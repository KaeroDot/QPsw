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B72FE" w14:textId="3E2888E5" w:rsidR="000277FD" w:rsidRDefault="000277FD" w:rsidP="00C31137">
      <w:pPr>
        <w:pStyle w:val="Nadpis1"/>
        <w:numPr>
          <w:ilvl w:val="0"/>
          <w:numId w:val="0"/>
        </w:numPr>
        <w:ind w:left="432" w:hanging="432"/>
        <w:rPr>
          <w:ins w:id="4" w:author="smaslan" w:date="2018-08-07T08:42:00Z"/>
          <w:lang w:val="en-US"/>
        </w:rPr>
        <w:pPrChange w:id="5" w:author="smaslan" w:date="2018-08-09T10:26:00Z">
          <w:pPr>
            <w:pStyle w:val="Nadpis1"/>
          </w:pPr>
        </w:pPrChange>
      </w:pPr>
      <w:ins w:id="6" w:author="smaslan" w:date="2018-08-07T08:42:00Z">
        <w:r>
          <w:rPr>
            <w:lang w:val="en-US"/>
          </w:rPr>
          <w:t xml:space="preserve">A2.3.1 </w:t>
        </w:r>
      </w:ins>
      <w:ins w:id="7" w:author="smaslan" w:date="2018-08-07T08:43:00Z">
        <w:r>
          <w:rPr>
            <w:lang w:val="en-US"/>
          </w:rPr>
          <w:t>–</w:t>
        </w:r>
      </w:ins>
      <w:ins w:id="8" w:author="smaslan" w:date="2018-08-07T08:42:00Z">
        <w:r>
          <w:rPr>
            <w:lang w:val="en-US"/>
          </w:rPr>
          <w:t xml:space="preserve"> Standardized model of data exchange</w:t>
        </w:r>
      </w:ins>
    </w:p>
    <w:p w14:paraId="6C4C26FD" w14:textId="2BD0A278" w:rsidR="00277996" w:rsidDel="000277FD" w:rsidRDefault="00ED1293">
      <w:pPr>
        <w:pStyle w:val="Nadpis1"/>
        <w:numPr>
          <w:ilvl w:val="0"/>
          <w:numId w:val="4"/>
        </w:numPr>
        <w:rPr>
          <w:del w:id="9" w:author="smaslan" w:date="2018-08-07T08:44:00Z"/>
          <w:lang w:val="en-US"/>
        </w:rPr>
        <w:pPrChange w:id="10" w:author="smaslan" w:date="2017-10-30T11:17:00Z">
          <w:pPr>
            <w:pStyle w:val="Nadpis1"/>
          </w:pPr>
        </w:pPrChange>
      </w:pPr>
      <w:del w:id="11" w:author="smaslan" w:date="2018-08-07T08:44:00Z">
        <w:r w:rsidDel="000277FD">
          <w:rPr>
            <w:lang w:val="en-US"/>
          </w:rPr>
          <w:delText>Data exchange format and file formats</w:delText>
        </w:r>
      </w:del>
    </w:p>
    <w:p w14:paraId="4080A109" w14:textId="7E66DB2A" w:rsidR="00277996" w:rsidRDefault="00ED1293">
      <w:pPr>
        <w:rPr>
          <w:b/>
        </w:rPr>
      </w:pPr>
      <w:proofErr w:type="gramStart"/>
      <w:r>
        <w:rPr>
          <w:b/>
          <w:lang w:val="en-US"/>
        </w:rPr>
        <w:t>V</w:t>
      </w:r>
      <w:del w:id="12" w:author="smaslan" w:date="2018-08-07T08:44:00Z">
        <w:r w:rsidDel="000277FD">
          <w:rPr>
            <w:b/>
            <w:lang w:val="en-US"/>
          </w:rPr>
          <w:delText>0</w:delText>
        </w:r>
      </w:del>
      <w:ins w:id="13" w:author="smaslan" w:date="2018-08-07T08:44:00Z">
        <w:r w:rsidR="000277FD">
          <w:rPr>
            <w:b/>
            <w:lang w:val="en-US"/>
          </w:rPr>
          <w:t>1</w:t>
        </w:r>
      </w:ins>
      <w:r>
        <w:rPr>
          <w:b/>
          <w:lang w:val="en-US"/>
        </w:rPr>
        <w:t>.</w:t>
      </w:r>
      <w:proofErr w:type="gramEnd"/>
      <w:del w:id="14" w:author="smaslan" w:date="2018-08-07T08:44:00Z">
        <w:r w:rsidDel="000277FD">
          <w:rPr>
            <w:b/>
            <w:lang w:val="en-US"/>
          </w:rPr>
          <w:delText>1</w:delText>
        </w:r>
      </w:del>
      <w:proofErr w:type="gramStart"/>
      <w:ins w:id="15" w:author="smaslan" w:date="2018-08-07T08:44:00Z">
        <w:r w:rsidR="000277FD">
          <w:rPr>
            <w:b/>
            <w:lang w:val="en-US"/>
          </w:rPr>
          <w:t>0</w:t>
        </w:r>
      </w:ins>
      <w:r>
        <w:rPr>
          <w:b/>
          <w:lang w:val="en-US"/>
        </w:rPr>
        <w:t xml:space="preserve">, </w:t>
      </w:r>
      <w:del w:id="16" w:author="smaslan" w:date="2017-11-01T14:34:00Z">
        <w:r w:rsidDel="00B57D58">
          <w:rPr>
            <w:b/>
            <w:lang w:val="en-US"/>
          </w:rPr>
          <w:delText>2</w:delText>
        </w:r>
      </w:del>
      <w:del w:id="17" w:author="smaslan" w:date="2017-10-30T11:14:00Z">
        <w:r w:rsidDel="007E2598">
          <w:rPr>
            <w:b/>
            <w:lang w:val="en-US"/>
          </w:rPr>
          <w:delText>3</w:delText>
        </w:r>
      </w:del>
      <w:ins w:id="18" w:author="smaslan" w:date="2018-08-07T08:44:00Z">
        <w:r w:rsidR="000277FD">
          <w:rPr>
            <w:b/>
            <w:lang w:val="en-US"/>
          </w:rPr>
          <w:t>7</w:t>
        </w:r>
      </w:ins>
      <w:r>
        <w:rPr>
          <w:b/>
          <w:lang w:val="en-US"/>
        </w:rPr>
        <w:t>.</w:t>
      </w:r>
      <w:proofErr w:type="gramEnd"/>
      <w:del w:id="19" w:author="smaslan" w:date="2018-08-07T08:44:00Z">
        <w:r w:rsidDel="000277FD">
          <w:rPr>
            <w:b/>
            <w:lang w:val="en-US"/>
          </w:rPr>
          <w:delText>1</w:delText>
        </w:r>
      </w:del>
      <w:del w:id="20" w:author="smaslan" w:date="2017-11-01T14:34:00Z">
        <w:r w:rsidDel="00B57D58">
          <w:rPr>
            <w:b/>
            <w:lang w:val="en-US"/>
          </w:rPr>
          <w:delText>0</w:delText>
        </w:r>
      </w:del>
      <w:ins w:id="21" w:author="smaslan" w:date="2018-08-07T08:44:00Z">
        <w:r w:rsidR="000277FD">
          <w:rPr>
            <w:b/>
            <w:lang w:val="en-US"/>
          </w:rPr>
          <w:t>8</w:t>
        </w:r>
      </w:ins>
      <w:r>
        <w:rPr>
          <w:b/>
          <w:lang w:val="en-US"/>
        </w:rPr>
        <w:t>.201</w:t>
      </w:r>
      <w:del w:id="22" w:author="smaslan" w:date="2018-08-07T08:44:00Z">
        <w:r w:rsidDel="000277FD">
          <w:rPr>
            <w:b/>
            <w:lang w:val="en-US"/>
          </w:rPr>
          <w:delText>7</w:delText>
        </w:r>
      </w:del>
      <w:ins w:id="23" w:author="smaslan" w:date="2018-08-07T08:44:00Z">
        <w:r w:rsidR="000277FD">
          <w:rPr>
            <w:b/>
            <w:lang w:val="en-US"/>
          </w:rPr>
          <w:t>8</w:t>
        </w:r>
      </w:ins>
      <w:r>
        <w:rPr>
          <w:b/>
          <w:lang w:val="en-US"/>
        </w:rPr>
        <w:t xml:space="preserve">, </w:t>
      </w:r>
      <w:proofErr w:type="spellStart"/>
      <w:r>
        <w:rPr>
          <w:b/>
          <w:lang w:val="en-US"/>
        </w:rPr>
        <w:t>Stanislav</w:t>
      </w:r>
      <w:proofErr w:type="spellEnd"/>
      <w:r>
        <w:rPr>
          <w:b/>
          <w:lang w:val="en-US"/>
        </w:rPr>
        <w:t xml:space="preserve"> Ma</w:t>
      </w:r>
      <w:proofErr w:type="spellStart"/>
      <w:r>
        <w:rPr>
          <w:b/>
        </w:rPr>
        <w:t>šláň</w:t>
      </w:r>
      <w:proofErr w:type="spellEnd"/>
      <w:r>
        <w:rPr>
          <w:b/>
        </w:rPr>
        <w:t>, CMI</w:t>
      </w:r>
    </w:p>
    <w:p w14:paraId="21AEAA1E" w14:textId="6182D4BC" w:rsidR="00277996" w:rsidRDefault="00ED1293">
      <w:pPr>
        <w:rPr>
          <w:lang w:val="en-US"/>
        </w:rPr>
      </w:pPr>
      <w:r>
        <w:rPr>
          <w:lang w:val="en-US"/>
        </w:rPr>
        <w:t xml:space="preserve">Following text describe formats and structure of the files used for (i) data exchange between </w:t>
      </w:r>
      <w:proofErr w:type="spellStart"/>
      <w:r>
        <w:rPr>
          <w:lang w:val="en-US"/>
        </w:rPr>
        <w:t>LabVIEW</w:t>
      </w:r>
      <w:proofErr w:type="spellEnd"/>
      <w:r>
        <w:rPr>
          <w:lang w:val="en-US"/>
        </w:rPr>
        <w:t xml:space="preserve"> and Octave/</w:t>
      </w:r>
      <w:proofErr w:type="spellStart"/>
      <w:r>
        <w:rPr>
          <w:lang w:val="en-US"/>
        </w:rPr>
        <w:t>Matlab</w:t>
      </w:r>
      <w:proofErr w:type="spellEnd"/>
      <w:r>
        <w:rPr>
          <w:lang w:val="en-US"/>
        </w:rPr>
        <w:t xml:space="preserve"> and (ii) data formats of corrections</w:t>
      </w:r>
      <w:ins w:id="24" w:author="smaslan" w:date="2017-10-30T11:14:00Z">
        <w:r w:rsidR="007E2598">
          <w:rPr>
            <w:lang w:val="en-US"/>
          </w:rPr>
          <w:t xml:space="preserve"> (iii) data formats of the </w:t>
        </w:r>
      </w:ins>
      <w:ins w:id="25" w:author="smaslan" w:date="2017-10-30T11:46:00Z">
        <w:r w:rsidR="00154E4B">
          <w:rPr>
            <w:lang w:val="en-US"/>
          </w:rPr>
          <w:t>transfer of data between GUI and processing module (</w:t>
        </w:r>
        <w:proofErr w:type="spellStart"/>
        <w:r w:rsidR="00154E4B">
          <w:rPr>
            <w:lang w:val="en-US"/>
          </w:rPr>
          <w:t>Matlab</w:t>
        </w:r>
        <w:proofErr w:type="spellEnd"/>
        <w:r w:rsidR="00154E4B">
          <w:rPr>
            <w:lang w:val="en-US"/>
          </w:rPr>
          <w:t>/Octave)</w:t>
        </w:r>
      </w:ins>
      <w:r>
        <w:rPr>
          <w:lang w:val="en-US"/>
        </w:rPr>
        <w:t xml:space="preserve">. </w:t>
      </w:r>
      <w:del w:id="26" w:author="smaslan" w:date="2017-10-30T11:15:00Z">
        <w:r w:rsidDel="007E2598">
          <w:rPr>
            <w:lang w:val="en-US"/>
          </w:rPr>
          <w:delText xml:space="preserve">In </w:delText>
        </w:r>
      </w:del>
      <w:del w:id="27" w:author="smaslan" w:date="2018-08-07T08:44:00Z">
        <w:r w:rsidDel="000277FD">
          <w:rPr>
            <w:lang w:val="en-US"/>
          </w:rPr>
          <w:delText>current version it is not full documentation of the formats, but more an explanation what decisions were made and why.</w:delText>
        </w:r>
      </w:del>
    </w:p>
    <w:p w14:paraId="700EFBB4" w14:textId="09DB1B69" w:rsidR="00DB6509" w:rsidRDefault="00DB6509" w:rsidP="00DB6509">
      <w:pPr>
        <w:pStyle w:val="Nadpis2"/>
        <w:numPr>
          <w:ilvl w:val="0"/>
          <w:numId w:val="0"/>
        </w:numPr>
        <w:ind w:left="576" w:hanging="576"/>
        <w:rPr>
          <w:ins w:id="28" w:author="smaslan" w:date="2018-08-09T10:59:00Z"/>
          <w:lang w:val="en-US"/>
        </w:rPr>
        <w:pPrChange w:id="29" w:author="smaslan" w:date="2018-08-09T10:59:00Z">
          <w:pPr/>
        </w:pPrChange>
      </w:pPr>
      <w:bookmarkStart w:id="30" w:name="_Toc509317558"/>
      <w:bookmarkStart w:id="31" w:name="_Toc509317654"/>
      <w:bookmarkStart w:id="32" w:name="_Toc509317748"/>
      <w:bookmarkStart w:id="33" w:name="_Toc514154136"/>
      <w:ins w:id="34" w:author="smaslan" w:date="2018-08-09T10:53:00Z">
        <w:r>
          <w:rPr>
            <w:lang w:val="en-US"/>
          </w:rPr>
          <w:t>Table of contents</w:t>
        </w:r>
      </w:ins>
      <w:bookmarkEnd w:id="30"/>
      <w:bookmarkEnd w:id="31"/>
      <w:bookmarkEnd w:id="32"/>
      <w:bookmarkEnd w:id="33"/>
    </w:p>
    <w:p w14:paraId="7F4077CF" w14:textId="673E90EC" w:rsidR="00DB6509" w:rsidRDefault="00125554" w:rsidP="00DB6509">
      <w:pPr>
        <w:rPr>
          <w:ins w:id="35" w:author="smaslan" w:date="2018-08-09T10:59:00Z"/>
          <w:lang w:val="en-US"/>
        </w:rPr>
        <w:pPrChange w:id="36" w:author="smaslan" w:date="2018-08-09T10:59:00Z">
          <w:pPr/>
        </w:pPrChange>
      </w:pPr>
      <w:ins w:id="37" w:author="smaslan" w:date="2018-08-09T11:07:00Z">
        <w:r w:rsidRPr="00125554">
          <w:rPr>
            <w:highlight w:val="yellow"/>
            <w:lang w:val="en-US"/>
            <w:rPrChange w:id="38" w:author="smaslan" w:date="2018-08-09T11:07:00Z">
              <w:rPr>
                <w:lang w:val="en-US"/>
              </w:rPr>
            </w:rPrChange>
          </w:rPr>
          <w:t>TODO</w:t>
        </w:r>
      </w:ins>
    </w:p>
    <w:p w14:paraId="67413430" w14:textId="77777777" w:rsidR="00DB6509" w:rsidRDefault="00DB6509" w:rsidP="00DB6509">
      <w:pPr>
        <w:rPr>
          <w:ins w:id="39" w:author="smaslan" w:date="2018-08-09T10:53:00Z"/>
          <w:lang w:val="en-US"/>
        </w:rPr>
        <w:pPrChange w:id="40" w:author="smaslan" w:date="2018-08-09T10:59:00Z">
          <w:pPr/>
        </w:pPrChange>
      </w:pPr>
      <w:bookmarkStart w:id="41" w:name="_GoBack"/>
      <w:bookmarkEnd w:id="41"/>
    </w:p>
    <w:p w14:paraId="3AE4679B" w14:textId="77777777" w:rsidR="00277996" w:rsidRDefault="00ED1293">
      <w:pPr>
        <w:rPr>
          <w:u w:val="single"/>
          <w:lang w:val="en-US"/>
        </w:rPr>
      </w:pPr>
      <w:r>
        <w:rPr>
          <w:u w:val="single"/>
          <w:lang w:val="en-US"/>
        </w:rPr>
        <w:t>Abbreviations:</w:t>
      </w:r>
    </w:p>
    <w:p w14:paraId="67677BEC" w14:textId="77777777" w:rsidR="00277996" w:rsidRDefault="00ED1293">
      <w:pPr>
        <w:spacing w:after="0"/>
        <w:rPr>
          <w:lang w:val="en-US"/>
        </w:rPr>
      </w:pPr>
      <w:r>
        <w:rPr>
          <w:lang w:val="en-US"/>
        </w:rPr>
        <w:t xml:space="preserve">LV – </w:t>
      </w:r>
      <w:proofErr w:type="spellStart"/>
      <w:r>
        <w:rPr>
          <w:lang w:val="en-US"/>
        </w:rPr>
        <w:t>LabVEIW</w:t>
      </w:r>
      <w:proofErr w:type="spellEnd"/>
    </w:p>
    <w:p w14:paraId="080A0C0B" w14:textId="77777777" w:rsidR="00277996" w:rsidRDefault="00ED1293">
      <w:pPr>
        <w:spacing w:after="0"/>
        <w:rPr>
          <w:lang w:val="en-US"/>
        </w:rPr>
      </w:pPr>
      <w:r>
        <w:rPr>
          <w:lang w:val="en-US"/>
        </w:rPr>
        <w:t xml:space="preserve">CVI – </w:t>
      </w:r>
      <w:proofErr w:type="spellStart"/>
      <w:r>
        <w:rPr>
          <w:lang w:val="en-US"/>
        </w:rPr>
        <w:t>LabWindows</w:t>
      </w:r>
      <w:proofErr w:type="spellEnd"/>
      <w:r>
        <w:rPr>
          <w:lang w:val="en-US"/>
        </w:rPr>
        <w:t xml:space="preserve"> CVI</w:t>
      </w:r>
    </w:p>
    <w:p w14:paraId="047CA66A" w14:textId="77777777" w:rsidR="00277996" w:rsidRDefault="00ED1293">
      <w:pPr>
        <w:spacing w:after="0"/>
        <w:rPr>
          <w:lang w:val="en-US"/>
        </w:rPr>
      </w:pPr>
      <w:r>
        <w:rPr>
          <w:lang w:val="en-US"/>
        </w:rPr>
        <w:t>EOS – End of string</w:t>
      </w:r>
    </w:p>
    <w:p w14:paraId="3D08EEA0" w14:textId="77777777" w:rsidR="00277996" w:rsidRDefault="00ED1293">
      <w:pPr>
        <w:spacing w:after="0"/>
        <w:rPr>
          <w:lang w:val="en-US"/>
        </w:rPr>
      </w:pPr>
      <w:r>
        <w:rPr>
          <w:lang w:val="en-US"/>
        </w:rPr>
        <w:t>DWORD – unsigned 32bit variable</w:t>
      </w:r>
    </w:p>
    <w:p w14:paraId="1AB739DB" w14:textId="77777777" w:rsidR="00277996" w:rsidRDefault="00ED1293">
      <w:pPr>
        <w:spacing w:after="0"/>
        <w:rPr>
          <w:lang w:val="en-US"/>
        </w:rPr>
      </w:pPr>
      <w:r>
        <w:rPr>
          <w:lang w:val="en-US"/>
        </w:rPr>
        <w:t>INT16 – signed 16bit integer</w:t>
      </w:r>
    </w:p>
    <w:p w14:paraId="02335636" w14:textId="77777777" w:rsidR="00277996" w:rsidRDefault="00ED1293">
      <w:pPr>
        <w:spacing w:after="0"/>
        <w:rPr>
          <w:lang w:val="en-US"/>
        </w:rPr>
      </w:pPr>
      <w:r>
        <w:rPr>
          <w:lang w:val="en-US"/>
        </w:rPr>
        <w:t>INT32 – signed 32bit integer</w:t>
      </w:r>
    </w:p>
    <w:p w14:paraId="067F0C52" w14:textId="77777777" w:rsidR="00277996" w:rsidRDefault="00ED1293">
      <w:pPr>
        <w:spacing w:after="0"/>
        <w:rPr>
          <w:lang w:val="en-US"/>
        </w:rPr>
      </w:pPr>
      <w:r>
        <w:rPr>
          <w:lang w:val="en-US"/>
        </w:rPr>
        <w:t>Float32 – 32-bit real number</w:t>
      </w:r>
    </w:p>
    <w:p w14:paraId="530849D5" w14:textId="77777777" w:rsidR="00277996" w:rsidRDefault="00ED1293">
      <w:pPr>
        <w:spacing w:after="0"/>
        <w:rPr>
          <w:lang w:val="en-US"/>
        </w:rPr>
      </w:pPr>
      <w:r>
        <w:rPr>
          <w:lang w:val="en-US"/>
        </w:rPr>
        <w:t>BYTE – unsigned 8bit variable</w:t>
      </w:r>
    </w:p>
    <w:p w14:paraId="00054904" w14:textId="77777777" w:rsidR="00277996" w:rsidRDefault="00ED1293">
      <w:pPr>
        <w:spacing w:after="0"/>
        <w:rPr>
          <w:lang w:val="en-US"/>
        </w:rPr>
      </w:pPr>
      <w:r>
        <w:rPr>
          <w:lang w:val="en-US"/>
        </w:rPr>
        <w:t>HDD – Hard drive</w:t>
      </w:r>
    </w:p>
    <w:p w14:paraId="65CEBE12" w14:textId="2E7863C7" w:rsidR="00277996" w:rsidRDefault="00E4490B">
      <w:pPr>
        <w:spacing w:after="0"/>
        <w:rPr>
          <w:lang w:val="en-US"/>
        </w:rPr>
      </w:pPr>
      <w:r>
        <w:rPr>
          <w:lang w:val="en-US"/>
        </w:rPr>
        <w:t xml:space="preserve">TWM </w:t>
      </w:r>
      <w:r w:rsidR="00ED1293">
        <w:rPr>
          <w:lang w:val="en-US"/>
        </w:rPr>
        <w:t xml:space="preserve">– The LV program developed in scope of </w:t>
      </w:r>
      <w:proofErr w:type="spellStart"/>
      <w:r w:rsidR="00ED1293">
        <w:rPr>
          <w:lang w:val="en-US"/>
        </w:rPr>
        <w:t>TracePQM</w:t>
      </w:r>
      <w:proofErr w:type="spellEnd"/>
      <w:r w:rsidR="00ED1293">
        <w:rPr>
          <w:lang w:val="en-US"/>
        </w:rPr>
        <w:t xml:space="preserve"> project</w:t>
      </w:r>
    </w:p>
    <w:p w14:paraId="475EAB68" w14:textId="77777777" w:rsidR="00E4490B" w:rsidRDefault="00E4490B">
      <w:pPr>
        <w:spacing w:after="0"/>
        <w:rPr>
          <w:ins w:id="42" w:author="smaslan" w:date="2017-11-01T13:37:00Z"/>
          <w:lang w:val="en-US"/>
        </w:rPr>
      </w:pPr>
      <w:r>
        <w:rPr>
          <w:lang w:val="en-US"/>
        </w:rPr>
        <w:t>GUI – Graphical User Interface</w:t>
      </w:r>
    </w:p>
    <w:p w14:paraId="7F58A57E" w14:textId="7469338E" w:rsidR="001611C2" w:rsidRDefault="001611C2">
      <w:pPr>
        <w:spacing w:after="0"/>
        <w:rPr>
          <w:ins w:id="43" w:author="smaslan" w:date="2017-11-01T13:40:00Z"/>
          <w:lang w:val="en-US"/>
        </w:rPr>
      </w:pPr>
      <w:ins w:id="44" w:author="smaslan" w:date="2017-11-01T13:37:00Z">
        <w:r>
          <w:rPr>
            <w:lang w:val="en-US"/>
          </w:rPr>
          <w:t xml:space="preserve">HW </w:t>
        </w:r>
      </w:ins>
      <w:ins w:id="45" w:author="smaslan" w:date="2017-11-01T13:38:00Z">
        <w:r>
          <w:rPr>
            <w:lang w:val="en-US"/>
          </w:rPr>
          <w:t>–</w:t>
        </w:r>
      </w:ins>
      <w:ins w:id="46" w:author="smaslan" w:date="2017-11-01T13:37:00Z">
        <w:r>
          <w:rPr>
            <w:lang w:val="en-US"/>
          </w:rPr>
          <w:t xml:space="preserve"> </w:t>
        </w:r>
        <w:proofErr w:type="spellStart"/>
        <w:r>
          <w:rPr>
            <w:lang w:val="en-US"/>
          </w:rPr>
          <w:t>HardWare</w:t>
        </w:r>
      </w:ins>
      <w:proofErr w:type="spellEnd"/>
    </w:p>
    <w:p w14:paraId="09111D04" w14:textId="0A5AEA75" w:rsidR="00D32717" w:rsidRDefault="00D32717">
      <w:pPr>
        <w:spacing w:after="0"/>
        <w:rPr>
          <w:ins w:id="47" w:author="smaslan" w:date="2017-11-01T13:54:00Z"/>
          <w:lang w:val="en-US"/>
        </w:rPr>
      </w:pPr>
      <w:ins w:id="48" w:author="smaslan" w:date="2017-11-01T13:40:00Z">
        <w:r>
          <w:rPr>
            <w:lang w:val="en-US"/>
          </w:rPr>
          <w:t>QWTB – Q-Wave toolbox</w:t>
        </w:r>
      </w:ins>
    </w:p>
    <w:p w14:paraId="358E63FC" w14:textId="06590F0F" w:rsidR="00A948A0" w:rsidRDefault="00A948A0">
      <w:pPr>
        <w:spacing w:after="0"/>
        <w:rPr>
          <w:ins w:id="49" w:author="smaslan" w:date="2017-11-01T13:51:00Z"/>
          <w:lang w:val="en-US"/>
        </w:rPr>
      </w:pPr>
      <w:ins w:id="50" w:author="smaslan" w:date="2017-11-01T13:54:00Z">
        <w:r>
          <w:rPr>
            <w:lang w:val="en-US"/>
          </w:rPr>
          <w:t>INFO – Brain</w:t>
        </w:r>
      </w:ins>
      <w:ins w:id="51" w:author="smaslan" w:date="2017-11-01T13:55:00Z">
        <w:r>
          <w:rPr>
            <w:lang w:val="en-US"/>
          </w:rPr>
          <w:t>-</w:t>
        </w:r>
      </w:ins>
      <w:ins w:id="52" w:author="smaslan" w:date="2017-11-01T13:54:00Z">
        <w:r>
          <w:rPr>
            <w:lang w:val="en-US"/>
          </w:rPr>
          <w:t xml:space="preserve">dead </w:t>
        </w:r>
      </w:ins>
      <w:ins w:id="53" w:author="smaslan" w:date="2017-11-01T13:55:00Z">
        <w:r>
          <w:rPr>
            <w:lang w:val="en-US"/>
          </w:rPr>
          <w:t>structured, human readable text file</w:t>
        </w:r>
      </w:ins>
    </w:p>
    <w:p w14:paraId="559F5074" w14:textId="1F1C7256" w:rsidR="00A948A0" w:rsidRDefault="00A948A0">
      <w:pPr>
        <w:spacing w:after="0"/>
        <w:rPr>
          <w:ins w:id="54" w:author="smaslan" w:date="2017-11-01T13:51:00Z"/>
          <w:lang w:val="en-US"/>
        </w:rPr>
      </w:pPr>
      <w:proofErr w:type="spellStart"/>
      <w:ins w:id="55" w:author="smaslan" w:date="2017-11-01T13:51:00Z">
        <w:r>
          <w:rPr>
            <w:lang w:val="en-US"/>
          </w:rPr>
          <w:t>Matlab</w:t>
        </w:r>
        <w:proofErr w:type="spellEnd"/>
        <w:r>
          <w:rPr>
            <w:lang w:val="en-US"/>
          </w:rPr>
          <w:t xml:space="preserve"> – </w:t>
        </w:r>
        <w:proofErr w:type="spellStart"/>
        <w:r>
          <w:rPr>
            <w:lang w:val="en-US"/>
          </w:rPr>
          <w:t>Matlab</w:t>
        </w:r>
      </w:ins>
      <w:proofErr w:type="spellEnd"/>
      <w:ins w:id="56" w:author="smaslan" w:date="2017-11-01T13:52:00Z">
        <w:r>
          <w:rPr>
            <w:lang w:val="en-US"/>
          </w:rPr>
          <w:t xml:space="preserve"> SW (</w:t>
        </w:r>
        <w:proofErr w:type="spellStart"/>
        <w:r>
          <w:rPr>
            <w:lang w:val="en-US"/>
          </w:rPr>
          <w:t>Mathworks</w:t>
        </w:r>
        <w:proofErr w:type="spellEnd"/>
        <w:r>
          <w:rPr>
            <w:lang w:val="en-US"/>
          </w:rPr>
          <w:t>)</w:t>
        </w:r>
      </w:ins>
      <w:ins w:id="57" w:author="smaslan" w:date="2017-11-01T13:51:00Z">
        <w:r>
          <w:rPr>
            <w:lang w:val="en-US"/>
          </w:rPr>
          <w:t>?</w:t>
        </w:r>
      </w:ins>
    </w:p>
    <w:p w14:paraId="416147E4" w14:textId="386091DE" w:rsidR="00A948A0" w:rsidRDefault="00A948A0">
      <w:pPr>
        <w:spacing w:after="0"/>
        <w:rPr>
          <w:ins w:id="58" w:author="smaslan" w:date="2017-11-01T13:50:00Z"/>
          <w:lang w:val="en-US"/>
        </w:rPr>
      </w:pPr>
      <w:ins w:id="59" w:author="smaslan" w:date="2017-11-01T13:51:00Z">
        <w:r>
          <w:rPr>
            <w:lang w:val="en-US"/>
          </w:rPr>
          <w:t xml:space="preserve">GNU Octave – Open source equivalent of </w:t>
        </w:r>
        <w:proofErr w:type="spellStart"/>
        <w:r>
          <w:rPr>
            <w:lang w:val="en-US"/>
          </w:rPr>
          <w:t>Matlab</w:t>
        </w:r>
        <w:proofErr w:type="spellEnd"/>
        <w:r>
          <w:rPr>
            <w:lang w:val="en-US"/>
          </w:rPr>
          <w:t xml:space="preserve"> that happens to be almost 100% </w:t>
        </w:r>
        <w:proofErr w:type="spellStart"/>
        <w:r>
          <w:rPr>
            <w:lang w:val="en-US"/>
          </w:rPr>
          <w:t>comatible</w:t>
        </w:r>
      </w:ins>
      <w:proofErr w:type="spellEnd"/>
    </w:p>
    <w:p w14:paraId="318DD7DD" w14:textId="299F0C15" w:rsidR="00A948A0" w:rsidRDefault="00A948A0">
      <w:pPr>
        <w:spacing w:after="0"/>
        <w:rPr>
          <w:lang w:val="en-US"/>
        </w:rPr>
      </w:pPr>
      <w:proofErr w:type="gramStart"/>
      <w:ins w:id="60" w:author="smaslan" w:date="2017-11-01T13:50:00Z">
        <w:r>
          <w:rPr>
            <w:lang w:val="en-US"/>
          </w:rPr>
          <w:t>m-script</w:t>
        </w:r>
        <w:proofErr w:type="gramEnd"/>
        <w:r>
          <w:rPr>
            <w:lang w:val="en-US"/>
          </w:rPr>
          <w:t xml:space="preserve"> </w:t>
        </w:r>
      </w:ins>
      <w:ins w:id="61" w:author="smaslan" w:date="2017-11-01T13:51:00Z">
        <w:r>
          <w:rPr>
            <w:lang w:val="en-US"/>
          </w:rPr>
          <w:t>–</w:t>
        </w:r>
      </w:ins>
      <w:ins w:id="62" w:author="smaslan" w:date="2017-11-01T13:50:00Z">
        <w:r>
          <w:rPr>
            <w:lang w:val="en-US"/>
          </w:rPr>
          <w:t xml:space="preserve"> </w:t>
        </w:r>
        <w:proofErr w:type="spellStart"/>
        <w:r>
          <w:rPr>
            <w:lang w:val="en-US"/>
          </w:rPr>
          <w:t>Matlab</w:t>
        </w:r>
        <w:proofErr w:type="spellEnd"/>
        <w:r>
          <w:rPr>
            <w:lang w:val="en-US"/>
          </w:rPr>
          <w:t>/</w:t>
        </w:r>
      </w:ins>
      <w:ins w:id="63" w:author="smaslan" w:date="2017-11-01T13:51:00Z">
        <w:r>
          <w:rPr>
            <w:lang w:val="en-US"/>
          </w:rPr>
          <w:t>Octave’s function file</w:t>
        </w:r>
      </w:ins>
    </w:p>
    <w:p w14:paraId="15E28794" w14:textId="77777777" w:rsidR="00B83C0C" w:rsidRDefault="00B83C0C">
      <w:pPr>
        <w:spacing w:after="0"/>
        <w:rPr>
          <w:ins w:id="64" w:author="smaslan" w:date="2018-08-07T08:45:00Z"/>
          <w:lang w:val="en-US"/>
        </w:rPr>
      </w:pPr>
    </w:p>
    <w:p w14:paraId="5AF972F4" w14:textId="13468491" w:rsidR="000277FD" w:rsidRDefault="000277FD">
      <w:pPr>
        <w:pStyle w:val="Nadpis2"/>
        <w:rPr>
          <w:ins w:id="65" w:author="smaslan" w:date="2018-08-07T08:57:00Z"/>
          <w:lang w:val="en-US"/>
        </w:rPr>
        <w:pPrChange w:id="66" w:author="smaslan" w:date="2018-08-07T08:45:00Z">
          <w:pPr>
            <w:spacing w:after="0"/>
          </w:pPr>
        </w:pPrChange>
      </w:pPr>
      <w:ins w:id="67" w:author="smaslan" w:date="2018-08-07T08:45:00Z">
        <w:r>
          <w:rPr>
            <w:lang w:val="en-US"/>
          </w:rPr>
          <w:t>References</w:t>
        </w:r>
      </w:ins>
    </w:p>
    <w:p w14:paraId="16D9B385" w14:textId="77777777" w:rsidR="00472754" w:rsidRDefault="00472754" w:rsidP="00472754">
      <w:pPr>
        <w:pStyle w:val="Odstavecseseznamem"/>
        <w:numPr>
          <w:ilvl w:val="0"/>
          <w:numId w:val="8"/>
        </w:numPr>
        <w:suppressAutoHyphens w:val="0"/>
        <w:spacing w:after="0" w:line="259" w:lineRule="auto"/>
        <w:ind w:left="426" w:hanging="426"/>
        <w:rPr>
          <w:ins w:id="68" w:author="smaslan" w:date="2018-08-07T08:57:00Z"/>
          <w:lang w:val="en-US"/>
        </w:rPr>
      </w:pPr>
      <w:ins w:id="69" w:author="smaslan" w:date="2018-08-07T08:57:00Z">
        <w:r>
          <w:rPr>
            <w:lang w:val="en-US"/>
          </w:rPr>
          <w:t>TWM tool, url:</w:t>
        </w:r>
        <w:r w:rsidRPr="00167C70">
          <w:t xml:space="preserve"> </w:t>
        </w:r>
        <w:r>
          <w:fldChar w:fldCharType="begin"/>
        </w:r>
        <w:r>
          <w:instrText xml:space="preserve"> HYPERLINK "https://github.com/smaslan/TWM" </w:instrText>
        </w:r>
        <w:r>
          <w:fldChar w:fldCharType="separate"/>
        </w:r>
        <w:r w:rsidRPr="002D5155">
          <w:rPr>
            <w:rStyle w:val="Hypertextovodkaz"/>
            <w:lang w:val="en-US"/>
          </w:rPr>
          <w:t>https://github.com/smaslan/TWM</w:t>
        </w:r>
        <w:r>
          <w:rPr>
            <w:rStyle w:val="Hypertextovodkaz"/>
            <w:lang w:val="en-US"/>
          </w:rPr>
          <w:fldChar w:fldCharType="end"/>
        </w:r>
      </w:ins>
    </w:p>
    <w:p w14:paraId="38C8A80B" w14:textId="77777777" w:rsidR="00472754" w:rsidRPr="005E0D85" w:rsidRDefault="00472754" w:rsidP="00472754">
      <w:pPr>
        <w:pStyle w:val="Odstavecseseznamem"/>
        <w:numPr>
          <w:ilvl w:val="0"/>
          <w:numId w:val="8"/>
        </w:numPr>
        <w:suppressAutoHyphens w:val="0"/>
        <w:spacing w:after="0" w:line="259" w:lineRule="auto"/>
        <w:ind w:left="426" w:hanging="426"/>
        <w:rPr>
          <w:ins w:id="70" w:author="smaslan" w:date="2018-08-07T08:57:00Z"/>
          <w:lang w:val="en-US"/>
        </w:rPr>
      </w:pPr>
      <w:bookmarkStart w:id="71" w:name="_Ref521395657"/>
      <w:ins w:id="72" w:author="smaslan" w:date="2018-08-07T08:57:00Z">
        <w:r w:rsidRPr="005E0D85">
          <w:rPr>
            <w:lang w:val="en-US"/>
          </w:rPr>
          <w:t xml:space="preserve">INFO-STRINGS, url: </w:t>
        </w:r>
        <w:r>
          <w:fldChar w:fldCharType="begin"/>
        </w:r>
        <w:r>
          <w:instrText xml:space="preserve"> HYPERLINK "https://github.com/KaeroDot/info-strings" </w:instrText>
        </w:r>
        <w:r>
          <w:fldChar w:fldCharType="separate"/>
        </w:r>
        <w:r w:rsidRPr="005E0D85">
          <w:rPr>
            <w:rStyle w:val="Hypertextovodkaz"/>
            <w:lang w:val="en-US"/>
          </w:rPr>
          <w:t>https://github.com/KaeroDot/info-strings</w:t>
        </w:r>
        <w:r>
          <w:rPr>
            <w:rStyle w:val="Hypertextovodkaz"/>
            <w:lang w:val="en-US"/>
          </w:rPr>
          <w:fldChar w:fldCharType="end"/>
        </w:r>
        <w:bookmarkEnd w:id="71"/>
      </w:ins>
    </w:p>
    <w:p w14:paraId="04E386B7" w14:textId="77777777" w:rsidR="00472754" w:rsidRPr="005E0D85" w:rsidRDefault="00472754" w:rsidP="00472754">
      <w:pPr>
        <w:pStyle w:val="Odstavecseseznamem"/>
        <w:numPr>
          <w:ilvl w:val="0"/>
          <w:numId w:val="8"/>
        </w:numPr>
        <w:suppressAutoHyphens w:val="0"/>
        <w:spacing w:after="0" w:line="259" w:lineRule="auto"/>
        <w:ind w:left="426" w:hanging="426"/>
        <w:rPr>
          <w:ins w:id="73" w:author="smaslan" w:date="2018-08-07T08:57:00Z"/>
          <w:lang w:val="en-US"/>
        </w:rPr>
      </w:pPr>
      <w:bookmarkStart w:id="74" w:name="_Ref521398260"/>
      <w:ins w:id="75" w:author="smaslan" w:date="2018-08-07T08:57:00Z">
        <w:r w:rsidRPr="005E0D85">
          <w:rPr>
            <w:lang w:val="en-US"/>
          </w:rPr>
          <w:t xml:space="preserve">QWTB toolbox, url: </w:t>
        </w:r>
        <w:r>
          <w:fldChar w:fldCharType="begin"/>
        </w:r>
        <w:r>
          <w:instrText xml:space="preserve"> HYPERLINK "https://qwtb.github.io/qwtb/" </w:instrText>
        </w:r>
        <w:r>
          <w:fldChar w:fldCharType="separate"/>
        </w:r>
        <w:r w:rsidRPr="005E0D85">
          <w:rPr>
            <w:rStyle w:val="Hypertextovodkaz"/>
            <w:lang w:val="en-US"/>
          </w:rPr>
          <w:t>https://qwtb.github.io/qwtb/</w:t>
        </w:r>
        <w:r>
          <w:rPr>
            <w:rStyle w:val="Hypertextovodkaz"/>
            <w:lang w:val="en-US"/>
          </w:rPr>
          <w:fldChar w:fldCharType="end"/>
        </w:r>
        <w:bookmarkEnd w:id="74"/>
      </w:ins>
    </w:p>
    <w:p w14:paraId="3419937C" w14:textId="31B44B0B" w:rsidR="00472754" w:rsidRPr="005B4D10" w:rsidRDefault="00472754">
      <w:pPr>
        <w:pStyle w:val="Odstavecseseznamem"/>
        <w:numPr>
          <w:ilvl w:val="0"/>
          <w:numId w:val="8"/>
        </w:numPr>
        <w:suppressAutoHyphens w:val="0"/>
        <w:spacing w:after="0" w:line="259" w:lineRule="auto"/>
        <w:ind w:left="426" w:hanging="426"/>
        <w:rPr>
          <w:ins w:id="76" w:author="smaslan" w:date="2018-08-07T09:21:00Z"/>
          <w:rStyle w:val="Hypertextovodkaz"/>
          <w:color w:val="auto"/>
          <w:u w:val="none"/>
          <w:lang w:val="en-US"/>
        </w:rPr>
        <w:pPrChange w:id="77" w:author="smaslan" w:date="2018-08-07T08:57:00Z">
          <w:pPr>
            <w:spacing w:after="0"/>
          </w:pPr>
        </w:pPrChange>
      </w:pPr>
      <w:ins w:id="78" w:author="smaslan" w:date="2018-08-07T08:57:00Z">
        <w:r w:rsidRPr="005E0D85">
          <w:rPr>
            <w:lang w:val="en-US"/>
          </w:rPr>
          <w:t xml:space="preserve">A232 Algorithms exchange format, url: </w:t>
        </w:r>
        <w:r>
          <w:fldChar w:fldCharType="begin"/>
        </w:r>
        <w:r>
          <w:instrText xml:space="preserve"> HYPERLINK "https://github.com/smaslan/TWM/tree/master/doc/A232%20Algorithm%20Exchange%20Format.docx" </w:instrText>
        </w:r>
        <w:r>
          <w:fldChar w:fldCharType="separate"/>
        </w:r>
        <w:r w:rsidRPr="005E0D85">
          <w:rPr>
            <w:rStyle w:val="Hypertextovodkaz"/>
            <w:lang w:val="en-US"/>
          </w:rPr>
          <w:t>https://github.com/smaslan/TWM/tree/master/doc/A232 Algorithm Exchange Format.docx</w:t>
        </w:r>
        <w:r>
          <w:rPr>
            <w:rStyle w:val="Hypertextovodkaz"/>
            <w:lang w:val="en-US"/>
          </w:rPr>
          <w:fldChar w:fldCharType="end"/>
        </w:r>
      </w:ins>
    </w:p>
    <w:p w14:paraId="6945BDAD" w14:textId="4D6A49E4" w:rsidR="00700942" w:rsidRDefault="00700942">
      <w:pPr>
        <w:pStyle w:val="Odstavecseseznamem"/>
        <w:numPr>
          <w:ilvl w:val="0"/>
          <w:numId w:val="8"/>
        </w:numPr>
        <w:suppressAutoHyphens w:val="0"/>
        <w:spacing w:after="0" w:line="259" w:lineRule="auto"/>
        <w:ind w:left="426" w:hanging="426"/>
        <w:rPr>
          <w:ins w:id="79" w:author="smaslan" w:date="2018-08-07T09:22:00Z"/>
          <w:lang w:val="en-US"/>
        </w:rPr>
        <w:pPrChange w:id="80" w:author="smaslan" w:date="2018-08-07T08:57:00Z">
          <w:pPr>
            <w:spacing w:after="0"/>
          </w:pPr>
        </w:pPrChange>
      </w:pPr>
      <w:bookmarkStart w:id="81" w:name="_Ref521397284"/>
      <w:ins w:id="82" w:author="smaslan" w:date="2018-08-07T09:21:00Z">
        <w:r>
          <w:rPr>
            <w:lang w:val="en-US"/>
          </w:rPr>
          <w:t>A231 Correction Files Reference Manual</w:t>
        </w:r>
      </w:ins>
      <w:ins w:id="83" w:author="smaslan" w:date="2018-08-07T09:22:00Z">
        <w:r>
          <w:rPr>
            <w:lang w:val="en-US"/>
          </w:rPr>
          <w:t>, url:</w:t>
        </w:r>
        <w:bookmarkEnd w:id="81"/>
      </w:ins>
    </w:p>
    <w:p w14:paraId="198C3126" w14:textId="5DF69229" w:rsidR="00700942" w:rsidRPr="005B4D10" w:rsidRDefault="000247D2">
      <w:pPr>
        <w:pStyle w:val="Odstavecseseznamem"/>
        <w:suppressAutoHyphens w:val="0"/>
        <w:spacing w:after="0" w:line="259" w:lineRule="auto"/>
        <w:ind w:left="426"/>
        <w:rPr>
          <w:ins w:id="84" w:author="smaslan" w:date="2018-08-07T08:57:00Z"/>
          <w:rStyle w:val="Hypertextovodkaz"/>
          <w:color w:val="auto"/>
          <w:u w:val="none"/>
          <w:lang w:val="en-US"/>
        </w:rPr>
        <w:pPrChange w:id="85" w:author="smaslan" w:date="2018-08-07T09:25:00Z">
          <w:pPr>
            <w:spacing w:after="0"/>
          </w:pPr>
        </w:pPrChange>
      </w:pPr>
      <w:ins w:id="86" w:author="smaslan" w:date="2018-08-07T09:25:00Z">
        <w:r>
          <w:rPr>
            <w:lang w:val="en-US"/>
          </w:rPr>
          <w:fldChar w:fldCharType="begin"/>
        </w:r>
        <w:r>
          <w:rPr>
            <w:lang w:val="en-US"/>
          </w:rPr>
          <w:instrText xml:space="preserve"> HYPERLINK "</w:instrText>
        </w:r>
      </w:ins>
      <w:ins w:id="87" w:author="smaslan" w:date="2018-08-07T09:22:00Z">
        <w:r w:rsidRPr="000247D2">
          <w:rPr>
            <w:rPrChange w:id="88" w:author="smaslan" w:date="2018-08-07T09:25:00Z">
              <w:rPr>
                <w:rStyle w:val="Hypertextovodkaz"/>
                <w:lang w:val="en-US"/>
              </w:rPr>
            </w:rPrChange>
          </w:rPr>
          <w:instrText xml:space="preserve">https://github.com/smaslan/TWM/tree/master/doc/A231 </w:instrText>
        </w:r>
      </w:ins>
      <w:ins w:id="89" w:author="smaslan" w:date="2018-08-07T09:24:00Z">
        <w:r w:rsidRPr="000247D2">
          <w:rPr>
            <w:rPrChange w:id="90" w:author="smaslan" w:date="2018-08-07T09:25:00Z">
              <w:rPr>
                <w:rStyle w:val="Hypertextovodkaz"/>
                <w:lang w:val="en-US"/>
              </w:rPr>
            </w:rPrChange>
          </w:rPr>
          <w:instrText>Correction</w:instrText>
        </w:r>
      </w:ins>
      <w:ins w:id="91" w:author="smaslan" w:date="2018-08-07T09:22:00Z">
        <w:r w:rsidRPr="000247D2">
          <w:rPr>
            <w:rPrChange w:id="92" w:author="smaslan" w:date="2018-08-07T09:25:00Z">
              <w:rPr>
                <w:rStyle w:val="Hypertextovodkaz"/>
                <w:lang w:val="en-US"/>
              </w:rPr>
            </w:rPrChange>
          </w:rPr>
          <w:instrText xml:space="preserve"> Files Reference Manual.docx</w:instrText>
        </w:r>
      </w:ins>
      <w:ins w:id="93" w:author="smaslan" w:date="2018-08-07T09:25:00Z">
        <w:r>
          <w:rPr>
            <w:lang w:val="en-US"/>
          </w:rPr>
          <w:instrText xml:space="preserve">" </w:instrText>
        </w:r>
        <w:r>
          <w:rPr>
            <w:lang w:val="en-US"/>
          </w:rPr>
          <w:fldChar w:fldCharType="separate"/>
        </w:r>
      </w:ins>
      <w:ins w:id="94" w:author="smaslan" w:date="2018-08-07T09:22:00Z">
        <w:r w:rsidRPr="005B4D10">
          <w:rPr>
            <w:rStyle w:val="Hypertextovodkaz"/>
            <w:lang w:val="en-US"/>
          </w:rPr>
          <w:t>https://github.com/smaslan/TWM/tree/master/doc/A23</w:t>
        </w:r>
        <w:r w:rsidRPr="00CD202A">
          <w:rPr>
            <w:rStyle w:val="Hypertextovodkaz"/>
            <w:lang w:val="en-US"/>
          </w:rPr>
          <w:t xml:space="preserve">1 </w:t>
        </w:r>
      </w:ins>
      <w:ins w:id="95" w:author="smaslan" w:date="2018-08-07T09:24:00Z">
        <w:r w:rsidRPr="00CD202A">
          <w:rPr>
            <w:rStyle w:val="Hypertextovodkaz"/>
            <w:lang w:val="en-US"/>
          </w:rPr>
          <w:t>Correction</w:t>
        </w:r>
      </w:ins>
      <w:ins w:id="96" w:author="smaslan" w:date="2018-08-07T09:22:00Z">
        <w:r w:rsidRPr="00CD202A">
          <w:rPr>
            <w:rStyle w:val="Hypertextovodkaz"/>
            <w:lang w:val="en-US"/>
          </w:rPr>
          <w:t xml:space="preserve"> Files Reference Manual.docx</w:t>
        </w:r>
      </w:ins>
      <w:ins w:id="97" w:author="smaslan" w:date="2018-08-07T09:25:00Z">
        <w:r>
          <w:rPr>
            <w:lang w:val="en-US"/>
          </w:rPr>
          <w:fldChar w:fldCharType="end"/>
        </w:r>
      </w:ins>
    </w:p>
    <w:p w14:paraId="6CAFBD09" w14:textId="77777777" w:rsidR="00472754" w:rsidRPr="00472754" w:rsidRDefault="00472754">
      <w:pPr>
        <w:pStyle w:val="Odstavecseseznamem"/>
        <w:suppressAutoHyphens w:val="0"/>
        <w:spacing w:after="0" w:line="259" w:lineRule="auto"/>
        <w:ind w:left="426"/>
        <w:rPr>
          <w:lang w:val="en-US"/>
        </w:rPr>
        <w:pPrChange w:id="98" w:author="smaslan" w:date="2018-08-07T08:57:00Z">
          <w:pPr>
            <w:spacing w:after="0"/>
          </w:pPr>
        </w:pPrChange>
      </w:pPr>
    </w:p>
    <w:p w14:paraId="0A7BEC17" w14:textId="2F4A25DB" w:rsidR="001611C2" w:rsidRDefault="001611C2">
      <w:pPr>
        <w:pStyle w:val="Nadpis2"/>
        <w:rPr>
          <w:ins w:id="99" w:author="smaslan" w:date="2017-11-01T13:36:00Z"/>
          <w:lang w:val="en-US"/>
        </w:rPr>
      </w:pPr>
      <w:ins w:id="100" w:author="smaslan" w:date="2017-11-01T13:36:00Z">
        <w:r>
          <w:rPr>
            <w:lang w:val="en-US"/>
          </w:rPr>
          <w:t>Date Flow and Data Interchange Structure</w:t>
        </w:r>
      </w:ins>
    </w:p>
    <w:p w14:paraId="5CE009BC" w14:textId="689614CF" w:rsidR="001611C2" w:rsidRDefault="001611C2">
      <w:pPr>
        <w:rPr>
          <w:ins w:id="101" w:author="smaslan" w:date="2017-11-01T13:38:00Z"/>
          <w:lang w:val="en-US"/>
        </w:rPr>
        <w:pPrChange w:id="102" w:author="smaslan" w:date="2017-11-01T13:36:00Z">
          <w:pPr>
            <w:pStyle w:val="Nadpis2"/>
          </w:pPr>
        </w:pPrChange>
      </w:pPr>
      <w:ins w:id="103" w:author="smaslan" w:date="2017-11-01T13:36:00Z">
        <w:r>
          <w:rPr>
            <w:lang w:val="en-US"/>
          </w:rPr>
          <w:t>The TWM is organized according to the diagram below. The whole TWM application</w:t>
        </w:r>
      </w:ins>
      <w:ins w:id="104" w:author="smaslan" w:date="2017-11-01T13:37:00Z">
        <w:r>
          <w:rPr>
            <w:lang w:val="en-US"/>
          </w:rPr>
          <w:t xml:space="preserve"> is split into </w:t>
        </w:r>
      </w:ins>
      <w:ins w:id="105" w:author="smaslan" w:date="2018-08-09T10:26:00Z">
        <w:r w:rsidR="00C31137">
          <w:rPr>
            <w:lang w:val="en-US"/>
          </w:rPr>
          <w:t>several</w:t>
        </w:r>
      </w:ins>
      <w:ins w:id="106" w:author="smaslan" w:date="2017-11-01T13:37:00Z">
        <w:r>
          <w:rPr>
            <w:lang w:val="en-US"/>
          </w:rPr>
          <w:t xml:space="preserve"> separate processes that run in parallel. Main process is </w:t>
        </w:r>
      </w:ins>
      <w:ins w:id="107" w:author="smaslan" w:date="2017-11-01T13:39:00Z">
        <w:r w:rsidR="00D32717">
          <w:rPr>
            <w:lang w:val="en-US"/>
          </w:rPr>
          <w:t>‘</w:t>
        </w:r>
      </w:ins>
      <w:ins w:id="108" w:author="smaslan" w:date="2017-11-01T13:37:00Z">
        <w:r w:rsidRPr="00D32717">
          <w:rPr>
            <w:b/>
            <w:lang w:val="en-US"/>
            <w:rPrChange w:id="109" w:author="smaslan" w:date="2017-11-01T13:39:00Z">
              <w:rPr>
                <w:b w:val="0"/>
                <w:bCs w:val="0"/>
                <w:lang w:val="en-US"/>
              </w:rPr>
            </w:rPrChange>
          </w:rPr>
          <w:t>GUI</w:t>
        </w:r>
      </w:ins>
      <w:ins w:id="110" w:author="smaslan" w:date="2017-11-01T13:39:00Z">
        <w:r w:rsidR="00D32717" w:rsidRPr="00D32717">
          <w:rPr>
            <w:b/>
            <w:lang w:val="en-US"/>
            <w:rPrChange w:id="111" w:author="smaslan" w:date="2017-11-01T13:39:00Z">
              <w:rPr>
                <w:b w:val="0"/>
                <w:bCs w:val="0"/>
                <w:lang w:val="en-US"/>
              </w:rPr>
            </w:rPrChange>
          </w:rPr>
          <w:t xml:space="preserve"> Process</w:t>
        </w:r>
        <w:r w:rsidR="00D32717">
          <w:rPr>
            <w:lang w:val="en-US"/>
          </w:rPr>
          <w:t>’</w:t>
        </w:r>
      </w:ins>
      <w:ins w:id="112" w:author="smaslan" w:date="2017-11-01T13:37:00Z">
        <w:r>
          <w:rPr>
            <w:lang w:val="en-US"/>
          </w:rPr>
          <w:t>. It contains configuration panels of the HW</w:t>
        </w:r>
      </w:ins>
      <w:ins w:id="113" w:author="smaslan" w:date="2017-11-01T13:38:00Z">
        <w:r>
          <w:rPr>
            <w:lang w:val="en-US"/>
          </w:rPr>
          <w:t xml:space="preserve">, configuration panels of the measurement, configurations of the result display and </w:t>
        </w:r>
      </w:ins>
      <w:ins w:id="114" w:author="smaslan" w:date="2017-11-01T13:40:00Z">
        <w:r w:rsidR="00D32717">
          <w:rPr>
            <w:lang w:val="en-US"/>
          </w:rPr>
          <w:t xml:space="preserve">selector of </w:t>
        </w:r>
      </w:ins>
      <w:ins w:id="115" w:author="smaslan" w:date="2017-11-01T13:38:00Z">
        <w:r>
          <w:rPr>
            <w:lang w:val="en-US"/>
          </w:rPr>
          <w:t>the correction files</w:t>
        </w:r>
      </w:ins>
      <w:ins w:id="116" w:author="smaslan" w:date="2017-11-01T13:40:00Z">
        <w:r w:rsidR="00D32717">
          <w:rPr>
            <w:lang w:val="en-US"/>
          </w:rPr>
          <w:t xml:space="preserve"> (not loading, just selection)</w:t>
        </w:r>
      </w:ins>
      <w:ins w:id="117" w:author="smaslan" w:date="2017-11-01T13:38:00Z">
        <w:r>
          <w:rPr>
            <w:lang w:val="en-US"/>
          </w:rPr>
          <w:t>.</w:t>
        </w:r>
      </w:ins>
    </w:p>
    <w:p w14:paraId="44383B9F" w14:textId="77777777" w:rsidR="000277FD" w:rsidRDefault="00D32717">
      <w:pPr>
        <w:rPr>
          <w:ins w:id="118" w:author="smaslan" w:date="2018-08-07T08:46:00Z"/>
          <w:lang w:val="en-US"/>
        </w:rPr>
        <w:pPrChange w:id="119" w:author="smaslan" w:date="2017-11-01T13:36:00Z">
          <w:pPr>
            <w:pStyle w:val="Nadpis2"/>
          </w:pPr>
        </w:pPrChange>
      </w:pPr>
      <w:ins w:id="120" w:author="smaslan" w:date="2017-11-01T13:38:00Z">
        <w:r>
          <w:rPr>
            <w:lang w:val="en-US"/>
          </w:rPr>
          <w:lastRenderedPageBreak/>
          <w:t xml:space="preserve">When the user wants to initiate a new measurement the </w:t>
        </w:r>
      </w:ins>
      <w:ins w:id="121" w:author="smaslan" w:date="2017-11-01T13:39:00Z">
        <w:r>
          <w:rPr>
            <w:lang w:val="en-US"/>
          </w:rPr>
          <w:t>‘</w:t>
        </w:r>
      </w:ins>
      <w:ins w:id="122" w:author="smaslan" w:date="2017-11-01T13:38:00Z">
        <w:r w:rsidRPr="00D32717">
          <w:rPr>
            <w:b/>
            <w:lang w:val="en-US"/>
            <w:rPrChange w:id="123" w:author="smaslan" w:date="2017-11-01T13:39:00Z">
              <w:rPr>
                <w:b w:val="0"/>
                <w:bCs w:val="0"/>
                <w:lang w:val="en-US"/>
              </w:rPr>
            </w:rPrChange>
          </w:rPr>
          <w:t>GUI process</w:t>
        </w:r>
      </w:ins>
      <w:ins w:id="124" w:author="smaslan" w:date="2017-11-01T13:39:00Z">
        <w:r>
          <w:rPr>
            <w:lang w:val="en-US"/>
          </w:rPr>
          <w:t>’</w:t>
        </w:r>
      </w:ins>
      <w:ins w:id="125" w:author="smaslan" w:date="2017-11-01T13:38:00Z">
        <w:r>
          <w:rPr>
            <w:lang w:val="en-US"/>
          </w:rPr>
          <w:t xml:space="preserve"> will create </w:t>
        </w:r>
      </w:ins>
      <w:ins w:id="126" w:author="smaslan" w:date="2017-11-01T13:39:00Z">
        <w:r>
          <w:rPr>
            <w:lang w:val="en-US"/>
          </w:rPr>
          <w:t>‘</w:t>
        </w:r>
        <w:r w:rsidRPr="00D32717">
          <w:rPr>
            <w:b/>
            <w:lang w:val="en-US"/>
            <w:rPrChange w:id="127" w:author="smaslan" w:date="2017-11-01T13:39:00Z">
              <w:rPr>
                <w:b w:val="0"/>
                <w:bCs w:val="0"/>
                <w:lang w:val="en-US"/>
              </w:rPr>
            </w:rPrChange>
          </w:rPr>
          <w:t>Measurement Process</w:t>
        </w:r>
        <w:r>
          <w:rPr>
            <w:lang w:val="en-US"/>
          </w:rPr>
          <w:t>’ which will do following:</w:t>
        </w:r>
      </w:ins>
    </w:p>
    <w:p w14:paraId="4000BF03" w14:textId="390556B1" w:rsidR="000277FD" w:rsidRPr="005B4D10" w:rsidRDefault="00D32717">
      <w:pPr>
        <w:pStyle w:val="Odstavecseseznamem"/>
        <w:numPr>
          <w:ilvl w:val="0"/>
          <w:numId w:val="6"/>
        </w:numPr>
        <w:rPr>
          <w:ins w:id="128" w:author="smaslan" w:date="2018-08-07T08:46:00Z"/>
          <w:lang w:val="en-US"/>
        </w:rPr>
        <w:pPrChange w:id="129" w:author="smaslan" w:date="2018-08-07T08:46:00Z">
          <w:pPr>
            <w:pStyle w:val="Nadpis2"/>
          </w:pPr>
        </w:pPrChange>
      </w:pPr>
      <w:ins w:id="130" w:author="smaslan" w:date="2017-11-01T13:39:00Z">
        <w:r w:rsidRPr="005B4D10">
          <w:rPr>
            <w:lang w:val="en-US"/>
          </w:rPr>
          <w:t>Loads correction files</w:t>
        </w:r>
      </w:ins>
    </w:p>
    <w:p w14:paraId="55F80533" w14:textId="77777777" w:rsidR="000277FD" w:rsidRDefault="00D32717">
      <w:pPr>
        <w:pStyle w:val="Odstavecseseznamem"/>
        <w:numPr>
          <w:ilvl w:val="0"/>
          <w:numId w:val="6"/>
        </w:numPr>
        <w:rPr>
          <w:ins w:id="131" w:author="smaslan" w:date="2018-08-07T08:46:00Z"/>
          <w:lang w:val="en-US"/>
        </w:rPr>
        <w:pPrChange w:id="132" w:author="smaslan" w:date="2018-08-07T08:46:00Z">
          <w:pPr>
            <w:pStyle w:val="Nadpis2"/>
          </w:pPr>
        </w:pPrChange>
      </w:pPr>
      <w:ins w:id="133" w:author="smaslan" w:date="2017-11-01T13:40:00Z">
        <w:r w:rsidRPr="00F843B6">
          <w:rPr>
            <w:lang w:val="en-US"/>
          </w:rPr>
          <w:t xml:space="preserve">Loads </w:t>
        </w:r>
      </w:ins>
      <w:ins w:id="134" w:author="smaslan" w:date="2017-11-01T13:41:00Z">
        <w:r w:rsidRPr="00C31137">
          <w:rPr>
            <w:lang w:val="en-US"/>
          </w:rPr>
          <w:t xml:space="preserve">selected </w:t>
        </w:r>
      </w:ins>
      <w:ins w:id="135" w:author="smaslan" w:date="2017-11-01T13:40:00Z">
        <w:r w:rsidRPr="000277FD">
          <w:rPr>
            <w:lang w:val="en-US"/>
            <w:rPrChange w:id="136" w:author="smaslan" w:date="2018-08-07T08:46:00Z">
              <w:rPr>
                <w:lang w:val="en-US"/>
              </w:rPr>
            </w:rPrChange>
          </w:rPr>
          <w:t>QWTB</w:t>
        </w:r>
      </w:ins>
      <w:ins w:id="137" w:author="smaslan" w:date="2017-11-01T13:41:00Z">
        <w:r w:rsidRPr="000277FD">
          <w:rPr>
            <w:lang w:val="en-US"/>
            <w:rPrChange w:id="138" w:author="smaslan" w:date="2018-08-07T08:46:00Z">
              <w:rPr>
                <w:lang w:val="en-US"/>
              </w:rPr>
            </w:rPrChange>
          </w:rPr>
          <w:t xml:space="preserve"> algorithm’s configuration from QWTB alg. database file</w:t>
        </w:r>
      </w:ins>
    </w:p>
    <w:p w14:paraId="354D5D11" w14:textId="77777777" w:rsidR="000277FD" w:rsidRDefault="00D32717">
      <w:pPr>
        <w:pStyle w:val="Odstavecseseznamem"/>
        <w:numPr>
          <w:ilvl w:val="0"/>
          <w:numId w:val="6"/>
        </w:numPr>
        <w:rPr>
          <w:ins w:id="139" w:author="smaslan" w:date="2018-08-07T08:47:00Z"/>
          <w:lang w:val="en-US"/>
        </w:rPr>
        <w:pPrChange w:id="140" w:author="smaslan" w:date="2018-08-07T08:46:00Z">
          <w:pPr>
            <w:pStyle w:val="Nadpis2"/>
          </w:pPr>
        </w:pPrChange>
      </w:pPr>
      <w:ins w:id="141" w:author="smaslan" w:date="2017-11-01T13:42:00Z">
        <w:r w:rsidRPr="005B4D10">
          <w:rPr>
            <w:lang w:val="en-US"/>
          </w:rPr>
          <w:t>Builds measurement sequence</w:t>
        </w:r>
      </w:ins>
    </w:p>
    <w:p w14:paraId="03AEEAE4" w14:textId="77777777" w:rsidR="000277FD" w:rsidRDefault="00D32717">
      <w:pPr>
        <w:pStyle w:val="Odstavecseseznamem"/>
        <w:numPr>
          <w:ilvl w:val="0"/>
          <w:numId w:val="6"/>
        </w:numPr>
        <w:rPr>
          <w:ins w:id="142" w:author="smaslan" w:date="2018-08-07T08:47:00Z"/>
          <w:lang w:val="en-US"/>
        </w:rPr>
        <w:pPrChange w:id="143" w:author="smaslan" w:date="2018-08-07T08:46:00Z">
          <w:pPr>
            <w:pStyle w:val="Nadpis2"/>
          </w:pPr>
        </w:pPrChange>
      </w:pPr>
      <w:ins w:id="144" w:author="smaslan" w:date="2017-11-01T13:42:00Z">
        <w:r w:rsidRPr="005B4D10">
          <w:rPr>
            <w:lang w:val="en-US"/>
          </w:rPr>
          <w:t>Initiates acquisition</w:t>
        </w:r>
      </w:ins>
    </w:p>
    <w:p w14:paraId="432CEE63" w14:textId="77777777" w:rsidR="000277FD" w:rsidRDefault="00D32717">
      <w:pPr>
        <w:pStyle w:val="Odstavecseseznamem"/>
        <w:numPr>
          <w:ilvl w:val="0"/>
          <w:numId w:val="6"/>
        </w:numPr>
        <w:rPr>
          <w:ins w:id="145" w:author="smaslan" w:date="2018-08-07T08:47:00Z"/>
          <w:lang w:val="en-US"/>
        </w:rPr>
        <w:pPrChange w:id="146" w:author="smaslan" w:date="2018-08-07T08:46:00Z">
          <w:pPr>
            <w:pStyle w:val="Nadpis2"/>
          </w:pPr>
        </w:pPrChange>
      </w:pPr>
      <w:ins w:id="147" w:author="smaslan" w:date="2017-11-01T13:43:00Z">
        <w:r w:rsidRPr="005B4D10">
          <w:rPr>
            <w:lang w:val="en-US"/>
          </w:rPr>
          <w:t>Stores acquired data and full copy of the Corrections and QWTB alg. setup</w:t>
        </w:r>
      </w:ins>
    </w:p>
    <w:p w14:paraId="30FC0EE3" w14:textId="77777777" w:rsidR="000277FD" w:rsidRDefault="00D32717">
      <w:pPr>
        <w:pStyle w:val="Odstavecseseznamem"/>
        <w:numPr>
          <w:ilvl w:val="0"/>
          <w:numId w:val="6"/>
        </w:numPr>
        <w:rPr>
          <w:ins w:id="148" w:author="smaslan" w:date="2018-08-07T08:47:00Z"/>
          <w:lang w:val="en-US"/>
        </w:rPr>
        <w:pPrChange w:id="149" w:author="smaslan" w:date="2018-08-07T08:46:00Z">
          <w:pPr>
            <w:pStyle w:val="Nadpis2"/>
          </w:pPr>
        </w:pPrChange>
      </w:pPr>
      <w:ins w:id="150" w:author="smaslan" w:date="2017-11-01T13:43:00Z">
        <w:r w:rsidRPr="005B4D10">
          <w:rPr>
            <w:lang w:val="en-US"/>
          </w:rPr>
          <w:t>W</w:t>
        </w:r>
      </w:ins>
      <w:ins w:id="151" w:author="smaslan" w:date="2017-11-01T13:42:00Z">
        <w:r w:rsidRPr="005B4D10">
          <w:rPr>
            <w:lang w:val="en-US"/>
          </w:rPr>
          <w:t>hen requested by user,</w:t>
        </w:r>
      </w:ins>
      <w:ins w:id="152" w:author="smaslan" w:date="2017-11-01T13:43:00Z">
        <w:r w:rsidRPr="00F843B6">
          <w:rPr>
            <w:lang w:val="en-US"/>
          </w:rPr>
          <w:t xml:space="preserve"> initiates calculation of the stored waveforms</w:t>
        </w:r>
      </w:ins>
    </w:p>
    <w:p w14:paraId="7BB4C255" w14:textId="77777777" w:rsidR="000277FD" w:rsidRDefault="00D32717">
      <w:pPr>
        <w:pStyle w:val="Odstavecseseznamem"/>
        <w:numPr>
          <w:ilvl w:val="0"/>
          <w:numId w:val="6"/>
        </w:numPr>
        <w:rPr>
          <w:ins w:id="153" w:author="smaslan" w:date="2018-08-07T08:47:00Z"/>
          <w:lang w:val="en-US"/>
        </w:rPr>
        <w:pPrChange w:id="154" w:author="smaslan" w:date="2018-08-07T08:46:00Z">
          <w:pPr>
            <w:pStyle w:val="Nadpis2"/>
          </w:pPr>
        </w:pPrChange>
      </w:pPr>
      <w:ins w:id="155" w:author="smaslan" w:date="2017-11-01T13:43:00Z">
        <w:r w:rsidRPr="005B4D10">
          <w:rPr>
            <w:lang w:val="en-US"/>
          </w:rPr>
          <w:t xml:space="preserve">Signalizes </w:t>
        </w:r>
      </w:ins>
      <w:ins w:id="156" w:author="smaslan" w:date="2017-11-01T13:44:00Z">
        <w:r w:rsidRPr="005B4D10">
          <w:rPr>
            <w:lang w:val="en-US"/>
          </w:rPr>
          <w:t>‘</w:t>
        </w:r>
      </w:ins>
      <w:ins w:id="157" w:author="smaslan" w:date="2017-11-01T13:43:00Z">
        <w:r w:rsidRPr="00F843B6">
          <w:rPr>
            <w:lang w:val="en-US"/>
          </w:rPr>
          <w:t>new result available</w:t>
        </w:r>
      </w:ins>
      <w:ins w:id="158" w:author="smaslan" w:date="2017-11-01T13:44:00Z">
        <w:r w:rsidRPr="00C31137">
          <w:rPr>
            <w:lang w:val="en-US"/>
          </w:rPr>
          <w:t>’ to the GUI process and</w:t>
        </w:r>
      </w:ins>
    </w:p>
    <w:p w14:paraId="62ABC840" w14:textId="609034FB" w:rsidR="00D32717" w:rsidRPr="005B4D10" w:rsidRDefault="00D32717">
      <w:pPr>
        <w:pStyle w:val="Odstavecseseznamem"/>
        <w:numPr>
          <w:ilvl w:val="0"/>
          <w:numId w:val="6"/>
        </w:numPr>
        <w:rPr>
          <w:ins w:id="159" w:author="smaslan" w:date="2017-11-01T13:44:00Z"/>
          <w:lang w:val="en-US"/>
        </w:rPr>
        <w:pPrChange w:id="160" w:author="smaslan" w:date="2018-08-07T08:46:00Z">
          <w:pPr>
            <w:pStyle w:val="Nadpis2"/>
          </w:pPr>
        </w:pPrChange>
      </w:pPr>
      <w:ins w:id="161" w:author="smaslan" w:date="2017-11-01T13:44:00Z">
        <w:r w:rsidRPr="005B4D10">
          <w:rPr>
            <w:lang w:val="en-US"/>
          </w:rPr>
          <w:t>Repeats from (</w:t>
        </w:r>
        <w:proofErr w:type="gramStart"/>
        <w:r w:rsidRPr="005B4D10">
          <w:rPr>
            <w:lang w:val="en-US"/>
          </w:rPr>
          <w:t>iv</w:t>
        </w:r>
        <w:proofErr w:type="gramEnd"/>
        <w:r w:rsidRPr="005B4D10">
          <w:rPr>
            <w:lang w:val="en-US"/>
          </w:rPr>
          <w:t>) until all acquisitions are done.</w:t>
        </w:r>
      </w:ins>
    </w:p>
    <w:p w14:paraId="3EF8820B" w14:textId="2A45F612" w:rsidR="00D32717" w:rsidRDefault="00D32717">
      <w:pPr>
        <w:rPr>
          <w:ins w:id="162" w:author="smaslan" w:date="2017-11-01T13:45:00Z"/>
          <w:lang w:val="en-US"/>
        </w:rPr>
        <w:pPrChange w:id="163" w:author="smaslan" w:date="2017-11-01T13:36:00Z">
          <w:pPr>
            <w:pStyle w:val="Nadpis2"/>
          </w:pPr>
        </w:pPrChange>
      </w:pPr>
      <w:proofErr w:type="gramStart"/>
      <w:ins w:id="164" w:author="smaslan" w:date="2017-11-01T13:44:00Z">
        <w:r>
          <w:rPr>
            <w:lang w:val="en-US"/>
          </w:rPr>
          <w:t xml:space="preserve">When </w:t>
        </w:r>
      </w:ins>
      <w:ins w:id="165" w:author="smaslan" w:date="2017-11-01T13:45:00Z">
        <w:r>
          <w:rPr>
            <w:lang w:val="en-US"/>
          </w:rPr>
          <w:t>‘</w:t>
        </w:r>
        <w:r w:rsidRPr="00D32717">
          <w:rPr>
            <w:b/>
            <w:lang w:val="en-US"/>
            <w:rPrChange w:id="166" w:author="smaslan" w:date="2017-11-01T13:45:00Z">
              <w:rPr>
                <w:b w:val="0"/>
                <w:bCs w:val="0"/>
                <w:lang w:val="en-US"/>
              </w:rPr>
            </w:rPrChange>
          </w:rPr>
          <w:t>GUI Process</w:t>
        </w:r>
        <w:r>
          <w:rPr>
            <w:lang w:val="en-US"/>
          </w:rPr>
          <w:t>’ receives notification of the new result or user requires refresh of the results view, it will look into the current measurement folder and will read, format and display the results.</w:t>
        </w:r>
        <w:proofErr w:type="gramEnd"/>
      </w:ins>
    </w:p>
    <w:p w14:paraId="4BE84FB0" w14:textId="6B4B77F4" w:rsidR="00D32717" w:rsidRDefault="00D32717">
      <w:pPr>
        <w:rPr>
          <w:ins w:id="167" w:author="smaslan" w:date="2017-11-01T13:54:00Z"/>
          <w:lang w:val="en-US"/>
        </w:rPr>
        <w:pPrChange w:id="168" w:author="smaslan" w:date="2017-11-01T13:36:00Z">
          <w:pPr>
            <w:pStyle w:val="Nadpis2"/>
          </w:pPr>
        </w:pPrChange>
      </w:pPr>
      <w:ins w:id="169" w:author="smaslan" w:date="2017-11-01T13:47:00Z">
        <w:r>
          <w:rPr>
            <w:lang w:val="en-US"/>
          </w:rPr>
          <w:t>Key feature of the proposed system is the LV workload is minimized to acquisition of the data</w:t>
        </w:r>
      </w:ins>
      <w:ins w:id="170" w:author="smaslan" w:date="2017-11-01T13:48:00Z">
        <w:r>
          <w:rPr>
            <w:lang w:val="en-US"/>
          </w:rPr>
          <w:t>,</w:t>
        </w:r>
      </w:ins>
      <w:ins w:id="171" w:author="smaslan" w:date="2017-11-01T13:47:00Z">
        <w:r>
          <w:rPr>
            <w:lang w:val="en-US"/>
          </w:rPr>
          <w:t xml:space="preserve"> storage</w:t>
        </w:r>
      </w:ins>
      <w:ins w:id="172" w:author="smaslan" w:date="2017-11-01T13:48:00Z">
        <w:r>
          <w:rPr>
            <w:lang w:val="en-US"/>
          </w:rPr>
          <w:t xml:space="preserve"> of the measurement data and displaying of the results. However the actual work related to the processing the data</w:t>
        </w:r>
      </w:ins>
      <w:ins w:id="173" w:author="smaslan" w:date="2017-11-01T13:49:00Z">
        <w:r>
          <w:rPr>
            <w:lang w:val="en-US"/>
          </w:rPr>
          <w:t>, loading corrections</w:t>
        </w:r>
        <w:r w:rsidR="00A948A0">
          <w:rPr>
            <w:lang w:val="en-US"/>
          </w:rPr>
          <w:t>, reading and formatting the results for displaying are done in Octave/</w:t>
        </w:r>
        <w:proofErr w:type="spellStart"/>
        <w:r w:rsidR="00A948A0">
          <w:rPr>
            <w:lang w:val="en-US"/>
          </w:rPr>
          <w:t>Matlab</w:t>
        </w:r>
        <w:proofErr w:type="spellEnd"/>
        <w:r w:rsidR="00A948A0">
          <w:rPr>
            <w:lang w:val="en-US"/>
          </w:rPr>
          <w:t xml:space="preserve">! </w:t>
        </w:r>
        <w:proofErr w:type="gramStart"/>
        <w:r w:rsidR="00A948A0">
          <w:rPr>
            <w:lang w:val="en-US"/>
          </w:rPr>
          <w:t xml:space="preserve">This way both LV and CVI implementation can share ALL processing </w:t>
        </w:r>
      </w:ins>
      <w:ins w:id="174" w:author="smaslan" w:date="2017-11-01T13:50:00Z">
        <w:r w:rsidR="00A948A0">
          <w:rPr>
            <w:lang w:val="en-US"/>
          </w:rPr>
          <w:t>and file handling m-</w:t>
        </w:r>
      </w:ins>
      <w:ins w:id="175" w:author="smaslan" w:date="2017-11-01T13:49:00Z">
        <w:r w:rsidR="00A948A0">
          <w:rPr>
            <w:lang w:val="en-US"/>
          </w:rPr>
          <w:t>scripts</w:t>
        </w:r>
      </w:ins>
      <w:ins w:id="176" w:author="smaslan" w:date="2017-11-01T13:50:00Z">
        <w:r w:rsidR="00A948A0">
          <w:rPr>
            <w:lang w:val="en-US"/>
          </w:rPr>
          <w:t>.</w:t>
        </w:r>
      </w:ins>
      <w:proofErr w:type="gramEnd"/>
      <w:ins w:id="177" w:author="smaslan" w:date="2017-11-01T13:53:00Z">
        <w:r w:rsidR="00A948A0">
          <w:rPr>
            <w:lang w:val="en-US"/>
          </w:rPr>
          <w:t xml:space="preserve"> Sharing of the data between the LV/CVI and </w:t>
        </w:r>
        <w:proofErr w:type="spellStart"/>
        <w:r w:rsidR="00A948A0">
          <w:rPr>
            <w:lang w:val="en-US"/>
          </w:rPr>
          <w:t>Matlab</w:t>
        </w:r>
        <w:proofErr w:type="spellEnd"/>
        <w:r w:rsidR="00A948A0">
          <w:rPr>
            <w:lang w:val="en-US"/>
          </w:rPr>
          <w:t>/Octave is made via files that remains archived in the measurement folder (unique folder for each new measurement).</w:t>
        </w:r>
      </w:ins>
      <w:ins w:id="178" w:author="smaslan" w:date="2017-11-01T13:54:00Z">
        <w:r w:rsidR="00A948A0">
          <w:rPr>
            <w:lang w:val="en-US"/>
          </w:rPr>
          <w:t xml:space="preserve"> Details on the selected file formats and files/folder hierarchy are shown in the following chapters.</w:t>
        </w:r>
      </w:ins>
    </w:p>
    <w:p w14:paraId="215B084A" w14:textId="3C59B774" w:rsidR="00A948A0" w:rsidRDefault="00A948A0">
      <w:pPr>
        <w:rPr>
          <w:ins w:id="179" w:author="smaslan" w:date="2017-11-01T13:52:00Z"/>
          <w:lang w:val="en-US"/>
        </w:rPr>
        <w:pPrChange w:id="180" w:author="smaslan" w:date="2017-11-01T13:36:00Z">
          <w:pPr>
            <w:pStyle w:val="Nadpis2"/>
          </w:pPr>
        </w:pPrChange>
      </w:pPr>
      <w:ins w:id="181" w:author="smaslan" w:date="2017-11-01T13:52:00Z">
        <w:r w:rsidRPr="00C31137">
          <w:rPr>
            <w:noProof/>
            <w:lang w:eastAsia="cs-CZ"/>
          </w:rPr>
          <w:drawing>
            <wp:inline distT="0" distB="0" distL="0" distR="0" wp14:anchorId="58DFBC4C" wp14:editId="1A1F3E5B">
              <wp:extent cx="5760720" cy="348205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82055"/>
                      </a:xfrm>
                      <a:prstGeom prst="rect">
                        <a:avLst/>
                      </a:prstGeom>
                    </pic:spPr>
                  </pic:pic>
                </a:graphicData>
              </a:graphic>
            </wp:inline>
          </w:drawing>
        </w:r>
      </w:ins>
    </w:p>
    <w:p w14:paraId="0E0DC9A6" w14:textId="77777777" w:rsidR="00277996" w:rsidRDefault="00ED1293">
      <w:pPr>
        <w:pStyle w:val="Nadpis2"/>
        <w:rPr>
          <w:lang w:val="en-US"/>
        </w:rPr>
      </w:pPr>
      <w:r>
        <w:rPr>
          <w:lang w:val="en-US"/>
        </w:rPr>
        <w:t>Storage of the measured data</w:t>
      </w:r>
    </w:p>
    <w:p w14:paraId="41FDA2D2" w14:textId="77777777" w:rsidR="00277996" w:rsidRDefault="00ED1293">
      <w:pPr>
        <w:rPr>
          <w:lang w:val="en-US"/>
        </w:rPr>
      </w:pPr>
      <w:r>
        <w:rPr>
          <w:lang w:val="en-US"/>
        </w:rPr>
        <w:t>Main requirements for storage of the captured records are following:</w:t>
      </w:r>
    </w:p>
    <w:p w14:paraId="3A5C3100" w14:textId="77777777" w:rsidR="00277996" w:rsidRDefault="00ED1293">
      <w:pPr>
        <w:pStyle w:val="Odstavecseseznamem"/>
        <w:numPr>
          <w:ilvl w:val="0"/>
          <w:numId w:val="1"/>
        </w:numPr>
        <w:rPr>
          <w:lang w:val="en-US"/>
        </w:rPr>
      </w:pPr>
      <w:r>
        <w:rPr>
          <w:lang w:val="en-US"/>
        </w:rPr>
        <w:t xml:space="preserve">Must be easy to handle in LV, CVI, Octave and </w:t>
      </w:r>
      <w:proofErr w:type="spellStart"/>
      <w:r>
        <w:rPr>
          <w:lang w:val="en-US"/>
        </w:rPr>
        <w:t>Matlab</w:t>
      </w:r>
      <w:proofErr w:type="spellEnd"/>
      <w:r>
        <w:rPr>
          <w:lang w:val="en-US"/>
        </w:rPr>
        <w:t xml:space="preserve"> or plain C/C++.</w:t>
      </w:r>
    </w:p>
    <w:p w14:paraId="7DD09740" w14:textId="77777777" w:rsidR="00277996" w:rsidRDefault="00ED1293">
      <w:pPr>
        <w:pStyle w:val="Odstavecseseznamem"/>
        <w:numPr>
          <w:ilvl w:val="0"/>
          <w:numId w:val="1"/>
        </w:numPr>
        <w:rPr>
          <w:lang w:val="en-US"/>
        </w:rPr>
      </w:pPr>
      <w:r>
        <w:rPr>
          <w:lang w:val="en-US"/>
        </w:rPr>
        <w:t>Must have human readable and editable header (text file).</w:t>
      </w:r>
    </w:p>
    <w:p w14:paraId="464772AD" w14:textId="77777777" w:rsidR="00277996" w:rsidRDefault="00ED1293">
      <w:pPr>
        <w:pStyle w:val="Odstavecseseznamem"/>
        <w:numPr>
          <w:ilvl w:val="0"/>
          <w:numId w:val="1"/>
        </w:numPr>
        <w:rPr>
          <w:lang w:val="en-US"/>
        </w:rPr>
      </w:pPr>
      <w:r>
        <w:rPr>
          <w:lang w:val="en-US"/>
        </w:rPr>
        <w:t>Must be memory-saving because of streaming modes from fast digitizers.</w:t>
      </w:r>
    </w:p>
    <w:p w14:paraId="3E073D93" w14:textId="12B5F128" w:rsidR="00277996" w:rsidRDefault="00ED1293">
      <w:pPr>
        <w:rPr>
          <w:ins w:id="182" w:author="smaslan" w:date="2017-11-01T13:29:00Z"/>
          <w:lang w:val="en-US"/>
        </w:rPr>
      </w:pPr>
      <w:r>
        <w:rPr>
          <w:lang w:val="en-US"/>
        </w:rPr>
        <w:lastRenderedPageBreak/>
        <w:t>After analyzing possibilities it was decided to use combination of two files. First, the</w:t>
      </w:r>
      <w:r w:rsidRPr="005B4D10">
        <w:rPr>
          <w:lang w:val="en-US"/>
        </w:rPr>
        <w:t xml:space="preserve"> </w:t>
      </w:r>
      <w:ins w:id="183" w:author="smaslan" w:date="2017-11-01T13:55:00Z">
        <w:r w:rsidR="00A948A0" w:rsidRPr="000277FD">
          <w:rPr>
            <w:lang w:val="en-US"/>
            <w:rPrChange w:id="184" w:author="smaslan" w:date="2018-08-07T08:49:00Z">
              <w:rPr>
                <w:rFonts w:ascii="Calibri Light" w:hAnsi="Calibri Light"/>
                <w:b/>
                <w:bCs/>
                <w:color w:val="5B9BD5"/>
                <w:sz w:val="26"/>
                <w:szCs w:val="26"/>
                <w:lang w:val="en-US"/>
              </w:rPr>
            </w:rPrChange>
          </w:rPr>
          <w:t>raw</w:t>
        </w:r>
        <w:r w:rsidR="00A948A0" w:rsidRPr="005B4D10">
          <w:rPr>
            <w:lang w:val="en-US"/>
          </w:rPr>
          <w:t xml:space="preserve"> </w:t>
        </w:r>
      </w:ins>
      <w:r>
        <w:rPr>
          <w:lang w:val="en-US"/>
        </w:rPr>
        <w:t xml:space="preserve">binary data are stored in the </w:t>
      </w:r>
      <w:proofErr w:type="spellStart"/>
      <w:r w:rsidRPr="00ED1293">
        <w:rPr>
          <w:b/>
          <w:bCs/>
          <w:lang w:val="en-US"/>
        </w:rPr>
        <w:t>Matlab</w:t>
      </w:r>
      <w:proofErr w:type="spellEnd"/>
      <w:r w:rsidRPr="00ED1293">
        <w:rPr>
          <w:b/>
          <w:bCs/>
          <w:lang w:val="en-US"/>
        </w:rPr>
        <w:t xml:space="preserve"> MAT version 4</w:t>
      </w:r>
      <w:r>
        <w:rPr>
          <w:lang w:val="en-US"/>
        </w:rPr>
        <w:t xml:space="preserve"> format. Second, the</w:t>
      </w:r>
      <w:r w:rsidRPr="005B4D10">
        <w:rPr>
          <w:lang w:val="en-US"/>
        </w:rPr>
        <w:t xml:space="preserve"> </w:t>
      </w:r>
      <w:r w:rsidRPr="000277FD">
        <w:rPr>
          <w:lang w:val="en-US"/>
          <w:rPrChange w:id="185" w:author="smaslan" w:date="2018-08-07T08:49:00Z">
            <w:rPr>
              <w:rFonts w:ascii="Calibri Light" w:hAnsi="Calibri Light"/>
              <w:b/>
              <w:bCs/>
              <w:color w:val="5B9BD5"/>
              <w:sz w:val="26"/>
              <w:szCs w:val="26"/>
              <w:lang w:val="en-US"/>
            </w:rPr>
          </w:rPrChange>
        </w:rPr>
        <w:t>header</w:t>
      </w:r>
      <w:r>
        <w:rPr>
          <w:lang w:val="en-US"/>
        </w:rPr>
        <w:t xml:space="preserve"> will be stored as text file in INFO format.</w:t>
      </w:r>
    </w:p>
    <w:p w14:paraId="3114E101" w14:textId="21A3543E" w:rsidR="001611C2" w:rsidDel="00C31137" w:rsidRDefault="001611C2">
      <w:pPr>
        <w:rPr>
          <w:del w:id="186" w:author="smaslan" w:date="2017-11-01T13:55:00Z"/>
          <w:lang w:val="en-US"/>
        </w:rPr>
      </w:pPr>
    </w:p>
    <w:p w14:paraId="60A928E2" w14:textId="77777777" w:rsidR="00C31137" w:rsidRDefault="00C31137">
      <w:pPr>
        <w:rPr>
          <w:ins w:id="187" w:author="smaslan" w:date="2018-08-09T10:28:00Z"/>
          <w:lang w:val="en-US"/>
        </w:rPr>
      </w:pPr>
    </w:p>
    <w:p w14:paraId="36D20B5E" w14:textId="77777777" w:rsidR="00B83C0C" w:rsidRDefault="00B83C0C">
      <w:pPr>
        <w:rPr>
          <w:lang w:val="en-US"/>
        </w:rPr>
      </w:pPr>
      <w:r>
        <w:rPr>
          <w:lang w:val="en-US"/>
        </w:rPr>
        <w:t>Organization of the files in the measurement folder is following:</w:t>
      </w:r>
    </w:p>
    <w:p w14:paraId="330ADC42" w14:textId="79BD4D04" w:rsidR="00B83C0C" w:rsidRDefault="00FB1AB1">
      <w:pPr>
        <w:rPr>
          <w:ins w:id="188" w:author="smaslan" w:date="2017-11-01T13:27:00Z"/>
          <w:lang w:val="en-US"/>
        </w:rPr>
      </w:pPr>
      <w:r>
        <w:rPr>
          <w:lang w:val="en-US"/>
        </w:rPr>
      </w:r>
      <w:r>
        <w:rPr>
          <w:lang w:val="en-US"/>
        </w:rPr>
        <w:pict w14:anchorId="7BA24BE7">
          <v:shapetype id="_x0000_t202" coordsize="21600,21600" o:spt="202" path="m,l,21600r21600,l21600,xe">
            <v:stroke joinstyle="miter"/>
            <v:path gradientshapeok="t" o:connecttype="rect"/>
          </v:shapetype>
          <v:shape id="_x0000_s1034" type="#_x0000_t202" style="width:224.25pt;height:120.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34">
              <w:txbxContent>
                <w:p w14:paraId="5BD248A2" w14:textId="77777777" w:rsidR="00FB1AB1" w:rsidRPr="000A4B4C" w:rsidRDefault="00FB1AB1" w:rsidP="00B83C0C">
                  <w:pPr>
                    <w:spacing w:after="0"/>
                    <w:rPr>
                      <w:b/>
                      <w:sz w:val="18"/>
                      <w:u w:val="single"/>
                      <w:lang w:val="en-US"/>
                    </w:rPr>
                  </w:pPr>
                  <w:r w:rsidRPr="000A4B4C">
                    <w:rPr>
                      <w:b/>
                      <w:sz w:val="18"/>
                      <w:u w:val="single"/>
                      <w:lang w:val="en-US"/>
                    </w:rPr>
                    <w:t>Measurement folder:</w:t>
                  </w:r>
                </w:p>
                <w:p w14:paraId="2D395DF9" w14:textId="77777777" w:rsidR="00FB1AB1" w:rsidRDefault="00FB1AB1" w:rsidP="00B83C0C">
                  <w:pPr>
                    <w:tabs>
                      <w:tab w:val="left" w:pos="1701"/>
                    </w:tabs>
                    <w:spacing w:after="0"/>
                    <w:rPr>
                      <w:ins w:id="189" w:author="smaslan" w:date="2018-08-07T08:49:00Z"/>
                      <w:i/>
                      <w:sz w:val="18"/>
                      <w:lang w:val="en-US"/>
                    </w:rPr>
                  </w:pPr>
                  <w:r>
                    <w:rPr>
                      <w:sz w:val="18"/>
                      <w:lang w:val="en-US"/>
                    </w:rPr>
                    <w:t xml:space="preserve">  </w:t>
                  </w:r>
                  <w:r w:rsidRPr="007E2598">
                    <w:rPr>
                      <w:b/>
                      <w:color w:val="0070C0"/>
                      <w:sz w:val="18"/>
                      <w:lang w:val="en-US"/>
                    </w:rPr>
                    <w:t>session.info</w:t>
                  </w:r>
                  <w:r w:rsidRPr="000A4B4C">
                    <w:rPr>
                      <w:sz w:val="18"/>
                      <w:lang w:val="en-US"/>
                    </w:rPr>
                    <w:tab/>
                  </w:r>
                  <w:r w:rsidRPr="000A4B4C">
                    <w:rPr>
                      <w:i/>
                      <w:sz w:val="18"/>
                      <w:lang w:val="en-US"/>
                    </w:rPr>
                    <w:t>- measurement header</w:t>
                  </w:r>
                </w:p>
                <w:p w14:paraId="5E483E86" w14:textId="292AC156" w:rsidR="00FB1AB1" w:rsidRDefault="00FB1AB1" w:rsidP="000277FD">
                  <w:pPr>
                    <w:tabs>
                      <w:tab w:val="left" w:pos="1701"/>
                    </w:tabs>
                    <w:spacing w:after="0"/>
                    <w:rPr>
                      <w:ins w:id="190" w:author="smaslan" w:date="2018-08-07T08:50:00Z"/>
                      <w:i/>
                      <w:sz w:val="18"/>
                      <w:lang w:val="en-US"/>
                    </w:rPr>
                  </w:pPr>
                  <w:ins w:id="191" w:author="smaslan" w:date="2018-08-07T08:50:00Z">
                    <w:r>
                      <w:rPr>
                        <w:b/>
                        <w:color w:val="0070C0"/>
                        <w:sz w:val="18"/>
                        <w:lang w:val="en-US"/>
                      </w:rPr>
                      <w:t xml:space="preserve">  qwtb</w:t>
                    </w:r>
                    <w:r w:rsidRPr="007E2598">
                      <w:rPr>
                        <w:b/>
                        <w:color w:val="0070C0"/>
                        <w:sz w:val="18"/>
                        <w:lang w:val="en-US"/>
                      </w:rPr>
                      <w:t>.info</w:t>
                    </w:r>
                    <w:r w:rsidRPr="000A4B4C">
                      <w:rPr>
                        <w:sz w:val="18"/>
                        <w:lang w:val="en-US"/>
                      </w:rPr>
                      <w:tab/>
                    </w:r>
                    <w:r w:rsidRPr="000A4B4C">
                      <w:rPr>
                        <w:i/>
                        <w:sz w:val="18"/>
                        <w:lang w:val="en-US"/>
                      </w:rPr>
                      <w:t xml:space="preserve">- </w:t>
                    </w:r>
                    <w:r>
                      <w:rPr>
                        <w:i/>
                        <w:sz w:val="18"/>
                        <w:lang w:val="en-US"/>
                      </w:rPr>
                      <w:t>processing setup header</w:t>
                    </w:r>
                  </w:ins>
                </w:p>
                <w:p w14:paraId="55417DD0" w14:textId="79DE0D7B" w:rsidR="00FB1AB1" w:rsidRPr="000A4B4C" w:rsidDel="000277FD" w:rsidRDefault="00FB1AB1" w:rsidP="00B83C0C">
                  <w:pPr>
                    <w:tabs>
                      <w:tab w:val="left" w:pos="1701"/>
                    </w:tabs>
                    <w:spacing w:after="0"/>
                    <w:rPr>
                      <w:del w:id="192" w:author="smaslan" w:date="2018-08-07T08:50:00Z"/>
                      <w:sz w:val="18"/>
                      <w:lang w:val="en-US"/>
                    </w:rPr>
                  </w:pPr>
                </w:p>
                <w:p w14:paraId="3EEB5FBF" w14:textId="77777777" w:rsidR="00FB1AB1" w:rsidRPr="000A4B4C" w:rsidRDefault="00FB1AB1" w:rsidP="006E41F9">
                  <w:pPr>
                    <w:tabs>
                      <w:tab w:val="left" w:pos="1701"/>
                    </w:tabs>
                    <w:spacing w:after="0"/>
                    <w:rPr>
                      <w:sz w:val="18"/>
                      <w:lang w:val="en-US"/>
                    </w:rPr>
                  </w:pPr>
                  <w:moveToRangeStart w:id="193" w:author="smaslan" w:date="2017-11-01T11:43:00Z" w:name="move497299939"/>
                  <w:moveTo w:id="194" w:author="smaslan" w:date="2017-11-01T11:43:00Z">
                    <w:r>
                      <w:rPr>
                        <w:sz w:val="18"/>
                        <w:lang w:val="en-US"/>
                      </w:rPr>
                      <w:t xml:space="preserve">  </w:t>
                    </w:r>
                    <w:r w:rsidRPr="00184DEB">
                      <w:rPr>
                        <w:color w:val="0070C0"/>
                        <w:sz w:val="18"/>
                        <w:lang w:val="en-US"/>
                      </w:rPr>
                      <w:t>RAW/</w:t>
                    </w:r>
                    <w:r w:rsidRPr="00184DEB">
                      <w:rPr>
                        <w:b/>
                        <w:color w:val="0070C0"/>
                        <w:sz w:val="18"/>
                        <w:lang w:val="en-US"/>
                      </w:rPr>
                      <w:t>*.mat</w:t>
                    </w:r>
                    <w:r w:rsidRPr="000A4B4C">
                      <w:rPr>
                        <w:sz w:val="18"/>
                        <w:lang w:val="en-US"/>
                      </w:rPr>
                      <w:tab/>
                    </w:r>
                    <w:r w:rsidRPr="000A4B4C">
                      <w:rPr>
                        <w:i/>
                        <w:sz w:val="18"/>
                        <w:lang w:val="en-US"/>
                      </w:rPr>
                      <w:t>- raw waveform records</w:t>
                    </w:r>
                  </w:moveTo>
                </w:p>
                <w:moveToRangeEnd w:id="193"/>
                <w:p w14:paraId="0CD6DB3F" w14:textId="77777777" w:rsidR="00FB1AB1" w:rsidRDefault="00FB1AB1" w:rsidP="004C40F7">
                  <w:pPr>
                    <w:tabs>
                      <w:tab w:val="left" w:pos="1701"/>
                    </w:tabs>
                    <w:spacing w:after="0"/>
                    <w:rPr>
                      <w:ins w:id="195" w:author="smaslan" w:date="2017-11-01T11:40:00Z"/>
                      <w:i/>
                      <w:sz w:val="18"/>
                      <w:lang w:val="en-US"/>
                    </w:rPr>
                  </w:pPr>
                  <w:r>
                    <w:rPr>
                      <w:sz w:val="18"/>
                      <w:lang w:val="en-US"/>
                    </w:rPr>
                    <w:t xml:space="preserve">  </w:t>
                  </w:r>
                  <w:r w:rsidRPr="007E2598">
                    <w:rPr>
                      <w:b/>
                      <w:color w:val="FF0000"/>
                      <w:sz w:val="18"/>
                      <w:lang w:val="en-US"/>
                    </w:rPr>
                    <w:t>results.info</w:t>
                  </w:r>
                  <w:r w:rsidRPr="000A4B4C">
                    <w:rPr>
                      <w:sz w:val="18"/>
                      <w:lang w:val="en-US"/>
                    </w:rPr>
                    <w:tab/>
                  </w:r>
                  <w:r w:rsidRPr="000A4B4C">
                    <w:rPr>
                      <w:i/>
                      <w:sz w:val="18"/>
                      <w:lang w:val="en-US"/>
                    </w:rPr>
                    <w:t xml:space="preserve">- </w:t>
                  </w:r>
                  <w:r>
                    <w:rPr>
                      <w:i/>
                      <w:sz w:val="18"/>
                      <w:lang w:val="en-US"/>
                    </w:rPr>
                    <w:t>calculated results</w:t>
                  </w:r>
                  <w:r w:rsidRPr="000A4B4C">
                    <w:rPr>
                      <w:i/>
                      <w:sz w:val="18"/>
                      <w:lang w:val="en-US"/>
                    </w:rPr>
                    <w:t xml:space="preserve"> header</w:t>
                  </w:r>
                </w:p>
                <w:p w14:paraId="4BA91672" w14:textId="67B8D027" w:rsidR="00FB1AB1" w:rsidRDefault="00FB1AB1" w:rsidP="004C40F7">
                  <w:pPr>
                    <w:tabs>
                      <w:tab w:val="left" w:pos="1701"/>
                    </w:tabs>
                    <w:spacing w:after="0"/>
                    <w:rPr>
                      <w:ins w:id="196" w:author="smaslan" w:date="2017-11-01T11:40:00Z"/>
                      <w:i/>
                      <w:sz w:val="18"/>
                      <w:lang w:val="en-US"/>
                    </w:rPr>
                  </w:pPr>
                  <w:ins w:id="197" w:author="smaslan" w:date="2017-11-01T11:40:00Z">
                    <w:r>
                      <w:rPr>
                        <w:b/>
                        <w:color w:val="FF0000"/>
                        <w:sz w:val="18"/>
                        <w:lang w:val="en-US"/>
                      </w:rPr>
                      <w:t xml:space="preserve">  </w:t>
                    </w:r>
                    <w:r w:rsidRPr="006E41F9">
                      <w:rPr>
                        <w:color w:val="FF0000"/>
                        <w:sz w:val="18"/>
                        <w:lang w:val="en-US"/>
                        <w:rPrChange w:id="198" w:author="smaslan" w:date="2017-11-01T11:43:00Z">
                          <w:rPr>
                            <w:b/>
                            <w:color w:val="FF0000"/>
                            <w:sz w:val="18"/>
                            <w:lang w:val="en-US"/>
                          </w:rPr>
                        </w:rPrChange>
                      </w:rPr>
                      <w:t>RESULTS/</w:t>
                    </w:r>
                    <w:r>
                      <w:rPr>
                        <w:b/>
                        <w:color w:val="FF0000"/>
                        <w:sz w:val="18"/>
                        <w:lang w:val="en-US"/>
                      </w:rPr>
                      <w:t>*.info</w:t>
                    </w:r>
                    <w:r w:rsidRPr="000A4B4C">
                      <w:rPr>
                        <w:sz w:val="18"/>
                        <w:lang w:val="en-US"/>
                      </w:rPr>
                      <w:tab/>
                    </w:r>
                    <w:r w:rsidRPr="000A4B4C">
                      <w:rPr>
                        <w:i/>
                        <w:sz w:val="18"/>
                        <w:lang w:val="en-US"/>
                      </w:rPr>
                      <w:t xml:space="preserve">- </w:t>
                    </w:r>
                    <w:r>
                      <w:rPr>
                        <w:i/>
                        <w:sz w:val="18"/>
                        <w:lang w:val="en-US"/>
                      </w:rPr>
                      <w:t xml:space="preserve">results </w:t>
                    </w:r>
                  </w:ins>
                  <w:ins w:id="199" w:author="smaslan" w:date="2017-11-01T11:43:00Z">
                    <w:r>
                      <w:rPr>
                        <w:i/>
                        <w:sz w:val="18"/>
                        <w:lang w:val="en-US"/>
                      </w:rPr>
                      <w:t>data headers</w:t>
                    </w:r>
                  </w:ins>
                </w:p>
                <w:p w14:paraId="02E6D4F8" w14:textId="7D007090" w:rsidR="00FB1AB1" w:rsidRPr="000A4B4C" w:rsidDel="006E41F9" w:rsidRDefault="00FB1AB1" w:rsidP="004C40F7">
                  <w:pPr>
                    <w:tabs>
                      <w:tab w:val="left" w:pos="1701"/>
                    </w:tabs>
                    <w:spacing w:after="0"/>
                    <w:rPr>
                      <w:del w:id="200" w:author="smaslan" w:date="2017-11-01T11:40:00Z"/>
                      <w:sz w:val="18"/>
                      <w:lang w:val="en-US"/>
                    </w:rPr>
                  </w:pPr>
                  <w:ins w:id="201" w:author="smaslan" w:date="2017-11-01T11:40:00Z">
                    <w:r>
                      <w:rPr>
                        <w:b/>
                        <w:color w:val="FF0000"/>
                        <w:sz w:val="18"/>
                        <w:lang w:val="en-US"/>
                      </w:rPr>
                      <w:t xml:space="preserve">  </w:t>
                    </w:r>
                    <w:r w:rsidRPr="006E41F9">
                      <w:rPr>
                        <w:color w:val="FF0000"/>
                        <w:sz w:val="18"/>
                        <w:lang w:val="en-US"/>
                        <w:rPrChange w:id="202" w:author="smaslan" w:date="2017-11-01T11:43:00Z">
                          <w:rPr>
                            <w:b/>
                            <w:color w:val="FF0000"/>
                            <w:sz w:val="18"/>
                            <w:lang w:val="en-US"/>
                          </w:rPr>
                        </w:rPrChange>
                      </w:rPr>
                      <w:t>RESULTS/</w:t>
                    </w:r>
                    <w:r>
                      <w:rPr>
                        <w:b/>
                        <w:color w:val="FF0000"/>
                        <w:sz w:val="18"/>
                        <w:lang w:val="en-US"/>
                      </w:rPr>
                      <w:t>*.mat</w:t>
                    </w:r>
                    <w:r w:rsidRPr="000A4B4C">
                      <w:rPr>
                        <w:sz w:val="18"/>
                        <w:lang w:val="en-US"/>
                      </w:rPr>
                      <w:tab/>
                    </w:r>
                    <w:r w:rsidRPr="000A4B4C">
                      <w:rPr>
                        <w:i/>
                        <w:sz w:val="18"/>
                        <w:lang w:val="en-US"/>
                      </w:rPr>
                      <w:t xml:space="preserve">- </w:t>
                    </w:r>
                  </w:ins>
                  <w:ins w:id="203" w:author="smaslan" w:date="2017-11-01T11:43:00Z">
                    <w:r>
                      <w:rPr>
                        <w:i/>
                        <w:sz w:val="18"/>
                        <w:lang w:val="en-US"/>
                      </w:rPr>
                      <w:t>result</w:t>
                    </w:r>
                  </w:ins>
                  <w:ins w:id="204" w:author="smaslan" w:date="2017-11-01T11:44:00Z">
                    <w:r>
                      <w:rPr>
                        <w:i/>
                        <w:sz w:val="18"/>
                        <w:lang w:val="en-US"/>
                      </w:rPr>
                      <w:t>s</w:t>
                    </w:r>
                  </w:ins>
                  <w:ins w:id="205" w:author="smaslan" w:date="2017-11-01T11:43:00Z">
                    <w:r>
                      <w:rPr>
                        <w:i/>
                        <w:sz w:val="18"/>
                        <w:lang w:val="en-US"/>
                      </w:rPr>
                      <w:t xml:space="preserve"> data</w:t>
                    </w:r>
                  </w:ins>
                  <w:ins w:id="206" w:author="smaslan" w:date="2017-11-01T11:44:00Z">
                    <w:r>
                      <w:rPr>
                        <w:i/>
                        <w:sz w:val="18"/>
                        <w:lang w:val="en-US"/>
                      </w:rPr>
                      <w:t xml:space="preserve"> (large objects)</w:t>
                    </w:r>
                  </w:ins>
                </w:p>
                <w:p w14:paraId="29A5C5CC" w14:textId="4E71F65F" w:rsidR="00FB1AB1" w:rsidRPr="000A4B4C" w:rsidDel="006E41F9" w:rsidRDefault="00FB1AB1" w:rsidP="00B83C0C">
                  <w:pPr>
                    <w:tabs>
                      <w:tab w:val="left" w:pos="1701"/>
                    </w:tabs>
                    <w:spacing w:after="0"/>
                    <w:rPr>
                      <w:sz w:val="18"/>
                      <w:lang w:val="en-US"/>
                    </w:rPr>
                  </w:pPr>
                  <w:moveFromRangeStart w:id="207" w:author="smaslan" w:date="2017-11-01T11:43:00Z" w:name="move497299939"/>
                  <w:moveFrom w:id="208" w:author="smaslan" w:date="2017-11-01T11:43:00Z">
                    <w:r w:rsidDel="006E41F9">
                      <w:rPr>
                        <w:sz w:val="18"/>
                        <w:lang w:val="en-US"/>
                      </w:rPr>
                      <w:t xml:space="preserve">  </w:t>
                    </w:r>
                    <w:r w:rsidRPr="006E41F9" w:rsidDel="006E41F9">
                      <w:rPr>
                        <w:color w:val="0070C0"/>
                        <w:sz w:val="18"/>
                        <w:lang w:val="en-US"/>
                        <w:rPrChange w:id="209" w:author="smaslan" w:date="2017-11-01T11:43:00Z">
                          <w:rPr>
                            <w:color w:val="FF0000"/>
                            <w:sz w:val="18"/>
                            <w:lang w:val="en-US"/>
                          </w:rPr>
                        </w:rPrChange>
                      </w:rPr>
                      <w:t>RAW/</w:t>
                    </w:r>
                    <w:r w:rsidRPr="006E41F9" w:rsidDel="006E41F9">
                      <w:rPr>
                        <w:b/>
                        <w:color w:val="0070C0"/>
                        <w:sz w:val="18"/>
                        <w:lang w:val="en-US"/>
                        <w:rPrChange w:id="210" w:author="smaslan" w:date="2017-11-01T11:43:00Z">
                          <w:rPr>
                            <w:b/>
                            <w:color w:val="FF0000"/>
                            <w:sz w:val="18"/>
                            <w:lang w:val="en-US"/>
                          </w:rPr>
                        </w:rPrChange>
                      </w:rPr>
                      <w:t>*.mat</w:t>
                    </w:r>
                    <w:r w:rsidRPr="000A4B4C" w:rsidDel="006E41F9">
                      <w:rPr>
                        <w:sz w:val="18"/>
                        <w:lang w:val="en-US"/>
                      </w:rPr>
                      <w:tab/>
                    </w:r>
                    <w:r w:rsidRPr="000A4B4C" w:rsidDel="006E41F9">
                      <w:rPr>
                        <w:i/>
                        <w:sz w:val="18"/>
                        <w:lang w:val="en-US"/>
                      </w:rPr>
                      <w:t>- raw waveform records</w:t>
                    </w:r>
                  </w:moveFrom>
                </w:p>
                <w:moveFromRangeEnd w:id="207"/>
                <w:p w14:paraId="57A1E8A4" w14:textId="05255D43" w:rsidR="00FB1AB1" w:rsidRPr="000A4B4C" w:rsidRDefault="00FB1AB1" w:rsidP="00B83C0C">
                  <w:pPr>
                    <w:tabs>
                      <w:tab w:val="left" w:pos="1701"/>
                    </w:tabs>
                    <w:spacing w:after="0"/>
                    <w:rPr>
                      <w:sz w:val="18"/>
                      <w:lang w:val="en-US"/>
                    </w:rPr>
                  </w:pPr>
                  <w:r>
                    <w:rPr>
                      <w:sz w:val="18"/>
                      <w:lang w:val="en-US"/>
                    </w:rPr>
                    <w:t xml:space="preserve">  </w:t>
                  </w:r>
                  <w:r w:rsidRPr="007E2598">
                    <w:rPr>
                      <w:color w:val="00B050"/>
                      <w:sz w:val="18"/>
                      <w:lang w:val="en-US"/>
                    </w:rPr>
                    <w:t>DIGITIZER/</w:t>
                  </w:r>
                  <w:r w:rsidRPr="007E2598">
                    <w:rPr>
                      <w:b/>
                      <w:color w:val="00B050"/>
                      <w:sz w:val="18"/>
                      <w:lang w:val="en-US"/>
                    </w:rPr>
                    <w:t>*.*</w:t>
                  </w:r>
                  <w:r w:rsidRPr="000A4B4C">
                    <w:rPr>
                      <w:sz w:val="18"/>
                      <w:lang w:val="en-US"/>
                    </w:rPr>
                    <w:tab/>
                  </w:r>
                  <w:r w:rsidRPr="000A4B4C">
                    <w:rPr>
                      <w:i/>
                      <w:sz w:val="18"/>
                      <w:lang w:val="en-US"/>
                    </w:rPr>
                    <w:t>- digitizer correction files</w:t>
                  </w:r>
                </w:p>
                <w:p w14:paraId="7966CAFE" w14:textId="0577937B" w:rsidR="00FB1AB1" w:rsidRPr="000A4B4C" w:rsidDel="00DB18AF" w:rsidRDefault="00FB1AB1" w:rsidP="00B83C0C">
                  <w:pPr>
                    <w:tabs>
                      <w:tab w:val="left" w:pos="1701"/>
                    </w:tabs>
                    <w:spacing w:after="0"/>
                    <w:rPr>
                      <w:del w:id="211" w:author="smaslan" w:date="2018-08-07T09:55:00Z"/>
                      <w:sz w:val="18"/>
                      <w:lang w:val="en-US"/>
                    </w:rPr>
                  </w:pPr>
                  <w:r>
                    <w:rPr>
                      <w:sz w:val="18"/>
                      <w:lang w:val="en-US"/>
                    </w:rPr>
                    <w:t xml:space="preserve">  </w:t>
                  </w:r>
                  <w:r w:rsidRPr="007E2598">
                    <w:rPr>
                      <w:color w:val="00B050"/>
                      <w:sz w:val="18"/>
                      <w:lang w:val="en-US"/>
                    </w:rPr>
                    <w:t>TRANSDUCERS/</w:t>
                  </w:r>
                  <w:r w:rsidRPr="007E2598">
                    <w:rPr>
                      <w:b/>
                      <w:color w:val="00B050"/>
                      <w:sz w:val="18"/>
                      <w:lang w:val="en-US"/>
                    </w:rPr>
                    <w:t>*.*</w:t>
                  </w:r>
                  <w:r w:rsidRPr="000A4B4C">
                    <w:rPr>
                      <w:sz w:val="18"/>
                      <w:lang w:val="en-US"/>
                    </w:rPr>
                    <w:tab/>
                  </w:r>
                  <w:r w:rsidRPr="000A4B4C">
                    <w:rPr>
                      <w:i/>
                      <w:sz w:val="18"/>
                      <w:lang w:val="en-US"/>
                    </w:rPr>
                    <w:t>- transducer’s correction files</w:t>
                  </w:r>
                </w:p>
                <w:p w14:paraId="7786764B" w14:textId="79E87886" w:rsidR="00FB1AB1" w:rsidRPr="000A4B4C" w:rsidRDefault="00FB1AB1" w:rsidP="00B83C0C">
                  <w:pPr>
                    <w:tabs>
                      <w:tab w:val="left" w:pos="1701"/>
                    </w:tabs>
                    <w:spacing w:after="0"/>
                    <w:rPr>
                      <w:sz w:val="18"/>
                      <w:lang w:val="en-US"/>
                    </w:rPr>
                  </w:pPr>
                  <w:del w:id="212" w:author="smaslan" w:date="2018-08-07T09:55:00Z">
                    <w:r w:rsidDel="00DB18AF">
                      <w:rPr>
                        <w:sz w:val="18"/>
                        <w:lang w:val="en-US"/>
                      </w:rPr>
                      <w:delText xml:space="preserve">  </w:delText>
                    </w:r>
                    <w:r w:rsidRPr="000A4B4C" w:rsidDel="00DB18AF">
                      <w:rPr>
                        <w:sz w:val="18"/>
                        <w:lang w:val="en-US"/>
                      </w:rPr>
                      <w:delText>RESULTS/</w:delText>
                    </w:r>
                    <w:r w:rsidRPr="000A4B4C" w:rsidDel="00DB18AF">
                      <w:rPr>
                        <w:sz w:val="18"/>
                        <w:lang w:val="en-US"/>
                      </w:rPr>
                      <w:tab/>
                    </w:r>
                    <w:r w:rsidRPr="000A4B4C" w:rsidDel="00DB18AF">
                      <w:rPr>
                        <w:i/>
                        <w:sz w:val="18"/>
                        <w:lang w:val="en-US"/>
                      </w:rPr>
                      <w:delText>- calculate results</w:delText>
                    </w:r>
                  </w:del>
                </w:p>
                <w:p w14:paraId="7C751D8B" w14:textId="77777777" w:rsidR="00FB1AB1" w:rsidRPr="00DB373C" w:rsidRDefault="00FB1AB1" w:rsidP="00B83C0C">
                  <w:pPr>
                    <w:rPr>
                      <w:lang w:val="en-US"/>
                    </w:rPr>
                  </w:pPr>
                </w:p>
                <w:p w14:paraId="33FB58E7" w14:textId="77777777" w:rsidR="00FB1AB1" w:rsidRPr="00DB373C" w:rsidRDefault="00FB1AB1" w:rsidP="00B83C0C">
                  <w:pPr>
                    <w:rPr>
                      <w:lang w:val="en-US"/>
                    </w:rPr>
                  </w:pPr>
                </w:p>
              </w:txbxContent>
            </v:textbox>
            <w10:wrap type="none" anchorx="margin"/>
            <w10:anchorlock/>
          </v:shape>
        </w:pict>
      </w:r>
    </w:p>
    <w:p w14:paraId="00B48A5C" w14:textId="0ECA0299" w:rsidR="001611C2" w:rsidDel="001611C2" w:rsidRDefault="00A948A0">
      <w:pPr>
        <w:rPr>
          <w:del w:id="213" w:author="smaslan" w:date="2017-11-01T13:29:00Z"/>
          <w:lang w:val="en-US"/>
        </w:rPr>
      </w:pPr>
      <w:ins w:id="214" w:author="smaslan" w:date="2017-11-01T13:55:00Z">
        <w:r>
          <w:rPr>
            <w:lang w:val="en-US"/>
          </w:rPr>
          <w:t>Raw</w:t>
        </w:r>
      </w:ins>
      <w:ins w:id="215" w:author="smaslan" w:date="2017-11-01T13:56:00Z">
        <w:r>
          <w:rPr>
            <w:lang w:val="en-US"/>
          </w:rPr>
          <w:t xml:space="preserve"> Binary </w:t>
        </w:r>
      </w:ins>
    </w:p>
    <w:p w14:paraId="0ADA91DB" w14:textId="492631C9" w:rsidR="00277996" w:rsidRPr="00154E4B" w:rsidRDefault="00ED1293" w:rsidP="00AA00B9">
      <w:pPr>
        <w:pStyle w:val="Nadpis4"/>
        <w:rPr>
          <w:lang w:val="en-US"/>
          <w:rPrChange w:id="216" w:author="smaslan" w:date="2017-10-30T11:45:00Z">
            <w:rPr/>
          </w:rPrChange>
        </w:rPr>
      </w:pPr>
      <w:del w:id="217" w:author="smaslan" w:date="2017-11-01T13:55:00Z">
        <w:r w:rsidRPr="00154E4B" w:rsidDel="00A948A0">
          <w:rPr>
            <w:lang w:val="en-US"/>
            <w:rPrChange w:id="218" w:author="smaslan" w:date="2017-10-30T11:45:00Z">
              <w:rPr>
                <w:rFonts w:ascii="Calibri Light" w:eastAsia="Droid Sans Fallback" w:hAnsi="Calibri Light" w:cs="Calibri"/>
                <w:i w:val="0"/>
                <w:iCs w:val="0"/>
                <w:color w:val="5B9BD5"/>
                <w:sz w:val="26"/>
                <w:szCs w:val="26"/>
              </w:rPr>
            </w:rPrChange>
          </w:rPr>
          <w:delText>Binary</w:delText>
        </w:r>
      </w:del>
      <w:del w:id="219" w:author="smaslan" w:date="2017-11-01T13:56:00Z">
        <w:r w:rsidRPr="00154E4B" w:rsidDel="00A948A0">
          <w:rPr>
            <w:lang w:val="en-US"/>
            <w:rPrChange w:id="220" w:author="smaslan" w:date="2017-10-30T11:45:00Z">
              <w:rPr>
                <w:rFonts w:ascii="Calibri Light" w:eastAsia="Droid Sans Fallback" w:hAnsi="Calibri Light" w:cs="Calibri"/>
                <w:i w:val="0"/>
                <w:iCs w:val="0"/>
                <w:color w:val="5B9BD5"/>
                <w:sz w:val="26"/>
                <w:szCs w:val="26"/>
              </w:rPr>
            </w:rPrChange>
          </w:rPr>
          <w:delText xml:space="preserve"> d</w:delText>
        </w:r>
      </w:del>
      <w:ins w:id="221" w:author="smaslan" w:date="2017-11-01T13:56:00Z">
        <w:r w:rsidR="00A948A0">
          <w:rPr>
            <w:lang w:val="en-US"/>
          </w:rPr>
          <w:t>D</w:t>
        </w:r>
      </w:ins>
      <w:r w:rsidRPr="00154E4B">
        <w:rPr>
          <w:lang w:val="en-US"/>
          <w:rPrChange w:id="222" w:author="smaslan" w:date="2017-10-30T11:45:00Z">
            <w:rPr>
              <w:rFonts w:ascii="Calibri Light" w:eastAsia="Droid Sans Fallback" w:hAnsi="Calibri Light" w:cs="Calibri"/>
              <w:i w:val="0"/>
              <w:iCs w:val="0"/>
              <w:color w:val="5B9BD5"/>
              <w:sz w:val="26"/>
              <w:szCs w:val="26"/>
            </w:rPr>
          </w:rPrChange>
        </w:rPr>
        <w:t xml:space="preserve">ata </w:t>
      </w:r>
      <w:del w:id="223" w:author="smaslan" w:date="2017-11-01T13:56:00Z">
        <w:r w:rsidRPr="00154E4B" w:rsidDel="00A948A0">
          <w:rPr>
            <w:lang w:val="en-US"/>
            <w:rPrChange w:id="224" w:author="smaslan" w:date="2017-10-30T11:45:00Z">
              <w:rPr>
                <w:rFonts w:ascii="Calibri Light" w:eastAsia="Droid Sans Fallback" w:hAnsi="Calibri Light" w:cs="Calibri"/>
                <w:i w:val="0"/>
                <w:iCs w:val="0"/>
                <w:color w:val="5B9BD5"/>
                <w:sz w:val="26"/>
                <w:szCs w:val="26"/>
              </w:rPr>
            </w:rPrChange>
          </w:rPr>
          <w:delText>f</w:delText>
        </w:r>
      </w:del>
      <w:ins w:id="225" w:author="smaslan" w:date="2017-11-01T13:56:00Z">
        <w:r w:rsidR="00A948A0">
          <w:rPr>
            <w:lang w:val="en-US"/>
          </w:rPr>
          <w:t>F</w:t>
        </w:r>
      </w:ins>
      <w:r w:rsidRPr="00154E4B">
        <w:rPr>
          <w:lang w:val="en-US"/>
          <w:rPrChange w:id="226" w:author="smaslan" w:date="2017-10-30T11:45:00Z">
            <w:rPr>
              <w:rFonts w:ascii="Calibri Light" w:eastAsia="Droid Sans Fallback" w:hAnsi="Calibri Light" w:cs="Calibri"/>
              <w:i w:val="0"/>
              <w:iCs w:val="0"/>
              <w:color w:val="5B9BD5"/>
              <w:sz w:val="26"/>
              <w:szCs w:val="26"/>
            </w:rPr>
          </w:rPrChange>
        </w:rPr>
        <w:t>ormat</w:t>
      </w:r>
    </w:p>
    <w:p w14:paraId="7E1A3BD9" w14:textId="07A608AF" w:rsidR="00277996" w:rsidRDefault="00A948A0">
      <w:pPr>
        <w:rPr>
          <w:lang w:val="en-US"/>
        </w:rPr>
      </w:pPr>
      <w:ins w:id="227" w:author="smaslan" w:date="2017-11-01T13:56:00Z">
        <w:r w:rsidRPr="00A948A0">
          <w:rPr>
            <w:b/>
            <w:lang w:val="en-US"/>
            <w:rPrChange w:id="228" w:author="smaslan" w:date="2017-11-01T13:56:00Z">
              <w:rPr>
                <w:rFonts w:ascii="Calibri Light" w:hAnsi="Calibri Light"/>
                <w:b/>
                <w:bCs/>
                <w:color w:val="5B9BD5"/>
                <w:sz w:val="26"/>
                <w:szCs w:val="26"/>
                <w:lang w:val="en-US"/>
              </w:rPr>
            </w:rPrChange>
          </w:rPr>
          <w:t>MAT-v4</w:t>
        </w:r>
        <w:r>
          <w:rPr>
            <w:lang w:val="en-US"/>
          </w:rPr>
          <w:t xml:space="preserve"> file format </w:t>
        </w:r>
      </w:ins>
      <w:del w:id="229" w:author="smaslan" w:date="2017-11-01T13:56:00Z">
        <w:r w:rsidR="00ED1293" w:rsidDel="00A948A0">
          <w:rPr>
            <w:lang w:val="en-US"/>
          </w:rPr>
          <w:delText xml:space="preserve">This </w:delText>
        </w:r>
      </w:del>
      <w:r w:rsidR="00ED1293">
        <w:rPr>
          <w:lang w:val="en-US"/>
        </w:rPr>
        <w:t>is very primitive and easy to handle format having following file structure: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Change w:id="230" w:author="smaslan" w:date="2018-08-09T10:29:00Z">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PrChange>
      </w:tblPr>
      <w:tblGrid>
        <w:gridCol w:w="889"/>
        <w:gridCol w:w="1885"/>
        <w:gridCol w:w="4531"/>
        <w:tblGridChange w:id="231">
          <w:tblGrid>
            <w:gridCol w:w="1885"/>
            <w:gridCol w:w="1885"/>
            <w:gridCol w:w="4531"/>
          </w:tblGrid>
        </w:tblGridChange>
      </w:tblGrid>
      <w:tr w:rsidR="00C31137" w14:paraId="1D422836" w14:textId="77777777" w:rsidTr="00C31137">
        <w:tc>
          <w:tcPr>
            <w:tcW w:w="889" w:type="dxa"/>
            <w:tcBorders>
              <w:top w:val="single" w:sz="4" w:space="0" w:color="00000A"/>
              <w:left w:val="single" w:sz="4" w:space="0" w:color="00000A"/>
              <w:bottom w:val="single" w:sz="4" w:space="0" w:color="00000A"/>
              <w:right w:val="single" w:sz="4" w:space="0" w:color="00000A"/>
            </w:tcBorders>
            <w:tcPrChange w:id="232"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35542045" w14:textId="39D17359" w:rsidR="00C31137" w:rsidRDefault="00C31137">
            <w:pPr>
              <w:spacing w:after="0"/>
              <w:rPr>
                <w:ins w:id="233" w:author="smaslan" w:date="2018-08-09T10:28:00Z"/>
                <w:b/>
                <w:lang w:val="en-US"/>
              </w:rPr>
            </w:pPr>
            <w:ins w:id="234" w:author="smaslan" w:date="2018-08-09T10:28:00Z">
              <w:r>
                <w:rPr>
                  <w:b/>
                  <w:lang w:val="en-US"/>
                </w:rPr>
                <w:t>Offset</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35"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4F76E400" w14:textId="79A11FF6" w:rsidR="00C31137" w:rsidRDefault="00C31137">
            <w:pPr>
              <w:spacing w:after="0"/>
              <w:rPr>
                <w:b/>
                <w:lang w:val="en-US"/>
              </w:rPr>
            </w:pPr>
            <w:r>
              <w:rPr>
                <w:b/>
                <w:lang w:val="en-US"/>
              </w:rPr>
              <w:t>Item type</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36"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1F15AAB2" w14:textId="77777777" w:rsidR="00C31137" w:rsidRDefault="00C31137">
            <w:pPr>
              <w:spacing w:after="0"/>
              <w:rPr>
                <w:b/>
                <w:lang w:val="en-US"/>
              </w:rPr>
            </w:pPr>
            <w:r>
              <w:rPr>
                <w:b/>
                <w:lang w:val="en-US"/>
              </w:rPr>
              <w:t>Description</w:t>
            </w:r>
          </w:p>
        </w:tc>
      </w:tr>
      <w:tr w:rsidR="00C31137" w14:paraId="71F566BA" w14:textId="77777777" w:rsidTr="00C31137">
        <w:tc>
          <w:tcPr>
            <w:tcW w:w="889" w:type="dxa"/>
            <w:tcBorders>
              <w:top w:val="single" w:sz="4" w:space="0" w:color="00000A"/>
              <w:left w:val="single" w:sz="4" w:space="0" w:color="00000A"/>
              <w:bottom w:val="single" w:sz="4" w:space="0" w:color="00000A"/>
              <w:right w:val="single" w:sz="4" w:space="0" w:color="00000A"/>
            </w:tcBorders>
            <w:tcPrChange w:id="237"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3EC521D1" w14:textId="3342ECAF" w:rsidR="00C31137" w:rsidRDefault="00C31137">
            <w:pPr>
              <w:spacing w:after="0"/>
              <w:rPr>
                <w:ins w:id="238" w:author="smaslan" w:date="2018-08-09T10:28:00Z"/>
                <w:lang w:val="en-US"/>
              </w:rPr>
            </w:pPr>
            <w:ins w:id="239" w:author="smaslan" w:date="2018-08-09T10:28:00Z">
              <w:r>
                <w:rPr>
                  <w:lang w:val="en-US"/>
                </w:rPr>
                <w:t>0</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40"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0E0D6647" w14:textId="7766D34D" w:rsidR="00C31137" w:rsidRDefault="00C31137">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41"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33197049" w14:textId="77777777" w:rsidR="00C31137" w:rsidRDefault="00C31137">
            <w:pPr>
              <w:spacing w:after="0"/>
              <w:rPr>
                <w:lang w:val="en-US"/>
              </w:rPr>
            </w:pPr>
            <w:r>
              <w:rPr>
                <w:lang w:val="en-US"/>
              </w:rPr>
              <w:t>ID if the variable data type.</w:t>
            </w:r>
          </w:p>
        </w:tc>
      </w:tr>
      <w:tr w:rsidR="00C31137" w14:paraId="214A6A59" w14:textId="77777777" w:rsidTr="00C31137">
        <w:tc>
          <w:tcPr>
            <w:tcW w:w="889" w:type="dxa"/>
            <w:tcBorders>
              <w:top w:val="single" w:sz="4" w:space="0" w:color="00000A"/>
              <w:left w:val="single" w:sz="4" w:space="0" w:color="00000A"/>
              <w:bottom w:val="single" w:sz="4" w:space="0" w:color="00000A"/>
              <w:right w:val="single" w:sz="4" w:space="0" w:color="00000A"/>
            </w:tcBorders>
            <w:tcPrChange w:id="242"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7726969E" w14:textId="297EB6C3" w:rsidR="00C31137" w:rsidRDefault="00C31137">
            <w:pPr>
              <w:spacing w:after="0"/>
              <w:rPr>
                <w:ins w:id="243" w:author="smaslan" w:date="2018-08-09T10:28:00Z"/>
                <w:lang w:val="en-US"/>
              </w:rPr>
            </w:pPr>
            <w:ins w:id="244" w:author="smaslan" w:date="2018-08-09T10:28:00Z">
              <w:r>
                <w:rPr>
                  <w:lang w:val="en-US"/>
                </w:rPr>
                <w:t>4</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45"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6E72CEF9" w14:textId="2BAF1788" w:rsidR="00C31137" w:rsidRDefault="00C31137">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46"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457B2BC1" w14:textId="77777777" w:rsidR="00C31137" w:rsidRDefault="00C31137">
            <w:pPr>
              <w:spacing w:after="0"/>
              <w:rPr>
                <w:lang w:val="en-US"/>
              </w:rPr>
            </w:pPr>
            <w:r>
              <w:rPr>
                <w:lang w:val="en-US"/>
              </w:rPr>
              <w:t>Rows count M.</w:t>
            </w:r>
          </w:p>
        </w:tc>
      </w:tr>
      <w:tr w:rsidR="00C31137" w14:paraId="2E1262F7" w14:textId="77777777" w:rsidTr="00C31137">
        <w:tc>
          <w:tcPr>
            <w:tcW w:w="889" w:type="dxa"/>
            <w:tcBorders>
              <w:top w:val="single" w:sz="4" w:space="0" w:color="00000A"/>
              <w:left w:val="single" w:sz="4" w:space="0" w:color="00000A"/>
              <w:bottom w:val="single" w:sz="4" w:space="0" w:color="00000A"/>
              <w:right w:val="single" w:sz="4" w:space="0" w:color="00000A"/>
            </w:tcBorders>
            <w:tcPrChange w:id="247"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5B6E18DE" w14:textId="7D3631B9" w:rsidR="00C31137" w:rsidRDefault="00C31137">
            <w:pPr>
              <w:spacing w:after="0"/>
              <w:rPr>
                <w:ins w:id="248" w:author="smaslan" w:date="2018-08-09T10:28:00Z"/>
                <w:lang w:val="en-US"/>
              </w:rPr>
            </w:pPr>
            <w:ins w:id="249" w:author="smaslan" w:date="2018-08-09T10:28:00Z">
              <w:r>
                <w:rPr>
                  <w:lang w:val="en-US"/>
                </w:rPr>
                <w:t>8</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50"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3EDEAD00" w14:textId="1E6D1FEA" w:rsidR="00C31137" w:rsidRDefault="00C31137">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51"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7F9FBC93" w14:textId="77777777" w:rsidR="00C31137" w:rsidRDefault="00C31137">
            <w:pPr>
              <w:spacing w:after="0"/>
              <w:rPr>
                <w:lang w:val="en-US"/>
              </w:rPr>
            </w:pPr>
            <w:r>
              <w:rPr>
                <w:lang w:val="en-US"/>
              </w:rPr>
              <w:t>Columns count N.</w:t>
            </w:r>
          </w:p>
        </w:tc>
      </w:tr>
      <w:tr w:rsidR="00C31137" w14:paraId="5EB72F31" w14:textId="77777777" w:rsidTr="00C31137">
        <w:tc>
          <w:tcPr>
            <w:tcW w:w="889" w:type="dxa"/>
            <w:tcBorders>
              <w:top w:val="single" w:sz="4" w:space="0" w:color="00000A"/>
              <w:left w:val="single" w:sz="4" w:space="0" w:color="00000A"/>
              <w:bottom w:val="single" w:sz="4" w:space="0" w:color="00000A"/>
              <w:right w:val="single" w:sz="4" w:space="0" w:color="00000A"/>
            </w:tcBorders>
            <w:tcPrChange w:id="252"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4C12EFDE" w14:textId="231E9313" w:rsidR="00C31137" w:rsidRDefault="00C31137">
            <w:pPr>
              <w:spacing w:after="0"/>
              <w:rPr>
                <w:ins w:id="253" w:author="smaslan" w:date="2018-08-09T10:28:00Z"/>
                <w:lang w:val="en-US"/>
              </w:rPr>
            </w:pPr>
            <w:ins w:id="254" w:author="smaslan" w:date="2018-08-09T10:28:00Z">
              <w:r>
                <w:rPr>
                  <w:lang w:val="en-US"/>
                </w:rPr>
                <w:t>12</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55"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126B7879" w14:textId="29BCD3B8" w:rsidR="00C31137" w:rsidRDefault="00C31137">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56"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3FF96C29" w14:textId="77777777" w:rsidR="00C31137" w:rsidRDefault="00C31137">
            <w:pPr>
              <w:spacing w:after="0"/>
              <w:rPr>
                <w:lang w:val="en-US"/>
              </w:rPr>
            </w:pPr>
            <w:r>
              <w:rPr>
                <w:lang w:val="en-US"/>
              </w:rPr>
              <w:t>Is complex flag.</w:t>
            </w:r>
          </w:p>
        </w:tc>
      </w:tr>
      <w:tr w:rsidR="00C31137" w14:paraId="12B0020D" w14:textId="77777777" w:rsidTr="00C31137">
        <w:tc>
          <w:tcPr>
            <w:tcW w:w="889" w:type="dxa"/>
            <w:tcBorders>
              <w:top w:val="single" w:sz="4" w:space="0" w:color="00000A"/>
              <w:left w:val="single" w:sz="4" w:space="0" w:color="00000A"/>
              <w:bottom w:val="single" w:sz="4" w:space="0" w:color="00000A"/>
              <w:right w:val="single" w:sz="4" w:space="0" w:color="00000A"/>
            </w:tcBorders>
            <w:tcPrChange w:id="257"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596E7C8A" w14:textId="66FD05F5" w:rsidR="00C31137" w:rsidRDefault="00C31137">
            <w:pPr>
              <w:spacing w:after="0"/>
              <w:rPr>
                <w:ins w:id="258" w:author="smaslan" w:date="2018-08-09T10:28:00Z"/>
                <w:lang w:val="en-US"/>
              </w:rPr>
            </w:pPr>
            <w:ins w:id="259" w:author="smaslan" w:date="2018-08-09T10:28:00Z">
              <w:r>
                <w:rPr>
                  <w:lang w:val="en-US"/>
                </w:rPr>
                <w:t>16</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60"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349A63E3" w14:textId="0D88F011" w:rsidR="00C31137" w:rsidRDefault="00C31137">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61"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21F6C353" w14:textId="77777777" w:rsidR="00C31137" w:rsidRDefault="00C31137">
            <w:pPr>
              <w:spacing w:after="0"/>
              <w:rPr>
                <w:lang w:val="en-US"/>
              </w:rPr>
            </w:pPr>
            <w:r>
              <w:rPr>
                <w:lang w:val="en-US"/>
              </w:rPr>
              <w:t>Length Q of the name.</w:t>
            </w:r>
          </w:p>
        </w:tc>
      </w:tr>
      <w:tr w:rsidR="00C31137" w14:paraId="14A0ECD2" w14:textId="77777777" w:rsidTr="00C31137">
        <w:tc>
          <w:tcPr>
            <w:tcW w:w="889" w:type="dxa"/>
            <w:tcBorders>
              <w:top w:val="single" w:sz="4" w:space="0" w:color="00000A"/>
              <w:left w:val="single" w:sz="4" w:space="0" w:color="00000A"/>
              <w:bottom w:val="single" w:sz="4" w:space="0" w:color="00000A"/>
              <w:right w:val="single" w:sz="4" w:space="0" w:color="00000A"/>
            </w:tcBorders>
            <w:tcPrChange w:id="262"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3DE0A730" w14:textId="13DA81D7" w:rsidR="00C31137" w:rsidRDefault="00C31137">
            <w:pPr>
              <w:spacing w:after="0"/>
              <w:rPr>
                <w:ins w:id="263" w:author="smaslan" w:date="2018-08-09T10:28:00Z"/>
                <w:lang w:val="en-US"/>
              </w:rPr>
            </w:pPr>
            <w:ins w:id="264" w:author="smaslan" w:date="2018-08-09T10:28:00Z">
              <w:r>
                <w:rPr>
                  <w:lang w:val="en-US"/>
                </w:rPr>
                <w:t>20</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65"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054B575C" w14:textId="7EAC9518" w:rsidR="00C31137" w:rsidRDefault="00C31137">
            <w:pPr>
              <w:spacing w:after="0"/>
              <w:rPr>
                <w:lang w:val="en-US"/>
              </w:rPr>
            </w:pPr>
            <w:r>
              <w:rPr>
                <w:lang w:val="en-US"/>
              </w:rPr>
              <w:t>[BYTE*Q]</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66"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36632576" w14:textId="77777777" w:rsidR="00C31137" w:rsidRDefault="00C31137">
            <w:pPr>
              <w:spacing w:after="0"/>
              <w:rPr>
                <w:lang w:val="en-US"/>
              </w:rPr>
            </w:pPr>
            <w:r>
              <w:rPr>
                <w:lang w:val="en-US"/>
              </w:rPr>
              <w:t>Name of the variable including ‘\0’ EOS.</w:t>
            </w:r>
          </w:p>
        </w:tc>
      </w:tr>
      <w:tr w:rsidR="00C31137" w14:paraId="1550A156" w14:textId="77777777" w:rsidTr="00C31137">
        <w:tc>
          <w:tcPr>
            <w:tcW w:w="889" w:type="dxa"/>
            <w:tcBorders>
              <w:top w:val="single" w:sz="4" w:space="0" w:color="00000A"/>
              <w:left w:val="single" w:sz="4" w:space="0" w:color="00000A"/>
              <w:bottom w:val="single" w:sz="4" w:space="0" w:color="00000A"/>
              <w:right w:val="single" w:sz="4" w:space="0" w:color="00000A"/>
            </w:tcBorders>
            <w:tcPrChange w:id="267"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76DD3A5F" w14:textId="07BE6A26" w:rsidR="00C31137" w:rsidRDefault="00C31137" w:rsidP="00C31137">
            <w:pPr>
              <w:spacing w:after="0"/>
              <w:rPr>
                <w:ins w:id="268" w:author="smaslan" w:date="2018-08-09T10:28:00Z"/>
                <w:lang w:val="en-US"/>
              </w:rPr>
              <w:pPrChange w:id="269" w:author="smaslan" w:date="2018-08-09T10:29:00Z">
                <w:pPr>
                  <w:spacing w:after="0"/>
                </w:pPr>
              </w:pPrChange>
            </w:pPr>
            <w:ins w:id="270" w:author="smaslan" w:date="2018-08-09T10:28:00Z">
              <w:r>
                <w:rPr>
                  <w:lang w:val="en-US"/>
                </w:rPr>
                <w:t>20+</w:t>
              </w:r>
            </w:ins>
            <w:ins w:id="271" w:author="smaslan" w:date="2018-08-09T10:29:00Z">
              <w:r>
                <w:rPr>
                  <w:lang w:val="en-US"/>
                </w:rPr>
                <w:t>Q</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72"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7CA9FCAB" w14:textId="6E7AC4CF" w:rsidR="00C31137" w:rsidRDefault="00C31137">
            <w:pPr>
              <w:spacing w:after="0"/>
              <w:rPr>
                <w:lang w:val="en-US"/>
              </w:rPr>
            </w:pPr>
            <w:r>
              <w:rPr>
                <w:lang w:val="en-US"/>
              </w:rPr>
              <w:t>[M*N*</w:t>
            </w:r>
            <w:proofErr w:type="spellStart"/>
            <w:r>
              <w:rPr>
                <w:lang w:val="en-US"/>
              </w:rPr>
              <w:t>item_size</w:t>
            </w:r>
            <w:proofErr w:type="spellEnd"/>
            <w:r>
              <w:rPr>
                <w:lang w:val="en-US"/>
              </w:rPr>
              <w:t>]</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73"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204F17CC" w14:textId="77777777" w:rsidR="00C31137" w:rsidRDefault="00C31137">
            <w:pPr>
              <w:spacing w:after="0"/>
              <w:rPr>
                <w:lang w:val="en-US"/>
              </w:rPr>
            </w:pPr>
            <w:r>
              <w:rPr>
                <w:lang w:val="en-US"/>
              </w:rPr>
              <w:t>Array of the items organized per columns [column_1, column_2</w:t>
            </w:r>
            <w:proofErr w:type="gramStart"/>
            <w:r>
              <w:rPr>
                <w:lang w:val="en-US"/>
              </w:rPr>
              <w:t>, …,</w:t>
            </w:r>
            <w:proofErr w:type="gramEnd"/>
            <w:r>
              <w:rPr>
                <w:lang w:val="en-US"/>
              </w:rPr>
              <w:t xml:space="preserve"> </w:t>
            </w:r>
            <w:proofErr w:type="spellStart"/>
            <w:r>
              <w:rPr>
                <w:lang w:val="en-US"/>
              </w:rPr>
              <w:t>column_M</w:t>
            </w:r>
            <w:proofErr w:type="spellEnd"/>
            <w:r>
              <w:rPr>
                <w:lang w:val="en-US"/>
              </w:rPr>
              <w:t>].</w:t>
            </w:r>
          </w:p>
        </w:tc>
      </w:tr>
      <w:tr w:rsidR="00C31137" w14:paraId="42D2B08F" w14:textId="77777777" w:rsidTr="00C31137">
        <w:tc>
          <w:tcPr>
            <w:tcW w:w="889" w:type="dxa"/>
            <w:tcBorders>
              <w:top w:val="single" w:sz="4" w:space="0" w:color="00000A"/>
              <w:left w:val="single" w:sz="4" w:space="0" w:color="00000A"/>
              <w:bottom w:val="single" w:sz="4" w:space="0" w:color="00000A"/>
              <w:right w:val="single" w:sz="4" w:space="0" w:color="00000A"/>
            </w:tcBorders>
            <w:tcPrChange w:id="274" w:author="smaslan" w:date="2018-08-09T10:29:00Z">
              <w:tcPr>
                <w:tcW w:w="1885" w:type="dxa"/>
                <w:tcBorders>
                  <w:top w:val="single" w:sz="4" w:space="0" w:color="00000A"/>
                  <w:left w:val="single" w:sz="4" w:space="0" w:color="00000A"/>
                  <w:bottom w:val="single" w:sz="4" w:space="0" w:color="00000A"/>
                  <w:right w:val="single" w:sz="4" w:space="0" w:color="00000A"/>
                </w:tcBorders>
              </w:tcPr>
            </w:tcPrChange>
          </w:tcPr>
          <w:p w14:paraId="6D540A65" w14:textId="39C4C306" w:rsidR="00C31137" w:rsidRDefault="00C31137">
            <w:pPr>
              <w:spacing w:after="0"/>
              <w:rPr>
                <w:ins w:id="275" w:author="smaslan" w:date="2018-08-09T10:28:00Z"/>
                <w:lang w:val="en-US"/>
              </w:rPr>
            </w:pPr>
            <w:ins w:id="276" w:author="smaslan" w:date="2018-08-09T10:29:00Z">
              <w:r>
                <w:rPr>
                  <w:lang w:val="en-US"/>
                </w:rPr>
                <w:t>…</w:t>
              </w:r>
            </w:ins>
          </w:p>
        </w:tc>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77" w:author="smaslan" w:date="2018-08-09T10:29:00Z">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514A2ADF" w14:textId="20155469" w:rsidR="00C31137" w:rsidRDefault="00C31137">
            <w:pPr>
              <w:spacing w:after="0"/>
              <w:rPr>
                <w:lang w:val="en-US"/>
              </w:rPr>
            </w:pPr>
            <w:r>
              <w:rPr>
                <w:lang w:val="en-US"/>
              </w:rPr>
              <w:t>… next variable …</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278" w:author="smaslan" w:date="2018-08-09T10:29:00Z">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255B838E" w14:textId="77777777" w:rsidR="00C31137" w:rsidRDefault="00C31137">
            <w:pPr>
              <w:spacing w:after="0"/>
              <w:rPr>
                <w:lang w:val="en-US"/>
              </w:rPr>
            </w:pPr>
          </w:p>
        </w:tc>
      </w:tr>
    </w:tbl>
    <w:p w14:paraId="27CC2CDA" w14:textId="2C69C23E" w:rsidR="00277996" w:rsidRDefault="00ED1293">
      <w:pPr>
        <w:rPr>
          <w:lang w:val="en-US"/>
        </w:rPr>
      </w:pPr>
      <w:r>
        <w:rPr>
          <w:lang w:val="en-US"/>
        </w:rPr>
        <w:t xml:space="preserve"> </w:t>
      </w:r>
    </w:p>
    <w:p w14:paraId="5EE164EF" w14:textId="1115FF0D" w:rsidR="00277996" w:rsidRDefault="00ED1293">
      <w:pPr>
        <w:rPr>
          <w:lang w:val="en-US"/>
        </w:rPr>
      </w:pPr>
      <w:r>
        <w:rPr>
          <w:lang w:val="en-US"/>
        </w:rPr>
        <w:t>The limitation of the format is the data cannot have more than 4 </w:t>
      </w:r>
      <w:proofErr w:type="spellStart"/>
      <w:r>
        <w:rPr>
          <w:lang w:val="en-US"/>
        </w:rPr>
        <w:t>GSamples</w:t>
      </w:r>
      <w:proofErr w:type="spellEnd"/>
      <w:r>
        <w:rPr>
          <w:lang w:val="en-US"/>
        </w:rPr>
        <w:t xml:space="preserve"> as the matrix dimensions are store in 32-bit variables</w:t>
      </w:r>
      <w:ins w:id="279" w:author="smaslan" w:date="2017-11-01T13:56:00Z">
        <w:r w:rsidR="00A948A0">
          <w:rPr>
            <w:lang w:val="en-US"/>
          </w:rPr>
          <w:t xml:space="preserve"> (</w:t>
        </w:r>
        <w:proofErr w:type="spellStart"/>
        <w:r w:rsidR="00A948A0">
          <w:rPr>
            <w:lang w:val="en-US"/>
          </w:rPr>
          <w:t>Matlab</w:t>
        </w:r>
        <w:proofErr w:type="spellEnd"/>
        <w:r w:rsidR="00A948A0">
          <w:rPr>
            <w:lang w:val="en-US"/>
          </w:rPr>
          <w:t xml:space="preserve"> actually state</w:t>
        </w:r>
      </w:ins>
      <w:ins w:id="280" w:author="smaslan" w:date="2018-08-07T08:52:00Z">
        <w:r w:rsidR="00472754">
          <w:rPr>
            <w:lang w:val="en-US"/>
          </w:rPr>
          <w:t>s</w:t>
        </w:r>
      </w:ins>
      <w:ins w:id="281" w:author="smaslan" w:date="2017-11-01T13:56:00Z">
        <w:r w:rsidR="00A948A0">
          <w:rPr>
            <w:lang w:val="en-US"/>
          </w:rPr>
          <w:t xml:space="preserve"> only 100</w:t>
        </w:r>
      </w:ins>
      <w:ins w:id="282" w:author="smaslan" w:date="2017-11-01T13:57:00Z">
        <w:r w:rsidR="00A948A0">
          <w:rPr>
            <w:lang w:val="en-US"/>
          </w:rPr>
          <w:t> </w:t>
        </w:r>
      </w:ins>
      <w:proofErr w:type="spellStart"/>
      <w:ins w:id="283" w:author="smaslan" w:date="2017-11-01T13:56:00Z">
        <w:r w:rsidR="00A948A0">
          <w:rPr>
            <w:lang w:val="en-US"/>
          </w:rPr>
          <w:t>MItems</w:t>
        </w:r>
        <w:proofErr w:type="spellEnd"/>
        <w:r w:rsidR="00A948A0">
          <w:rPr>
            <w:lang w:val="en-US"/>
          </w:rPr>
          <w:t xml:space="preserve"> </w:t>
        </w:r>
      </w:ins>
      <w:ins w:id="284" w:author="smaslan" w:date="2017-11-01T13:57:00Z">
        <w:r w:rsidR="00A948A0">
          <w:rPr>
            <w:lang w:val="en-US"/>
          </w:rPr>
          <w:t>are allowed</w:t>
        </w:r>
      </w:ins>
      <w:ins w:id="285" w:author="smaslan" w:date="2017-11-01T13:56:00Z">
        <w:r w:rsidR="00A948A0">
          <w:rPr>
            <w:lang w:val="en-US"/>
          </w:rPr>
          <w:t>)</w:t>
        </w:r>
      </w:ins>
      <w:r>
        <w:rPr>
          <w:lang w:val="en-US"/>
        </w:rPr>
        <w:t>. However</w:t>
      </w:r>
      <w:ins w:id="286" w:author="smaslan" w:date="2018-08-07T08:52:00Z">
        <w:r w:rsidR="00472754">
          <w:rPr>
            <w:lang w:val="en-US"/>
          </w:rPr>
          <w:t>,</w:t>
        </w:r>
      </w:ins>
      <w:r>
        <w:rPr>
          <w:lang w:val="en-US"/>
        </w:rPr>
        <w:t xml:space="preserve"> the format may be in future replaced by plain binary if the limitation became important.</w:t>
      </w:r>
      <w:ins w:id="287" w:author="smaslan" w:date="2018-08-09T10:29:00Z">
        <w:r w:rsidR="00C31137">
          <w:rPr>
            <w:lang w:val="en-US"/>
          </w:rPr>
          <w:t xml:space="preserve"> Only difference will be save routine in LV/CVI and </w:t>
        </w:r>
      </w:ins>
      <w:ins w:id="288" w:author="smaslan" w:date="2018-08-09T10:30:00Z">
        <w:r w:rsidR="00C31137">
          <w:rPr>
            <w:lang w:val="en-US"/>
          </w:rPr>
          <w:t xml:space="preserve">a few lines of a </w:t>
        </w:r>
      </w:ins>
      <w:ins w:id="289" w:author="smaslan" w:date="2018-08-09T10:29:00Z">
        <w:r w:rsidR="00C31137">
          <w:rPr>
            <w:lang w:val="en-US"/>
          </w:rPr>
          <w:t xml:space="preserve">loader function </w:t>
        </w:r>
      </w:ins>
      <w:ins w:id="290" w:author="smaslan" w:date="2018-08-09T10:30:00Z">
        <w:r w:rsidR="00C31137">
          <w:rPr>
            <w:lang w:val="en-US"/>
          </w:rPr>
          <w:t xml:space="preserve">in </w:t>
        </w:r>
        <w:proofErr w:type="spellStart"/>
        <w:r w:rsidR="00C31137">
          <w:rPr>
            <w:lang w:val="en-US"/>
          </w:rPr>
          <w:t>Matlab</w:t>
        </w:r>
        <w:proofErr w:type="spellEnd"/>
        <w:r w:rsidR="00C31137">
          <w:rPr>
            <w:lang w:val="en-US"/>
          </w:rPr>
          <w:t xml:space="preserve">/GNU Octave. The </w:t>
        </w:r>
      </w:ins>
      <w:ins w:id="291" w:author="smaslan" w:date="2018-08-09T10:31:00Z">
        <w:r w:rsidR="00C31137">
          <w:rPr>
            <w:lang w:val="en-US"/>
          </w:rPr>
          <w:t>concept</w:t>
        </w:r>
      </w:ins>
      <w:ins w:id="292" w:author="smaslan" w:date="2018-08-09T10:30:00Z">
        <w:r w:rsidR="00C31137">
          <w:rPr>
            <w:lang w:val="en-US"/>
          </w:rPr>
          <w:t xml:space="preserve"> of the measurement data is prepared on possibility of multiple formats.</w:t>
        </w:r>
      </w:ins>
    </w:p>
    <w:p w14:paraId="07EA1871" w14:textId="406A03B7" w:rsidR="00277996" w:rsidRDefault="00ED1293">
      <w:pPr>
        <w:rPr>
          <w:lang w:val="en-US"/>
        </w:rPr>
      </w:pPr>
      <w:r>
        <w:rPr>
          <w:lang w:val="en-US"/>
        </w:rPr>
        <w:t xml:space="preserve">The sample data from all channels are merged and stored into </w:t>
      </w:r>
      <w:ins w:id="293" w:author="smaslan" w:date="2017-11-01T13:57:00Z">
        <w:r w:rsidR="00A948A0">
          <w:rPr>
            <w:lang w:val="en-US"/>
          </w:rPr>
          <w:t xml:space="preserve">the </w:t>
        </w:r>
      </w:ins>
      <w:r>
        <w:rPr>
          <w:lang w:val="en-US"/>
        </w:rPr>
        <w:t>2D matrix variable called ‘</w:t>
      </w:r>
      <w:r w:rsidRPr="00A948A0">
        <w:rPr>
          <w:b/>
          <w:lang w:val="en-US"/>
          <w:rPrChange w:id="294" w:author="smaslan" w:date="2017-11-01T13:57:00Z">
            <w:rPr>
              <w:rFonts w:ascii="Calibri Light" w:hAnsi="Calibri Light"/>
              <w:b/>
              <w:bCs/>
              <w:color w:val="5B9BD5"/>
              <w:sz w:val="26"/>
              <w:szCs w:val="26"/>
              <w:lang w:val="en-US"/>
            </w:rPr>
          </w:rPrChange>
        </w:rPr>
        <w:t>y</w:t>
      </w:r>
      <w:r>
        <w:rPr>
          <w:lang w:val="en-US"/>
        </w:rPr>
        <w:t>’, one row per channel. Traditional order one column per channel is not possible due to internal structure of MAT format – du</w:t>
      </w:r>
      <w:r w:rsidR="00AA00B9">
        <w:rPr>
          <w:lang w:val="en-US"/>
        </w:rPr>
        <w:t>r</w:t>
      </w:r>
      <w:r>
        <w:rPr>
          <w:lang w:val="en-US"/>
        </w:rPr>
        <w:t xml:space="preserve">ing streaming of data to the file it is easy to add columns, however </w:t>
      </w:r>
      <w:ins w:id="295" w:author="smaslan" w:date="2018-08-09T10:31:00Z">
        <w:r w:rsidR="00C31137">
          <w:rPr>
            <w:lang w:val="en-US"/>
          </w:rPr>
          <w:t xml:space="preserve">whole file have to be reordered </w:t>
        </w:r>
      </w:ins>
      <w:r>
        <w:rPr>
          <w:lang w:val="en-US"/>
        </w:rPr>
        <w:t>to add rows</w:t>
      </w:r>
      <w:del w:id="296" w:author="smaslan" w:date="2018-08-09T10:31:00Z">
        <w:r w:rsidDel="00C31137">
          <w:rPr>
            <w:lang w:val="en-US"/>
          </w:rPr>
          <w:delText xml:space="preserve"> whole file have to be reordered</w:delText>
        </w:r>
      </w:del>
      <w:r>
        <w:rPr>
          <w:lang w:val="en-US"/>
        </w:rPr>
        <w:t xml:space="preserve">. In order to minimize HDD usage and maximize the data throughput, the sample data are stored directly in the integer format generated by the digitizers. </w:t>
      </w:r>
      <w:proofErr w:type="gramStart"/>
      <w:r>
        <w:rPr>
          <w:lang w:val="en-US"/>
        </w:rPr>
        <w:t>So far</w:t>
      </w:r>
      <w:ins w:id="297" w:author="smaslan" w:date="2017-11-01T13:58:00Z">
        <w:r w:rsidR="00A948A0">
          <w:rPr>
            <w:lang w:val="en-US"/>
          </w:rPr>
          <w:t>,</w:t>
        </w:r>
      </w:ins>
      <w:r>
        <w:rPr>
          <w:lang w:val="en-US"/>
        </w:rPr>
        <w:t xml:space="preserve"> only two formats are considered (i) INT32 and when possible in terms of resolution (ii) INT16.</w:t>
      </w:r>
      <w:proofErr w:type="gramEnd"/>
      <w:r>
        <w:rPr>
          <w:lang w:val="en-US"/>
        </w:rPr>
        <w:t xml:space="preserve"> If the selected HW supports logging of the temperature, the MAT file will also contain two variables with temperatures. Two variables are related to the temperature:</w:t>
      </w:r>
    </w:p>
    <w:p w14:paraId="3AB864F1" w14:textId="77777777" w:rsidR="00277996" w:rsidRDefault="00ED1293">
      <w:pPr>
        <w:rPr>
          <w:lang w:val="en-US"/>
        </w:rPr>
      </w:pPr>
      <w:proofErr w:type="spellStart"/>
      <w:r>
        <w:rPr>
          <w:i/>
          <w:lang w:val="en-US"/>
        </w:rPr>
        <w:t>temp_sample</w:t>
      </w:r>
      <w:proofErr w:type="spellEnd"/>
      <w:r>
        <w:rPr>
          <w:lang w:val="en-US"/>
        </w:rPr>
        <w:t xml:space="preserve"> – 1D array of the sample indices when the temperature was measured (float32)</w:t>
      </w:r>
    </w:p>
    <w:p w14:paraId="4F054CBD" w14:textId="77777777" w:rsidR="00277996" w:rsidRDefault="00ED1293">
      <w:pPr>
        <w:rPr>
          <w:lang w:val="en-US"/>
        </w:rPr>
      </w:pPr>
      <w:proofErr w:type="spellStart"/>
      <w:r>
        <w:rPr>
          <w:i/>
          <w:lang w:val="en-US"/>
        </w:rPr>
        <w:t>temp_data</w:t>
      </w:r>
      <w:proofErr w:type="spellEnd"/>
      <w:r>
        <w:rPr>
          <w:lang w:val="en-US"/>
        </w:rPr>
        <w:t xml:space="preserve"> – 2D array of measured temperatures in float32 (rows: channels, columns: readings)</w:t>
      </w:r>
    </w:p>
    <w:p w14:paraId="195DCAAD" w14:textId="77777777" w:rsidR="00277996" w:rsidRDefault="00ED1293">
      <w:pPr>
        <w:rPr>
          <w:lang w:val="en-US"/>
        </w:rPr>
      </w:pPr>
      <w:r>
        <w:rPr>
          <w:lang w:val="en-US"/>
        </w:rPr>
        <w:lastRenderedPageBreak/>
        <w:t>Note the ‘</w:t>
      </w:r>
      <w:proofErr w:type="spellStart"/>
      <w:r w:rsidRPr="00A948A0">
        <w:rPr>
          <w:b/>
          <w:lang w:val="en-US"/>
          <w:rPrChange w:id="298" w:author="smaslan" w:date="2017-11-01T13:58:00Z">
            <w:rPr>
              <w:rFonts w:ascii="Calibri Light" w:hAnsi="Calibri Light"/>
              <w:b/>
              <w:bCs/>
              <w:color w:val="5B9BD5"/>
              <w:sz w:val="26"/>
              <w:szCs w:val="26"/>
              <w:lang w:val="en-US"/>
            </w:rPr>
          </w:rPrChange>
        </w:rPr>
        <w:t>temp_sample</w:t>
      </w:r>
      <w:proofErr w:type="spellEnd"/>
      <w:r>
        <w:rPr>
          <w:lang w:val="en-US"/>
        </w:rPr>
        <w:t>’ values are indices of the sample where the temperature was measured, i.e. value 100 means hundredth sample, 1000 means thousandth sample, etc… The sampling rate for the temperature is set to 10 seconds so there is not unnecessarily lot of values.</w:t>
      </w:r>
    </w:p>
    <w:p w14:paraId="2F20ACA7" w14:textId="77777777" w:rsidR="00FB1AB1" w:rsidRDefault="00FB1AB1">
      <w:pPr>
        <w:rPr>
          <w:ins w:id="299" w:author="smaslan" w:date="2018-08-09T10:32:00Z"/>
          <w:lang w:val="en-US"/>
        </w:rPr>
      </w:pPr>
    </w:p>
    <w:p w14:paraId="138C5F48" w14:textId="77777777" w:rsidR="00FB1AB1" w:rsidRDefault="00FB1AB1">
      <w:pPr>
        <w:rPr>
          <w:ins w:id="300" w:author="smaslan" w:date="2018-08-09T10:32:00Z"/>
          <w:lang w:val="en-US"/>
        </w:rPr>
      </w:pPr>
    </w:p>
    <w:p w14:paraId="3E35046C" w14:textId="77777777" w:rsidR="00B83C0C" w:rsidRDefault="00B83C0C">
      <w:pPr>
        <w:rPr>
          <w:lang w:val="en-US"/>
        </w:rPr>
      </w:pPr>
      <w:r>
        <w:rPr>
          <w:lang w:val="en-US"/>
        </w:rPr>
        <w:t>The file naming rules for the record data are show in the following table:</w:t>
      </w:r>
    </w:p>
    <w:p w14:paraId="12F77835" w14:textId="77777777" w:rsidR="00B83C0C" w:rsidRDefault="00FB1AB1">
      <w:pPr>
        <w:rPr>
          <w:lang w:val="en-US"/>
        </w:rPr>
      </w:pPr>
      <w:r>
        <w:rPr>
          <w:lang w:val="en-US"/>
        </w:rPr>
      </w:r>
      <w:r>
        <w:rPr>
          <w:lang w:val="en-US"/>
        </w:rPr>
        <w:pict w14:anchorId="4AC01704">
          <v:shape id="Textové pole 2" o:spid="_x0000_s1033" type="#_x0000_t202" style="width:252.4pt;height:77.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ové pole 2">
              <w:txbxContent>
                <w:p w14:paraId="1053AC4A" w14:textId="77777777" w:rsidR="00FB1AB1" w:rsidRPr="000A4B4C" w:rsidRDefault="00FB1AB1" w:rsidP="00B83C0C">
                  <w:pPr>
                    <w:spacing w:after="0"/>
                    <w:rPr>
                      <w:b/>
                      <w:sz w:val="18"/>
                      <w:u w:val="single"/>
                      <w:lang w:val="en-US"/>
                    </w:rPr>
                  </w:pPr>
                  <w:r>
                    <w:rPr>
                      <w:b/>
                      <w:sz w:val="18"/>
                      <w:u w:val="single"/>
                      <w:lang w:val="en-US"/>
                    </w:rPr>
                    <w:t>RAW records data (</w:t>
                  </w:r>
                  <w:proofErr w:type="gramStart"/>
                  <w:r>
                    <w:rPr>
                      <w:b/>
                      <w:sz w:val="18"/>
                      <w:u w:val="single"/>
                      <w:lang w:val="en-US"/>
                    </w:rPr>
                    <w:t>./</w:t>
                  </w:r>
                  <w:proofErr w:type="gramEnd"/>
                  <w:r>
                    <w:rPr>
                      <w:b/>
                      <w:sz w:val="18"/>
                      <w:u w:val="single"/>
                      <w:lang w:val="en-US"/>
                    </w:rPr>
                    <w:t>RAW/)</w:t>
                  </w:r>
                  <w:r w:rsidRPr="000A4B4C">
                    <w:rPr>
                      <w:b/>
                      <w:sz w:val="18"/>
                      <w:u w:val="single"/>
                      <w:lang w:val="en-US"/>
                    </w:rPr>
                    <w:t>:</w:t>
                  </w:r>
                </w:p>
                <w:p w14:paraId="75054502" w14:textId="453E5BC8" w:rsidR="00FB1AB1" w:rsidRPr="0072564F" w:rsidRDefault="00FB1AB1" w:rsidP="007E2598">
                  <w:pPr>
                    <w:spacing w:after="0" w:line="257" w:lineRule="auto"/>
                    <w:rPr>
                      <w:sz w:val="18"/>
                      <w:lang w:val="en-US"/>
                    </w:rPr>
                  </w:pPr>
                  <w:r>
                    <w:rPr>
                      <w:sz w:val="18"/>
                      <w:lang w:val="en-US"/>
                    </w:rPr>
                    <w:t xml:space="preserve">  </w:t>
                  </w:r>
                  <w:r w:rsidRPr="0072564F">
                    <w:rPr>
                      <w:sz w:val="18"/>
                      <w:lang w:val="en-US"/>
                    </w:rPr>
                    <w:t>G0001-A0001.mat</w:t>
                  </w:r>
                  <w:r w:rsidRPr="0072564F">
                    <w:rPr>
                      <w:sz w:val="18"/>
                      <w:lang w:val="en-US"/>
                    </w:rPr>
                    <w:tab/>
                  </w:r>
                  <w:r w:rsidRPr="007E2598">
                    <w:rPr>
                      <w:i/>
                      <w:sz w:val="18"/>
                      <w:lang w:val="en-US"/>
                    </w:rPr>
                    <w:t xml:space="preserve">- record for 1. </w:t>
                  </w:r>
                  <w:proofErr w:type="gramStart"/>
                  <w:r w:rsidRPr="007E2598">
                    <w:rPr>
                      <w:i/>
                      <w:sz w:val="18"/>
                      <w:lang w:val="en-US"/>
                    </w:rPr>
                    <w:t>average</w:t>
                  </w:r>
                  <w:proofErr w:type="gramEnd"/>
                  <w:r w:rsidRPr="007E2598">
                    <w:rPr>
                      <w:i/>
                      <w:sz w:val="18"/>
                      <w:lang w:val="en-US"/>
                    </w:rPr>
                    <w:t xml:space="preserve"> of 1. </w:t>
                  </w:r>
                  <w:proofErr w:type="gramStart"/>
                  <w:r w:rsidRPr="007E2598">
                    <w:rPr>
                      <w:i/>
                      <w:sz w:val="18"/>
                      <w:lang w:val="en-US"/>
                    </w:rPr>
                    <w:t>group</w:t>
                  </w:r>
                  <w:proofErr w:type="gramEnd"/>
                </w:p>
                <w:p w14:paraId="66354B6B" w14:textId="21A26F70" w:rsidR="00FB1AB1" w:rsidRPr="0072564F" w:rsidRDefault="00FB1AB1" w:rsidP="007E2598">
                  <w:pPr>
                    <w:spacing w:after="0" w:line="257" w:lineRule="auto"/>
                    <w:rPr>
                      <w:sz w:val="18"/>
                      <w:lang w:val="en-US"/>
                    </w:rPr>
                  </w:pPr>
                  <w:r w:rsidRPr="0072564F">
                    <w:rPr>
                      <w:sz w:val="18"/>
                      <w:lang w:val="en-US"/>
                    </w:rPr>
                    <w:t xml:space="preserve">  G0001-A0002.mat</w:t>
                  </w:r>
                  <w:r w:rsidRPr="0072564F">
                    <w:rPr>
                      <w:sz w:val="18"/>
                      <w:lang w:val="en-US"/>
                    </w:rPr>
                    <w:tab/>
                  </w:r>
                  <w:r w:rsidRPr="007E2598">
                    <w:rPr>
                      <w:i/>
                      <w:sz w:val="18"/>
                      <w:lang w:val="en-US"/>
                    </w:rPr>
                    <w:t xml:space="preserve">- record for 2. </w:t>
                  </w:r>
                  <w:proofErr w:type="gramStart"/>
                  <w:r w:rsidRPr="007E2598">
                    <w:rPr>
                      <w:i/>
                      <w:sz w:val="18"/>
                      <w:lang w:val="en-US"/>
                    </w:rPr>
                    <w:t>average</w:t>
                  </w:r>
                  <w:proofErr w:type="gramEnd"/>
                  <w:r w:rsidRPr="007E2598">
                    <w:rPr>
                      <w:i/>
                      <w:sz w:val="18"/>
                      <w:lang w:val="en-US"/>
                    </w:rPr>
                    <w:t xml:space="preserve"> of 1. </w:t>
                  </w:r>
                  <w:proofErr w:type="gramStart"/>
                  <w:r w:rsidRPr="007E2598">
                    <w:rPr>
                      <w:i/>
                      <w:sz w:val="18"/>
                      <w:lang w:val="en-US"/>
                    </w:rPr>
                    <w:t>group</w:t>
                  </w:r>
                  <w:proofErr w:type="gramEnd"/>
                </w:p>
                <w:p w14:paraId="259B4514" w14:textId="39B9747D" w:rsidR="00FB1AB1" w:rsidRPr="0072564F" w:rsidRDefault="00FB1AB1" w:rsidP="007E2598">
                  <w:pPr>
                    <w:spacing w:after="0" w:line="257" w:lineRule="auto"/>
                    <w:rPr>
                      <w:sz w:val="18"/>
                      <w:lang w:val="en-US"/>
                    </w:rPr>
                  </w:pPr>
                  <w:r w:rsidRPr="0072564F">
                    <w:rPr>
                      <w:sz w:val="18"/>
                      <w:lang w:val="en-US"/>
                    </w:rPr>
                    <w:t xml:space="preserve">  G0002-A0001.mat</w:t>
                  </w:r>
                  <w:r w:rsidRPr="0072564F">
                    <w:rPr>
                      <w:sz w:val="18"/>
                      <w:lang w:val="en-US"/>
                    </w:rPr>
                    <w:tab/>
                  </w:r>
                  <w:r w:rsidRPr="007E2598">
                    <w:rPr>
                      <w:i/>
                      <w:sz w:val="18"/>
                      <w:lang w:val="en-US"/>
                    </w:rPr>
                    <w:t xml:space="preserve">- record for 1. </w:t>
                  </w:r>
                  <w:proofErr w:type="gramStart"/>
                  <w:r w:rsidRPr="007E2598">
                    <w:rPr>
                      <w:i/>
                      <w:sz w:val="18"/>
                      <w:lang w:val="en-US"/>
                    </w:rPr>
                    <w:t>average</w:t>
                  </w:r>
                  <w:proofErr w:type="gramEnd"/>
                  <w:r w:rsidRPr="007E2598">
                    <w:rPr>
                      <w:i/>
                      <w:sz w:val="18"/>
                      <w:lang w:val="en-US"/>
                    </w:rPr>
                    <w:t xml:space="preserve"> of 2. </w:t>
                  </w:r>
                  <w:proofErr w:type="gramStart"/>
                  <w:r w:rsidRPr="007E2598">
                    <w:rPr>
                      <w:i/>
                      <w:sz w:val="18"/>
                      <w:lang w:val="en-US"/>
                    </w:rPr>
                    <w:t>group</w:t>
                  </w:r>
                  <w:proofErr w:type="gramEnd"/>
                </w:p>
                <w:p w14:paraId="50B5D7BF" w14:textId="29D20F6C" w:rsidR="00FB1AB1" w:rsidRDefault="00FB1AB1" w:rsidP="007E2598">
                  <w:pPr>
                    <w:spacing w:after="0"/>
                    <w:rPr>
                      <w:sz w:val="18"/>
                      <w:lang w:val="en-US"/>
                    </w:rPr>
                  </w:pPr>
                  <w:r w:rsidRPr="0072564F">
                    <w:rPr>
                      <w:sz w:val="18"/>
                      <w:lang w:val="en-US"/>
                    </w:rPr>
                    <w:t xml:space="preserve">  G0002-A0002.mat</w:t>
                  </w:r>
                  <w:r>
                    <w:rPr>
                      <w:sz w:val="18"/>
                      <w:lang w:val="en-US"/>
                    </w:rPr>
                    <w:tab/>
                  </w:r>
                  <w:r w:rsidRPr="007E2598">
                    <w:rPr>
                      <w:i/>
                      <w:sz w:val="18"/>
                      <w:lang w:val="en-US"/>
                    </w:rPr>
                    <w:t xml:space="preserve">- record for 2. </w:t>
                  </w:r>
                  <w:proofErr w:type="gramStart"/>
                  <w:r w:rsidRPr="007E2598">
                    <w:rPr>
                      <w:i/>
                      <w:sz w:val="18"/>
                      <w:lang w:val="en-US"/>
                    </w:rPr>
                    <w:t>average</w:t>
                  </w:r>
                  <w:proofErr w:type="gramEnd"/>
                  <w:r w:rsidRPr="007E2598">
                    <w:rPr>
                      <w:i/>
                      <w:sz w:val="18"/>
                      <w:lang w:val="en-US"/>
                    </w:rPr>
                    <w:t xml:space="preserve"> of 2. </w:t>
                  </w:r>
                  <w:proofErr w:type="gramStart"/>
                  <w:r w:rsidRPr="007E2598">
                    <w:rPr>
                      <w:i/>
                      <w:sz w:val="18"/>
                      <w:lang w:val="en-US"/>
                    </w:rPr>
                    <w:t>group</w:t>
                  </w:r>
                  <w:proofErr w:type="gramEnd"/>
                </w:p>
                <w:p w14:paraId="6B229F2A" w14:textId="77777777" w:rsidR="00FB1AB1" w:rsidRPr="00DB373C" w:rsidRDefault="00FB1AB1" w:rsidP="007E2598">
                  <w:pPr>
                    <w:spacing w:after="0"/>
                    <w:rPr>
                      <w:lang w:val="en-US"/>
                    </w:rPr>
                  </w:pPr>
                  <w:r>
                    <w:rPr>
                      <w:sz w:val="18"/>
                      <w:lang w:val="en-US"/>
                    </w:rPr>
                    <w:t xml:space="preserve">  …</w:t>
                  </w:r>
                </w:p>
                <w:p w14:paraId="2A40F3DD" w14:textId="77777777" w:rsidR="00FB1AB1" w:rsidRPr="00DB373C" w:rsidRDefault="00FB1AB1" w:rsidP="007E2598">
                  <w:pPr>
                    <w:spacing w:after="0"/>
                    <w:rPr>
                      <w:lang w:val="en-US"/>
                    </w:rPr>
                  </w:pPr>
                </w:p>
              </w:txbxContent>
            </v:textbox>
            <w10:wrap type="none" anchorx="margin"/>
            <w10:anchorlock/>
          </v:shape>
        </w:pict>
      </w:r>
    </w:p>
    <w:p w14:paraId="3ACB3BFB" w14:textId="77777777" w:rsidR="00277996" w:rsidRDefault="00ED1293" w:rsidP="00AA00B9">
      <w:pPr>
        <w:pStyle w:val="Nadpis4"/>
        <w:rPr>
          <w:lang w:val="en-US"/>
        </w:rPr>
      </w:pPr>
      <w:r>
        <w:rPr>
          <w:lang w:val="en-US"/>
        </w:rPr>
        <w:t>Data header format</w:t>
      </w:r>
    </w:p>
    <w:p w14:paraId="365467C2" w14:textId="315E31A5" w:rsidR="00472754" w:rsidRDefault="00ED1293">
      <w:pPr>
        <w:rPr>
          <w:ins w:id="301" w:author="smaslan" w:date="2018-08-07T08:59:00Z"/>
          <w:lang w:val="en-US"/>
        </w:rPr>
      </w:pPr>
      <w:r>
        <w:rPr>
          <w:lang w:val="en-US"/>
        </w:rPr>
        <w:t xml:space="preserve">Second file related to the </w:t>
      </w:r>
      <w:ins w:id="302" w:author="smaslan" w:date="2017-11-01T13:59:00Z">
        <w:r w:rsidR="00FC2D98">
          <w:rPr>
            <w:lang w:val="en-US"/>
          </w:rPr>
          <w:t xml:space="preserve">raw </w:t>
        </w:r>
      </w:ins>
      <w:r>
        <w:rPr>
          <w:lang w:val="en-US"/>
        </w:rPr>
        <w:t>records is human readable header. Many formats can be used here</w:t>
      </w:r>
      <w:ins w:id="303" w:author="smaslan" w:date="2017-11-01T14:00:00Z">
        <w:r w:rsidR="00FC2D98">
          <w:rPr>
            <w:lang w:val="en-US"/>
          </w:rPr>
          <w:t>.</w:t>
        </w:r>
      </w:ins>
      <w:ins w:id="304" w:author="smaslan" w:date="2017-11-01T13:59:00Z">
        <w:r w:rsidR="00FC2D98">
          <w:rPr>
            <w:lang w:val="en-US"/>
          </w:rPr>
          <w:t xml:space="preserve"> </w:t>
        </w:r>
      </w:ins>
      <w:del w:id="305" w:author="smaslan" w:date="2017-11-01T13:59:00Z">
        <w:r w:rsidDel="00FC2D98">
          <w:rPr>
            <w:lang w:val="en-US"/>
          </w:rPr>
          <w:delText xml:space="preserve"> </w:delText>
        </w:r>
      </w:del>
      <w:del w:id="306" w:author="smaslan" w:date="2017-11-01T14:00:00Z">
        <w:r w:rsidDel="00FC2D98">
          <w:rPr>
            <w:lang w:val="en-US"/>
          </w:rPr>
          <w:delText>h</w:delText>
        </w:r>
      </w:del>
      <w:ins w:id="307" w:author="smaslan" w:date="2017-11-01T14:00:00Z">
        <w:r w:rsidR="00FC2D98">
          <w:rPr>
            <w:lang w:val="en-US"/>
          </w:rPr>
          <w:t>H</w:t>
        </w:r>
      </w:ins>
      <w:r>
        <w:rPr>
          <w:lang w:val="en-US"/>
        </w:rPr>
        <w:t>owever</w:t>
      </w:r>
      <w:ins w:id="308" w:author="smaslan" w:date="2017-11-01T14:00:00Z">
        <w:r w:rsidR="00FC2D98">
          <w:rPr>
            <w:lang w:val="en-US"/>
          </w:rPr>
          <w:t>,</w:t>
        </w:r>
      </w:ins>
      <w:r>
        <w:rPr>
          <w:lang w:val="en-US"/>
        </w:rPr>
        <w:t xml:space="preserve"> as the file structure must support subsections in order to ma</w:t>
      </w:r>
      <w:del w:id="309" w:author="smaslan" w:date="2018-08-09T10:32:00Z">
        <w:r w:rsidDel="00FB1AB1">
          <w:rPr>
            <w:lang w:val="en-US"/>
          </w:rPr>
          <w:delText>de</w:delText>
        </w:r>
      </w:del>
      <w:ins w:id="310" w:author="smaslan" w:date="2018-08-09T10:32:00Z">
        <w:r w:rsidR="00FB1AB1">
          <w:rPr>
            <w:lang w:val="en-US"/>
          </w:rPr>
          <w:t>ke</w:t>
        </w:r>
      </w:ins>
      <w:r>
        <w:rPr>
          <w:lang w:val="en-US"/>
        </w:rPr>
        <w:t xml:space="preserve"> it versatile enough. It was decided to use INFO format developed at CMI</w:t>
      </w:r>
      <w:ins w:id="311" w:author="smaslan" w:date="2018-08-07T08:58:00Z">
        <w:r w:rsidR="00472754">
          <w:rPr>
            <w:lang w:val="en-US"/>
          </w:rPr>
          <w:t xml:space="preserve"> </w:t>
        </w:r>
        <w:r w:rsidR="00472754">
          <w:rPr>
            <w:lang w:val="en-US"/>
          </w:rPr>
          <w:fldChar w:fldCharType="begin"/>
        </w:r>
        <w:r w:rsidR="00472754">
          <w:rPr>
            <w:lang w:val="en-US"/>
          </w:rPr>
          <w:instrText xml:space="preserve"> REF _Ref521395657 \r \h </w:instrText>
        </w:r>
      </w:ins>
      <w:r w:rsidR="00472754">
        <w:rPr>
          <w:lang w:val="en-US"/>
        </w:rPr>
      </w:r>
      <w:r w:rsidR="00472754">
        <w:rPr>
          <w:lang w:val="en-US"/>
        </w:rPr>
        <w:fldChar w:fldCharType="separate"/>
      </w:r>
      <w:ins w:id="312" w:author="smaslan" w:date="2018-08-07T08:58:00Z">
        <w:r w:rsidR="00472754">
          <w:rPr>
            <w:lang w:val="en-US"/>
          </w:rPr>
          <w:t>[2]</w:t>
        </w:r>
        <w:r w:rsidR="00472754">
          <w:rPr>
            <w:lang w:val="en-US"/>
          </w:rPr>
          <w:fldChar w:fldCharType="end"/>
        </w:r>
      </w:ins>
      <w:r>
        <w:rPr>
          <w:lang w:val="en-US"/>
        </w:rPr>
        <w:t xml:space="preserve">. This is very simple </w:t>
      </w:r>
      <w:del w:id="313" w:author="smaslan" w:date="2017-11-01T14:00:00Z">
        <w:r w:rsidDel="00FC2D98">
          <w:rPr>
            <w:lang w:val="en-US"/>
          </w:rPr>
          <w:delText>“</w:delText>
        </w:r>
      </w:del>
      <w:ins w:id="314" w:author="smaslan" w:date="2017-11-01T14:00:00Z">
        <w:r w:rsidR="00FC2D98">
          <w:rPr>
            <w:lang w:val="en-US"/>
          </w:rPr>
          <w:t>‘</w:t>
        </w:r>
      </w:ins>
      <w:proofErr w:type="spellStart"/>
      <w:r>
        <w:rPr>
          <w:lang w:val="en-US"/>
        </w:rPr>
        <w:t>braindead</w:t>
      </w:r>
      <w:proofErr w:type="spellEnd"/>
      <w:del w:id="315" w:author="smaslan" w:date="2017-11-01T14:00:00Z">
        <w:r w:rsidDel="00FC2D98">
          <w:rPr>
            <w:lang w:val="en-US"/>
          </w:rPr>
          <w:delText>”</w:delText>
        </w:r>
      </w:del>
      <w:ins w:id="316" w:author="smaslan" w:date="2017-11-01T14:00:00Z">
        <w:r w:rsidR="00FC2D98">
          <w:rPr>
            <w:lang w:val="en-US"/>
          </w:rPr>
          <w:t>’</w:t>
        </w:r>
      </w:ins>
      <w:r>
        <w:rPr>
          <w:lang w:val="en-US"/>
        </w:rPr>
        <w:t xml:space="preserve"> text format which can be generated by any program or can be written manually and it is also very easy to read. Libraries are available for LV, Octave and </w:t>
      </w:r>
      <w:proofErr w:type="spellStart"/>
      <w:r>
        <w:rPr>
          <w:lang w:val="en-US"/>
        </w:rPr>
        <w:t>Matlab</w:t>
      </w:r>
      <w:proofErr w:type="spellEnd"/>
      <w:ins w:id="317" w:author="smaslan" w:date="2017-11-01T14:00:00Z">
        <w:r w:rsidR="00FC2D98">
          <w:rPr>
            <w:lang w:val="en-US"/>
          </w:rPr>
          <w:t xml:space="preserve"> and can be implemented even for C/C++</w:t>
        </w:r>
      </w:ins>
      <w:r>
        <w:rPr>
          <w:lang w:val="en-US"/>
        </w:rPr>
        <w:t xml:space="preserve">. </w:t>
      </w:r>
      <w:r w:rsidR="009F26A1">
        <w:rPr>
          <w:lang w:val="en-US"/>
        </w:rPr>
        <w:t xml:space="preserve">Each header of the measurement </w:t>
      </w:r>
      <w:r w:rsidR="00AA18DD">
        <w:rPr>
          <w:lang w:val="en-US"/>
        </w:rPr>
        <w:t>(= one measurement session) is structured into following levels</w:t>
      </w:r>
      <w:del w:id="318" w:author="smaslan" w:date="2017-11-01T14:00:00Z">
        <w:r w:rsidR="00AA18DD" w:rsidDel="00FC2D98">
          <w:rPr>
            <w:lang w:val="en-US"/>
          </w:rPr>
          <w:delText xml:space="preserve"> (</w:delText>
        </w:r>
      </w:del>
      <w:del w:id="319" w:author="smaslan" w:date="2017-11-01T14:01:00Z">
        <w:r w:rsidR="00AA18DD" w:rsidDel="00FC2D98">
          <w:rPr>
            <w:lang w:val="en-US"/>
          </w:rPr>
          <w:delText>)</w:delText>
        </w:r>
      </w:del>
      <w:r w:rsidR="00AA18DD">
        <w:rPr>
          <w:lang w:val="en-US"/>
        </w:rPr>
        <w:t xml:space="preserve">: </w:t>
      </w:r>
      <w:ins w:id="320" w:author="smaslan" w:date="2017-11-01T14:01:00Z">
        <w:r w:rsidR="00FC2D98">
          <w:rPr>
            <w:lang w:val="en-US"/>
          </w:rPr>
          <w:t xml:space="preserve">(i) </w:t>
        </w:r>
      </w:ins>
      <w:r w:rsidR="00AA18DD">
        <w:rPr>
          <w:lang w:val="en-US"/>
        </w:rPr>
        <w:t xml:space="preserve">Session, </w:t>
      </w:r>
      <w:ins w:id="321" w:author="smaslan" w:date="2017-11-01T14:01:00Z">
        <w:r w:rsidR="00FC2D98">
          <w:rPr>
            <w:lang w:val="en-US"/>
          </w:rPr>
          <w:t xml:space="preserve">(ii) </w:t>
        </w:r>
      </w:ins>
      <w:del w:id="322" w:author="smaslan" w:date="2018-08-07T08:59:00Z">
        <w:r w:rsidR="00AA18DD" w:rsidDel="00472754">
          <w:rPr>
            <w:lang w:val="en-US"/>
          </w:rPr>
          <w:delText xml:space="preserve">Averaging </w:delText>
        </w:r>
      </w:del>
      <w:ins w:id="323" w:author="smaslan" w:date="2018-08-07T08:59:00Z">
        <w:r w:rsidR="00472754">
          <w:rPr>
            <w:lang w:val="en-US"/>
          </w:rPr>
          <w:t xml:space="preserve">Repetition </w:t>
        </w:r>
      </w:ins>
      <w:r w:rsidR="00AA18DD">
        <w:rPr>
          <w:lang w:val="en-US"/>
        </w:rPr>
        <w:t xml:space="preserve">group, </w:t>
      </w:r>
      <w:ins w:id="324" w:author="smaslan" w:date="2017-11-01T14:01:00Z">
        <w:r w:rsidR="00FC2D98">
          <w:rPr>
            <w:lang w:val="en-US"/>
          </w:rPr>
          <w:t xml:space="preserve">(iii) </w:t>
        </w:r>
      </w:ins>
      <w:r w:rsidR="00AA18DD">
        <w:rPr>
          <w:lang w:val="en-US"/>
        </w:rPr>
        <w:t>Record.</w:t>
      </w:r>
      <w:ins w:id="325" w:author="smaslan" w:date="2018-08-07T09:04:00Z">
        <w:r w:rsidR="00312045">
          <w:rPr>
            <w:lang w:val="en-US"/>
          </w:rPr>
          <w:t xml:space="preserve"> The groups are intended for statistical processing. E.g.: the N records made within the group will be averaged and type </w:t>
        </w:r>
        <w:proofErr w:type="gramStart"/>
        <w:r w:rsidR="00312045">
          <w:rPr>
            <w:lang w:val="en-US"/>
          </w:rPr>
          <w:t>A</w:t>
        </w:r>
        <w:proofErr w:type="gramEnd"/>
        <w:r w:rsidR="00312045">
          <w:rPr>
            <w:lang w:val="en-US"/>
          </w:rPr>
          <w:t xml:space="preserve"> uncertainty will be calculated. Each group has different sampling setup which is intended for </w:t>
        </w:r>
      </w:ins>
      <w:ins w:id="326" w:author="smaslan" w:date="2018-08-07T09:05:00Z">
        <w:r w:rsidR="00312045">
          <w:rPr>
            <w:lang w:val="en-US"/>
          </w:rPr>
          <w:t xml:space="preserve">the </w:t>
        </w:r>
      </w:ins>
      <w:ins w:id="327" w:author="smaslan" w:date="2018-08-07T09:04:00Z">
        <w:r w:rsidR="00312045">
          <w:rPr>
            <w:lang w:val="en-US"/>
          </w:rPr>
          <w:t>future sequenced measurements, such as frequency dependence, level dependence, etc.</w:t>
        </w:r>
      </w:ins>
      <w:del w:id="328" w:author="smaslan" w:date="2018-08-07T08:59:00Z">
        <w:r w:rsidR="00AA18DD" w:rsidDel="00472754">
          <w:rPr>
            <w:lang w:val="en-US"/>
          </w:rPr>
          <w:delText xml:space="preserve"> </w:delText>
        </w:r>
      </w:del>
    </w:p>
    <w:p w14:paraId="21C8E4E7" w14:textId="76B0382E" w:rsidR="009F26A1" w:rsidRDefault="00AA18DD">
      <w:pPr>
        <w:rPr>
          <w:lang w:val="en-US"/>
        </w:rPr>
      </w:pPr>
      <w:r>
        <w:rPr>
          <w:lang w:val="en-US"/>
        </w:rPr>
        <w:t>Each session</w:t>
      </w:r>
      <w:ins w:id="329" w:author="smaslan" w:date="2017-11-01T14:01:00Z">
        <w:r w:rsidR="00FC2D98">
          <w:rPr>
            <w:lang w:val="en-US"/>
          </w:rPr>
          <w:t xml:space="preserve"> (i)</w:t>
        </w:r>
      </w:ins>
      <w:r>
        <w:rPr>
          <w:lang w:val="en-US"/>
        </w:rPr>
        <w:t xml:space="preserve"> </w:t>
      </w:r>
      <w:r w:rsidR="009F26A1">
        <w:rPr>
          <w:lang w:val="en-US"/>
        </w:rPr>
        <w:t>contain</w:t>
      </w:r>
      <w:del w:id="330" w:author="smaslan" w:date="2018-08-07T09:05:00Z">
        <w:r w:rsidDel="00312045">
          <w:rPr>
            <w:lang w:val="en-US"/>
          </w:rPr>
          <w:delText>s</w:delText>
        </w:r>
      </w:del>
      <w:ins w:id="331" w:author="smaslan" w:date="2018-08-07T09:05:00Z">
        <w:r w:rsidR="00312045">
          <w:rPr>
            <w:lang w:val="en-US"/>
          </w:rPr>
          <w:t>s</w:t>
        </w:r>
      </w:ins>
      <w:r w:rsidR="009F26A1">
        <w:rPr>
          <w:lang w:val="en-US"/>
        </w:rPr>
        <w:t xml:space="preserve"> one </w:t>
      </w:r>
      <w:r>
        <w:rPr>
          <w:lang w:val="en-US"/>
        </w:rPr>
        <w:t xml:space="preserve">or more </w:t>
      </w:r>
      <w:del w:id="332" w:author="smaslan" w:date="2018-08-07T09:00:00Z">
        <w:r w:rsidDel="00472754">
          <w:rPr>
            <w:lang w:val="en-US"/>
          </w:rPr>
          <w:delText xml:space="preserve">averaging </w:delText>
        </w:r>
      </w:del>
      <w:ins w:id="333" w:author="smaslan" w:date="2018-08-07T09:00:00Z">
        <w:r w:rsidR="00472754">
          <w:rPr>
            <w:lang w:val="en-US"/>
          </w:rPr>
          <w:t xml:space="preserve">repetition </w:t>
        </w:r>
      </w:ins>
      <w:r>
        <w:rPr>
          <w:lang w:val="en-US"/>
        </w:rPr>
        <w:t>groups</w:t>
      </w:r>
      <w:ins w:id="334" w:author="smaslan" w:date="2017-11-01T14:01:00Z">
        <w:r w:rsidR="00FC2D98">
          <w:rPr>
            <w:lang w:val="en-US"/>
          </w:rPr>
          <w:t xml:space="preserve"> (ii)</w:t>
        </w:r>
      </w:ins>
      <w:r>
        <w:rPr>
          <w:lang w:val="en-US"/>
        </w:rPr>
        <w:t xml:space="preserve"> defined by item ‘</w:t>
      </w:r>
      <w:r w:rsidRPr="007E2598">
        <w:rPr>
          <w:b/>
          <w:lang w:val="en-US"/>
        </w:rPr>
        <w:t>groups count</w:t>
      </w:r>
      <w:r>
        <w:rPr>
          <w:lang w:val="en-US"/>
        </w:rPr>
        <w:t>’.</w:t>
      </w:r>
      <w:ins w:id="335" w:author="smaslan" w:date="2018-08-07T09:03:00Z">
        <w:r w:rsidR="00312045">
          <w:rPr>
            <w:lang w:val="en-US"/>
          </w:rPr>
          <w:t xml:space="preserve"> </w:t>
        </w:r>
      </w:ins>
      <w:del w:id="336" w:author="smaslan" w:date="2018-08-07T09:02:00Z">
        <w:r w:rsidDel="00472754">
          <w:rPr>
            <w:lang w:val="en-US"/>
          </w:rPr>
          <w:delText xml:space="preserve"> </w:delText>
        </w:r>
      </w:del>
      <w:r>
        <w:rPr>
          <w:lang w:val="en-US"/>
        </w:rPr>
        <w:t xml:space="preserve">The session </w:t>
      </w:r>
      <w:ins w:id="337" w:author="smaslan" w:date="2017-11-01T14:01:00Z">
        <w:r w:rsidR="00FC2D98">
          <w:rPr>
            <w:lang w:val="en-US"/>
          </w:rPr>
          <w:t xml:space="preserve">(i) </w:t>
        </w:r>
      </w:ins>
      <w:r>
        <w:rPr>
          <w:lang w:val="en-US"/>
        </w:rPr>
        <w:t xml:space="preserve">always contains setup of the HW, which is common for all </w:t>
      </w:r>
      <w:del w:id="338" w:author="smaslan" w:date="2018-08-07T09:02:00Z">
        <w:r w:rsidDel="00312045">
          <w:rPr>
            <w:lang w:val="en-US"/>
          </w:rPr>
          <w:delText xml:space="preserve">averaging </w:delText>
        </w:r>
      </w:del>
      <w:r>
        <w:rPr>
          <w:lang w:val="en-US"/>
        </w:rPr>
        <w:t>groups</w:t>
      </w:r>
      <w:ins w:id="339" w:author="smaslan" w:date="2017-11-01T14:02:00Z">
        <w:r w:rsidR="00FC2D98">
          <w:rPr>
            <w:lang w:val="en-US"/>
          </w:rPr>
          <w:t xml:space="preserve"> (ii)</w:t>
        </w:r>
      </w:ins>
      <w:r>
        <w:rPr>
          <w:lang w:val="en-US"/>
        </w:rPr>
        <w:t>, such as HW identifiers, capabilities of HW, etc. Next, it contains ‘</w:t>
      </w:r>
      <w:del w:id="340" w:author="smaslan" w:date="2018-08-07T09:01:00Z">
        <w:r w:rsidRPr="007E2598" w:rsidDel="00472754">
          <w:rPr>
            <w:b/>
            <w:lang w:val="en-US"/>
          </w:rPr>
          <w:delText xml:space="preserve">averaging </w:delText>
        </w:r>
      </w:del>
      <w:ins w:id="341" w:author="smaslan" w:date="2018-08-07T09:01:00Z">
        <w:r w:rsidR="00472754">
          <w:rPr>
            <w:b/>
            <w:lang w:val="en-US"/>
          </w:rPr>
          <w:t>measurement</w:t>
        </w:r>
        <w:r w:rsidR="00472754" w:rsidRPr="007E2598">
          <w:rPr>
            <w:b/>
            <w:lang w:val="en-US"/>
          </w:rPr>
          <w:t xml:space="preserve"> </w:t>
        </w:r>
      </w:ins>
      <w:r w:rsidRPr="007E2598">
        <w:rPr>
          <w:b/>
          <w:lang w:val="en-US"/>
        </w:rPr>
        <w:t>group G</w:t>
      </w:r>
      <w:r>
        <w:rPr>
          <w:lang w:val="en-US"/>
        </w:rPr>
        <w:t>’ sections</w:t>
      </w:r>
      <w:ins w:id="342" w:author="smaslan" w:date="2017-11-01T14:02:00Z">
        <w:r w:rsidR="00FC2D98">
          <w:rPr>
            <w:lang w:val="en-US"/>
          </w:rPr>
          <w:t xml:space="preserve"> (ii)</w:t>
        </w:r>
      </w:ins>
      <w:r>
        <w:rPr>
          <w:lang w:val="en-US"/>
        </w:rPr>
        <w:t xml:space="preserve">, where </w:t>
      </w:r>
      <w:r w:rsidRPr="007E2598">
        <w:rPr>
          <w:b/>
          <w:lang w:val="en-US"/>
        </w:rPr>
        <w:t>G</w:t>
      </w:r>
      <w:r>
        <w:rPr>
          <w:lang w:val="en-US"/>
        </w:rPr>
        <w:t xml:space="preserve"> is </w:t>
      </w:r>
      <w:ins w:id="343" w:author="smaslan" w:date="2017-11-01T14:02:00Z">
        <w:r w:rsidR="00FC2D98">
          <w:rPr>
            <w:lang w:val="en-US"/>
          </w:rPr>
          <w:t xml:space="preserve">index of the </w:t>
        </w:r>
      </w:ins>
      <w:del w:id="344" w:author="smaslan" w:date="2018-08-07T09:01:00Z">
        <w:r w:rsidR="00524791" w:rsidDel="00472754">
          <w:rPr>
            <w:lang w:val="en-US"/>
          </w:rPr>
          <w:delText xml:space="preserve">averaging </w:delText>
        </w:r>
      </w:del>
      <w:r w:rsidR="00524791">
        <w:rPr>
          <w:lang w:val="en-US"/>
        </w:rPr>
        <w:t>group</w:t>
      </w:r>
      <w:del w:id="345" w:author="smaslan" w:date="2017-11-01T14:02:00Z">
        <w:r w:rsidR="00524791" w:rsidDel="00FC2D98">
          <w:rPr>
            <w:lang w:val="en-US"/>
          </w:rPr>
          <w:delText xml:space="preserve"> index</w:delText>
        </w:r>
      </w:del>
      <w:r w:rsidR="00524791">
        <w:rPr>
          <w:lang w:val="en-US"/>
        </w:rPr>
        <w:t>.</w:t>
      </w:r>
      <w:r>
        <w:rPr>
          <w:lang w:val="en-US"/>
        </w:rPr>
        <w:t xml:space="preserve"> Each </w:t>
      </w:r>
      <w:del w:id="346" w:author="smaslan" w:date="2018-08-07T09:01:00Z">
        <w:r w:rsidDel="00472754">
          <w:rPr>
            <w:lang w:val="en-US"/>
          </w:rPr>
          <w:delText xml:space="preserve">averaging </w:delText>
        </w:r>
      </w:del>
      <w:r>
        <w:rPr>
          <w:lang w:val="en-US"/>
        </w:rPr>
        <w:t>g</w:t>
      </w:r>
      <w:r w:rsidR="00524791">
        <w:rPr>
          <w:lang w:val="en-US"/>
        </w:rPr>
        <w:t>roup</w:t>
      </w:r>
      <w:ins w:id="347" w:author="smaslan" w:date="2017-11-01T14:02:00Z">
        <w:r w:rsidR="00FC2D98">
          <w:rPr>
            <w:lang w:val="en-US"/>
          </w:rPr>
          <w:t xml:space="preserve"> (ii)</w:t>
        </w:r>
      </w:ins>
      <w:r w:rsidR="00524791">
        <w:rPr>
          <w:lang w:val="en-US"/>
        </w:rPr>
        <w:t xml:space="preserve"> </w:t>
      </w:r>
      <w:r>
        <w:rPr>
          <w:lang w:val="en-US"/>
        </w:rPr>
        <w:t xml:space="preserve">contains setup </w:t>
      </w:r>
      <w:ins w:id="348" w:author="smaslan" w:date="2017-11-01T14:02:00Z">
        <w:r w:rsidR="00FC2D98">
          <w:rPr>
            <w:lang w:val="en-US"/>
          </w:rPr>
          <w:t xml:space="preserve">that is </w:t>
        </w:r>
      </w:ins>
      <w:r>
        <w:rPr>
          <w:lang w:val="en-US"/>
        </w:rPr>
        <w:t xml:space="preserve">unique for each group, such as number of samples, sampling rate, etc. </w:t>
      </w:r>
      <w:ins w:id="349" w:author="smaslan" w:date="2017-11-01T14:02:00Z">
        <w:r w:rsidR="00FC2D98">
          <w:rPr>
            <w:lang w:val="en-US"/>
          </w:rPr>
          <w:t xml:space="preserve">Finally, </w:t>
        </w:r>
      </w:ins>
      <w:del w:id="350" w:author="smaslan" w:date="2017-11-01T14:02:00Z">
        <w:r w:rsidDel="00FC2D98">
          <w:rPr>
            <w:lang w:val="en-US"/>
          </w:rPr>
          <w:delText>E</w:delText>
        </w:r>
      </w:del>
      <w:ins w:id="351" w:author="smaslan" w:date="2017-11-01T14:02:00Z">
        <w:r w:rsidR="00FC2D98">
          <w:rPr>
            <w:lang w:val="en-US"/>
          </w:rPr>
          <w:t>e</w:t>
        </w:r>
      </w:ins>
      <w:r>
        <w:rPr>
          <w:lang w:val="en-US"/>
        </w:rPr>
        <w:t xml:space="preserve">ach </w:t>
      </w:r>
      <w:del w:id="352" w:author="smaslan" w:date="2018-08-07T09:01:00Z">
        <w:r w:rsidDel="00472754">
          <w:rPr>
            <w:lang w:val="en-US"/>
          </w:rPr>
          <w:delText xml:space="preserve">averaging </w:delText>
        </w:r>
      </w:del>
      <w:r>
        <w:rPr>
          <w:lang w:val="en-US"/>
        </w:rPr>
        <w:t>group also contains information about particular records</w:t>
      </w:r>
      <w:r w:rsidR="00524791">
        <w:rPr>
          <w:lang w:val="en-US"/>
        </w:rPr>
        <w:t xml:space="preserve"> </w:t>
      </w:r>
      <w:ins w:id="353" w:author="smaslan" w:date="2017-11-01T14:02:00Z">
        <w:r w:rsidR="00FC2D98">
          <w:rPr>
            <w:lang w:val="en-US"/>
          </w:rPr>
          <w:t xml:space="preserve">(iii) </w:t>
        </w:r>
      </w:ins>
      <w:r w:rsidR="00524791">
        <w:rPr>
          <w:lang w:val="en-US"/>
        </w:rPr>
        <w:t>within the group.</w:t>
      </w:r>
      <w:ins w:id="354" w:author="smaslan" w:date="2018-08-07T09:01:00Z">
        <w:r w:rsidR="00472754">
          <w:rPr>
            <w:lang w:val="en-US"/>
          </w:rPr>
          <w:t xml:space="preserve"> </w:t>
        </w:r>
      </w:ins>
    </w:p>
    <w:p w14:paraId="330227CB" w14:textId="12058AE0" w:rsidR="00277996" w:rsidRDefault="00ED1293">
      <w:pPr>
        <w:rPr>
          <w:lang w:val="en-US"/>
        </w:rPr>
      </w:pPr>
      <w:r>
        <w:rPr>
          <w:lang w:val="en-US"/>
        </w:rPr>
        <w:t xml:space="preserve">The example of the header of the record </w:t>
      </w:r>
      <w:ins w:id="355" w:author="smaslan" w:date="2017-11-01T14:03:00Z">
        <w:r w:rsidR="00FC2D98">
          <w:rPr>
            <w:lang w:val="en-US"/>
          </w:rPr>
          <w:t xml:space="preserve">that contains one measurement group </w:t>
        </w:r>
      </w:ins>
      <w:r>
        <w:rPr>
          <w:lang w:val="en-US"/>
        </w:rPr>
        <w:t>is shown in the following text:</w:t>
      </w:r>
    </w:p>
    <w:p w14:paraId="74BD613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 COMMON SETUP ======</w:t>
      </w:r>
    </w:p>
    <w:p w14:paraId="2047B6A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Unique identifiers of each channel:</w:t>
      </w:r>
    </w:p>
    <w:p w14:paraId="7A37E5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DF889A4" w14:textId="05A3437D" w:rsidR="00FC2D98" w:rsidRPr="00FC2D98" w:rsidRDefault="00A427B1" w:rsidP="00FC2D98">
      <w:pPr>
        <w:suppressAutoHyphens w:val="0"/>
        <w:autoSpaceDE w:val="0"/>
        <w:autoSpaceDN w:val="0"/>
        <w:adjustRightInd w:val="0"/>
        <w:spacing w:after="0" w:line="240" w:lineRule="auto"/>
        <w:rPr>
          <w:ins w:id="356" w:author="smaslan" w:date="2017-11-01T14:03:00Z"/>
          <w:rFonts w:ascii="Courier New" w:hAnsi="Courier New" w:cs="Courier New"/>
          <w:color w:val="000000"/>
          <w:sz w:val="16"/>
          <w:szCs w:val="20"/>
          <w:lang w:val="en-US"/>
          <w:rPrChange w:id="357" w:author="smaslan" w:date="2017-11-01T14:04:00Z">
            <w:rPr>
              <w:ins w:id="358" w:author="smaslan" w:date="2017-11-01T14:03:00Z"/>
              <w:rFonts w:ascii="Courier New" w:hAnsi="Courier New" w:cs="Courier New"/>
              <w:color w:val="000000"/>
              <w:sz w:val="14"/>
              <w:szCs w:val="20"/>
              <w:lang w:val="en-US"/>
            </w:rPr>
          </w:rPrChange>
        </w:rPr>
      </w:pPr>
      <w:r w:rsidRPr="007E2598">
        <w:rPr>
          <w:rFonts w:ascii="Courier New" w:hAnsi="Courier New" w:cs="Courier New"/>
          <w:color w:val="008080"/>
          <w:sz w:val="16"/>
          <w:szCs w:val="20"/>
          <w:lang w:val="en-US"/>
        </w:rPr>
        <w:t xml:space="preserve">       </w:t>
      </w:r>
      <w:ins w:id="359" w:author="smaslan" w:date="2017-11-01T14:03:00Z">
        <w:r w:rsidR="00FC2D98">
          <w:rPr>
            <w:rFonts w:ascii="Courier New" w:hAnsi="Courier New" w:cs="Courier New"/>
            <w:color w:val="008080"/>
            <w:sz w:val="16"/>
            <w:szCs w:val="20"/>
            <w:lang w:val="en-US"/>
          </w:rPr>
          <w:t xml:space="preserve"> </w:t>
        </w:r>
        <w:r w:rsidR="00FC2D98" w:rsidRPr="00FC2D98">
          <w:rPr>
            <w:rFonts w:ascii="Courier New" w:hAnsi="Courier New" w:cs="Courier New"/>
            <w:color w:val="000000"/>
            <w:sz w:val="16"/>
            <w:szCs w:val="20"/>
            <w:lang w:val="en-US"/>
            <w:rPrChange w:id="360" w:author="smaslan" w:date="2017-11-01T14:04:00Z">
              <w:rPr>
                <w:rFonts w:ascii="Courier New" w:hAnsi="Courier New" w:cs="Courier New"/>
                <w:b/>
                <w:bCs/>
                <w:color w:val="000000"/>
                <w:sz w:val="14"/>
                <w:szCs w:val="20"/>
                <w:lang w:val="en-US"/>
              </w:rPr>
            </w:rPrChange>
          </w:rPr>
          <w:t>HP3458A,</w:t>
        </w:r>
        <w:r w:rsidR="00FC2D98" w:rsidRPr="00FC2D98">
          <w:rPr>
            <w:rFonts w:ascii="Courier New" w:hAnsi="Courier New" w:cs="Courier New"/>
            <w:color w:val="008080"/>
            <w:sz w:val="16"/>
            <w:szCs w:val="20"/>
            <w:lang w:val="en-US"/>
            <w:rPrChange w:id="361" w:author="smaslan" w:date="2017-11-01T14:04:00Z">
              <w:rPr>
                <w:rFonts w:ascii="Courier New" w:hAnsi="Courier New" w:cs="Courier New"/>
                <w:b/>
                <w:bCs/>
                <w:color w:val="008080"/>
                <w:sz w:val="14"/>
                <w:szCs w:val="20"/>
                <w:lang w:val="en-US"/>
              </w:rPr>
            </w:rPrChange>
          </w:rPr>
          <w:t xml:space="preserve"> </w:t>
        </w:r>
        <w:proofErr w:type="spellStart"/>
        <w:proofErr w:type="gramStart"/>
        <w:r w:rsidR="00FC2D98" w:rsidRPr="00FC2D98">
          <w:rPr>
            <w:rFonts w:ascii="Courier New" w:hAnsi="Courier New" w:cs="Courier New"/>
            <w:color w:val="000000"/>
            <w:sz w:val="16"/>
            <w:szCs w:val="20"/>
            <w:lang w:val="en-US"/>
            <w:rPrChange w:id="362" w:author="smaslan" w:date="2017-11-01T14:04:00Z">
              <w:rPr>
                <w:rFonts w:ascii="Courier New" w:hAnsi="Courier New" w:cs="Courier New"/>
                <w:b/>
                <w:bCs/>
                <w:color w:val="000000"/>
                <w:sz w:val="14"/>
                <w:szCs w:val="20"/>
                <w:lang w:val="en-US"/>
              </w:rPr>
            </w:rPrChange>
          </w:rPr>
          <w:t>sn</w:t>
        </w:r>
        <w:proofErr w:type="spellEnd"/>
        <w:proofErr w:type="gramEnd"/>
        <w:r w:rsidR="00FC2D98" w:rsidRPr="00FC2D98">
          <w:rPr>
            <w:rFonts w:ascii="Courier New" w:hAnsi="Courier New" w:cs="Courier New"/>
            <w:color w:val="000000"/>
            <w:sz w:val="16"/>
            <w:szCs w:val="20"/>
            <w:lang w:val="en-US"/>
            <w:rPrChange w:id="363" w:author="smaslan" w:date="2017-11-01T14:04:00Z">
              <w:rPr>
                <w:rFonts w:ascii="Courier New" w:hAnsi="Courier New" w:cs="Courier New"/>
                <w:b/>
                <w:bCs/>
                <w:color w:val="000000"/>
                <w:sz w:val="14"/>
                <w:szCs w:val="20"/>
                <w:lang w:val="en-US"/>
              </w:rPr>
            </w:rPrChange>
          </w:rPr>
          <w:t>.</w:t>
        </w:r>
        <w:r w:rsidR="00FC2D98" w:rsidRPr="00FC2D98">
          <w:rPr>
            <w:rFonts w:ascii="Courier New" w:hAnsi="Courier New" w:cs="Courier New"/>
            <w:color w:val="008080"/>
            <w:sz w:val="16"/>
            <w:szCs w:val="20"/>
            <w:lang w:val="en-US"/>
            <w:rPrChange w:id="364" w:author="smaslan" w:date="2017-11-01T14:04:00Z">
              <w:rPr>
                <w:rFonts w:ascii="Courier New" w:hAnsi="Courier New" w:cs="Courier New"/>
                <w:b/>
                <w:bCs/>
                <w:color w:val="008080"/>
                <w:sz w:val="14"/>
                <w:szCs w:val="20"/>
                <w:lang w:val="en-US"/>
              </w:rPr>
            </w:rPrChange>
          </w:rPr>
          <w:t xml:space="preserve"> </w:t>
        </w:r>
        <w:r w:rsidR="00FC2D98" w:rsidRPr="00FC2D98">
          <w:rPr>
            <w:rFonts w:ascii="Courier New" w:hAnsi="Courier New" w:cs="Courier New"/>
            <w:color w:val="000000"/>
            <w:sz w:val="16"/>
            <w:szCs w:val="20"/>
            <w:lang w:val="en-US"/>
            <w:rPrChange w:id="365" w:author="smaslan" w:date="2017-11-01T14:04:00Z">
              <w:rPr>
                <w:rFonts w:ascii="Courier New" w:hAnsi="Courier New" w:cs="Courier New"/>
                <w:b/>
                <w:bCs/>
                <w:color w:val="000000"/>
                <w:sz w:val="14"/>
                <w:szCs w:val="20"/>
                <w:lang w:val="en-US"/>
              </w:rPr>
            </w:rPrChange>
          </w:rPr>
          <w:t>MY45053095</w:t>
        </w:r>
      </w:ins>
    </w:p>
    <w:p w14:paraId="22C54BE5" w14:textId="6360BCE5" w:rsidR="00FC2D98" w:rsidRPr="00FC2D98" w:rsidRDefault="00FC2D98" w:rsidP="00FC2D98">
      <w:pPr>
        <w:suppressAutoHyphens w:val="0"/>
        <w:autoSpaceDE w:val="0"/>
        <w:autoSpaceDN w:val="0"/>
        <w:adjustRightInd w:val="0"/>
        <w:spacing w:after="0" w:line="240" w:lineRule="auto"/>
        <w:rPr>
          <w:ins w:id="366" w:author="smaslan" w:date="2017-11-01T14:03:00Z"/>
          <w:rFonts w:ascii="Courier New" w:hAnsi="Courier New" w:cs="Courier New"/>
          <w:color w:val="000000"/>
          <w:sz w:val="16"/>
          <w:szCs w:val="20"/>
          <w:lang w:val="en-US"/>
          <w:rPrChange w:id="367" w:author="smaslan" w:date="2017-11-01T14:04:00Z">
            <w:rPr>
              <w:ins w:id="368" w:author="smaslan" w:date="2017-11-01T14:03:00Z"/>
              <w:rFonts w:ascii="Courier New" w:hAnsi="Courier New" w:cs="Courier New"/>
              <w:color w:val="000000"/>
              <w:sz w:val="14"/>
              <w:szCs w:val="20"/>
              <w:lang w:val="en-US"/>
            </w:rPr>
          </w:rPrChange>
        </w:rPr>
      </w:pPr>
      <w:ins w:id="369" w:author="smaslan" w:date="2017-11-01T14:03:00Z">
        <w:r w:rsidRPr="00FC2D98">
          <w:rPr>
            <w:rFonts w:ascii="Courier New" w:hAnsi="Courier New" w:cs="Courier New"/>
            <w:color w:val="008080"/>
            <w:sz w:val="16"/>
            <w:szCs w:val="20"/>
            <w:lang w:val="en-US"/>
            <w:rPrChange w:id="370" w:author="smaslan" w:date="2017-11-01T14:04:00Z">
              <w:rPr>
                <w:rFonts w:ascii="Courier New" w:hAnsi="Courier New" w:cs="Courier New"/>
                <w:b/>
                <w:bCs/>
                <w:color w:val="008080"/>
                <w:sz w:val="14"/>
                <w:szCs w:val="20"/>
                <w:lang w:val="en-US"/>
              </w:rPr>
            </w:rPrChange>
          </w:rPr>
          <w:t xml:space="preserve">        </w:t>
        </w:r>
        <w:r w:rsidRPr="00FC2D98">
          <w:rPr>
            <w:rFonts w:ascii="Courier New" w:hAnsi="Courier New" w:cs="Courier New"/>
            <w:color w:val="000000"/>
            <w:sz w:val="16"/>
            <w:szCs w:val="20"/>
            <w:lang w:val="en-US"/>
            <w:rPrChange w:id="371" w:author="smaslan" w:date="2017-11-01T14:04:00Z">
              <w:rPr>
                <w:rFonts w:ascii="Courier New" w:hAnsi="Courier New" w:cs="Courier New"/>
                <w:b/>
                <w:bCs/>
                <w:color w:val="000000"/>
                <w:sz w:val="14"/>
                <w:szCs w:val="20"/>
                <w:lang w:val="en-US"/>
              </w:rPr>
            </w:rPrChange>
          </w:rPr>
          <w:t>HP3458A,</w:t>
        </w:r>
        <w:r w:rsidRPr="00FC2D98">
          <w:rPr>
            <w:rFonts w:ascii="Courier New" w:hAnsi="Courier New" w:cs="Courier New"/>
            <w:color w:val="008080"/>
            <w:sz w:val="16"/>
            <w:szCs w:val="20"/>
            <w:lang w:val="en-US"/>
            <w:rPrChange w:id="372" w:author="smaslan" w:date="2017-11-01T14:04:00Z">
              <w:rPr>
                <w:rFonts w:ascii="Courier New" w:hAnsi="Courier New" w:cs="Courier New"/>
                <w:b/>
                <w:bCs/>
                <w:color w:val="008080"/>
                <w:sz w:val="14"/>
                <w:szCs w:val="20"/>
                <w:lang w:val="en-US"/>
              </w:rPr>
            </w:rPrChange>
          </w:rPr>
          <w:t xml:space="preserve"> </w:t>
        </w:r>
        <w:proofErr w:type="spellStart"/>
        <w:proofErr w:type="gramStart"/>
        <w:r w:rsidRPr="00FC2D98">
          <w:rPr>
            <w:rFonts w:ascii="Courier New" w:hAnsi="Courier New" w:cs="Courier New"/>
            <w:color w:val="000000"/>
            <w:sz w:val="16"/>
            <w:szCs w:val="20"/>
            <w:lang w:val="en-US"/>
            <w:rPrChange w:id="373" w:author="smaslan" w:date="2017-11-01T14:04:00Z">
              <w:rPr>
                <w:rFonts w:ascii="Courier New" w:hAnsi="Courier New" w:cs="Courier New"/>
                <w:b/>
                <w:bCs/>
                <w:color w:val="000000"/>
                <w:sz w:val="14"/>
                <w:szCs w:val="20"/>
                <w:lang w:val="en-US"/>
              </w:rPr>
            </w:rPrChange>
          </w:rPr>
          <w:t>sn</w:t>
        </w:r>
        <w:proofErr w:type="spellEnd"/>
        <w:proofErr w:type="gramEnd"/>
        <w:r w:rsidRPr="00FC2D98">
          <w:rPr>
            <w:rFonts w:ascii="Courier New" w:hAnsi="Courier New" w:cs="Courier New"/>
            <w:color w:val="000000"/>
            <w:sz w:val="16"/>
            <w:szCs w:val="20"/>
            <w:lang w:val="en-US"/>
            <w:rPrChange w:id="374" w:author="smaslan" w:date="2017-11-01T14:04:00Z">
              <w:rPr>
                <w:rFonts w:ascii="Courier New" w:hAnsi="Courier New" w:cs="Courier New"/>
                <w:b/>
                <w:bCs/>
                <w:color w:val="000000"/>
                <w:sz w:val="14"/>
                <w:szCs w:val="20"/>
                <w:lang w:val="en-US"/>
              </w:rPr>
            </w:rPrChange>
          </w:rPr>
          <w:t>.</w:t>
        </w:r>
        <w:r w:rsidRPr="00FC2D98">
          <w:rPr>
            <w:rFonts w:ascii="Courier New" w:hAnsi="Courier New" w:cs="Courier New"/>
            <w:color w:val="008080"/>
            <w:sz w:val="16"/>
            <w:szCs w:val="20"/>
            <w:lang w:val="en-US"/>
            <w:rPrChange w:id="375" w:author="smaslan" w:date="2017-11-01T14:04:00Z">
              <w:rPr>
                <w:rFonts w:ascii="Courier New" w:hAnsi="Courier New" w:cs="Courier New"/>
                <w:b/>
                <w:bCs/>
                <w:color w:val="008080"/>
                <w:sz w:val="14"/>
                <w:szCs w:val="20"/>
                <w:lang w:val="en-US"/>
              </w:rPr>
            </w:rPrChange>
          </w:rPr>
          <w:t xml:space="preserve"> </w:t>
        </w:r>
        <w:r w:rsidRPr="00FC2D98">
          <w:rPr>
            <w:rFonts w:ascii="Courier New" w:hAnsi="Courier New" w:cs="Courier New"/>
            <w:color w:val="000000"/>
            <w:sz w:val="16"/>
            <w:szCs w:val="20"/>
            <w:lang w:val="en-US"/>
            <w:rPrChange w:id="376" w:author="smaslan" w:date="2017-11-01T14:04:00Z">
              <w:rPr>
                <w:rFonts w:ascii="Courier New" w:hAnsi="Courier New" w:cs="Courier New"/>
                <w:b/>
                <w:bCs/>
                <w:color w:val="000000"/>
                <w:sz w:val="14"/>
                <w:szCs w:val="20"/>
                <w:lang w:val="en-US"/>
              </w:rPr>
            </w:rPrChange>
          </w:rPr>
          <w:t>MY45053104</w:t>
        </w:r>
      </w:ins>
    </w:p>
    <w:p w14:paraId="4D5E44D5" w14:textId="1E2C60F2" w:rsidR="00A427B1" w:rsidRPr="007E2598" w:rsidDel="00FC2D98" w:rsidRDefault="00A427B1" w:rsidP="00FC2D98">
      <w:pPr>
        <w:suppressAutoHyphens w:val="0"/>
        <w:autoSpaceDE w:val="0"/>
        <w:autoSpaceDN w:val="0"/>
        <w:adjustRightInd w:val="0"/>
        <w:spacing w:after="0" w:line="240" w:lineRule="auto"/>
        <w:rPr>
          <w:del w:id="377" w:author="smaslan" w:date="2017-11-01T14:03:00Z"/>
          <w:rFonts w:ascii="Courier New" w:hAnsi="Courier New" w:cs="Courier New"/>
          <w:color w:val="000000"/>
          <w:sz w:val="16"/>
          <w:szCs w:val="20"/>
          <w:lang w:val="en-US"/>
        </w:rPr>
      </w:pPr>
      <w:del w:id="378"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1</w:delText>
        </w:r>
        <w:r w:rsidRPr="007E2598" w:rsidDel="00FC2D98">
          <w:rPr>
            <w:rFonts w:ascii="Courier New" w:hAnsi="Courier New" w:cs="Courier New"/>
            <w:color w:val="000000"/>
            <w:sz w:val="16"/>
            <w:szCs w:val="20"/>
            <w:lang w:val="en-US"/>
          </w:rPr>
          <w:delText>;</w:delText>
        </w:r>
      </w:del>
    </w:p>
    <w:p w14:paraId="34838668" w14:textId="290FCB57" w:rsidR="00A427B1" w:rsidRPr="007E2598" w:rsidDel="00FC2D98" w:rsidRDefault="00A427B1" w:rsidP="00FC2D98">
      <w:pPr>
        <w:suppressAutoHyphens w:val="0"/>
        <w:autoSpaceDE w:val="0"/>
        <w:autoSpaceDN w:val="0"/>
        <w:adjustRightInd w:val="0"/>
        <w:spacing w:after="0" w:line="240" w:lineRule="auto"/>
        <w:rPr>
          <w:del w:id="379" w:author="smaslan" w:date="2017-11-01T14:03:00Z"/>
          <w:rFonts w:ascii="Courier New" w:hAnsi="Courier New" w:cs="Courier New"/>
          <w:color w:val="000000"/>
          <w:sz w:val="16"/>
          <w:szCs w:val="20"/>
          <w:lang w:val="en-US"/>
        </w:rPr>
      </w:pPr>
      <w:del w:id="380"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2</w:delText>
        </w:r>
        <w:r w:rsidRPr="007E2598" w:rsidDel="00FC2D98">
          <w:rPr>
            <w:rFonts w:ascii="Courier New" w:hAnsi="Courier New" w:cs="Courier New"/>
            <w:color w:val="000000"/>
            <w:sz w:val="16"/>
            <w:szCs w:val="20"/>
            <w:lang w:val="en-US"/>
          </w:rPr>
          <w:delText>;</w:delText>
        </w:r>
      </w:del>
    </w:p>
    <w:p w14:paraId="34C81441" w14:textId="77777777" w:rsidR="00A427B1" w:rsidRPr="007E2598" w:rsidRDefault="00A427B1" w:rsidP="00FC2D98">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ABDDE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xml:space="preserve">// unique identifiers of auxiliary HW (AWG, </w:t>
      </w:r>
      <w:proofErr w:type="gramStart"/>
      <w:r w:rsidRPr="007E2598">
        <w:rPr>
          <w:rFonts w:ascii="Courier New" w:hAnsi="Courier New" w:cs="Courier New"/>
          <w:i/>
          <w:iCs/>
          <w:color w:val="0000FF"/>
          <w:sz w:val="16"/>
          <w:szCs w:val="20"/>
          <w:lang w:val="en-US"/>
        </w:rPr>
        <w:t>Counter, …)</w:t>
      </w:r>
      <w:proofErr w:type="gramEnd"/>
      <w:r w:rsidRPr="007E2598">
        <w:rPr>
          <w:rFonts w:ascii="Courier New" w:hAnsi="Courier New" w:cs="Courier New"/>
          <w:i/>
          <w:iCs/>
          <w:color w:val="0000FF"/>
          <w:sz w:val="16"/>
          <w:szCs w:val="20"/>
          <w:lang w:val="en-US"/>
        </w:rPr>
        <w:t>:</w:t>
      </w:r>
    </w:p>
    <w:p w14:paraId="61117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703DE5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A764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7837A0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virtual channel of the digitizer:</w:t>
      </w:r>
    </w:p>
    <w:p w14:paraId="69EE093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channels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w:t>
      </w:r>
    </w:p>
    <w:p w14:paraId="6BE410D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file format of the sample data:</w:t>
      </w:r>
    </w:p>
    <w:p w14:paraId="2766F9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format::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mat-v4</w:t>
      </w:r>
    </w:p>
    <w:p w14:paraId="346F0AA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name of the variable with the sample data:</w:t>
      </w:r>
    </w:p>
    <w:p w14:paraId="22F76E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variable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name::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y</w:t>
      </w:r>
    </w:p>
    <w:p w14:paraId="094783F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measurement groups:</w:t>
      </w:r>
    </w:p>
    <w:p w14:paraId="179F184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groups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4D739C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measurement capability</w:t>
      </w:r>
      <w:proofErr w:type="gramStart"/>
      <w:r w:rsidRPr="007E2598">
        <w:rPr>
          <w:rFonts w:ascii="Courier New" w:hAnsi="Courier New" w:cs="Courier New"/>
          <w:i/>
          <w:iCs/>
          <w:color w:val="0000FF"/>
          <w:sz w:val="16"/>
          <w:szCs w:val="20"/>
          <w:lang w:val="en-US"/>
        </w:rPr>
        <w:t>?:</w:t>
      </w:r>
      <w:proofErr w:type="gramEnd"/>
    </w:p>
    <w:p w14:paraId="6739A89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temperature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2A061D7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logging during sampling</w:t>
      </w:r>
      <w:proofErr w:type="gramStart"/>
      <w:r w:rsidRPr="007E2598">
        <w:rPr>
          <w:rFonts w:ascii="Courier New" w:hAnsi="Courier New" w:cs="Courier New"/>
          <w:i/>
          <w:iCs/>
          <w:color w:val="0000FF"/>
          <w:sz w:val="16"/>
          <w:szCs w:val="20"/>
          <w:lang w:val="en-US"/>
        </w:rPr>
        <w:t>?:</w:t>
      </w:r>
      <w:proofErr w:type="gramEnd"/>
    </w:p>
    <w:p w14:paraId="47A66D2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lastRenderedPageBreak/>
        <w:t>temperature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log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56B626B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sampling mode (HW specific attribute):</w:t>
      </w:r>
    </w:p>
    <w:p w14:paraId="24F91B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sampling</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DCV</w:t>
      </w:r>
    </w:p>
    <w:p w14:paraId="03B3B85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synchronization mode (HW specific attribute):</w:t>
      </w:r>
    </w:p>
    <w:p w14:paraId="20B4A08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synchronization</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MASTER-SLAVE,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clocked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by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TIMER</w:t>
      </w:r>
    </w:p>
    <w:p w14:paraId="4C7E2A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F3A5F2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D60B0B0" w14:textId="0A8A6990"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del w:id="381" w:author="smaslan" w:date="2018-08-07T09:07:00Z">
        <w:r w:rsidRPr="007E2598" w:rsidDel="00312045">
          <w:rPr>
            <w:rFonts w:ascii="Courier New" w:hAnsi="Courier New" w:cs="Courier New"/>
            <w:color w:val="000000"/>
            <w:sz w:val="16"/>
            <w:szCs w:val="20"/>
            <w:lang w:val="en-US"/>
          </w:rPr>
          <w:delText>averaging</w:delText>
        </w:r>
        <w:r w:rsidRPr="007E2598" w:rsidDel="00312045">
          <w:rPr>
            <w:rFonts w:ascii="Courier New" w:hAnsi="Courier New" w:cs="Courier New"/>
            <w:color w:val="008080"/>
            <w:sz w:val="16"/>
            <w:szCs w:val="20"/>
            <w:lang w:val="en-US"/>
          </w:rPr>
          <w:delText xml:space="preserve"> </w:delText>
        </w:r>
      </w:del>
      <w:ins w:id="382" w:author="smaslan" w:date="2018-08-07T09:07:00Z">
        <w:r w:rsidR="00312045">
          <w:rPr>
            <w:rFonts w:ascii="Courier New" w:hAnsi="Courier New" w:cs="Courier New"/>
            <w:color w:val="000000"/>
            <w:sz w:val="16"/>
            <w:szCs w:val="20"/>
            <w:lang w:val="en-US"/>
          </w:rPr>
          <w:t>measurement</w:t>
        </w:r>
        <w:r w:rsidR="00312045" w:rsidRPr="007E2598">
          <w:rPr>
            <w:rFonts w:ascii="Courier New" w:hAnsi="Courier New" w:cs="Courier New"/>
            <w:color w:val="008080"/>
            <w:sz w:val="16"/>
            <w:szCs w:val="20"/>
            <w:lang w:val="en-US"/>
          </w:rPr>
          <w:t xml:space="preserve"> </w:t>
        </w:r>
      </w:ins>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216703CA" w14:textId="43A02E53"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xml:space="preserve">// ====== </w:t>
      </w:r>
      <w:del w:id="383" w:author="smaslan" w:date="2018-08-07T09:07:00Z">
        <w:r w:rsidRPr="007E2598" w:rsidDel="00312045">
          <w:rPr>
            <w:rFonts w:ascii="Courier New" w:hAnsi="Courier New" w:cs="Courier New"/>
            <w:i/>
            <w:iCs/>
            <w:color w:val="0000FF"/>
            <w:sz w:val="16"/>
            <w:szCs w:val="20"/>
            <w:lang w:val="en-US"/>
          </w:rPr>
          <w:delText xml:space="preserve">AVERAGING </w:delText>
        </w:r>
      </w:del>
      <w:r w:rsidRPr="007E2598">
        <w:rPr>
          <w:rFonts w:ascii="Courier New" w:hAnsi="Courier New" w:cs="Courier New"/>
          <w:i/>
          <w:iCs/>
          <w:color w:val="0000FF"/>
          <w:sz w:val="16"/>
          <w:szCs w:val="20"/>
          <w:lang w:val="en-US"/>
        </w:rPr>
        <w:t>GROUP #1 ======</w:t>
      </w:r>
    </w:p>
    <w:p w14:paraId="08092A8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2B18E8D" w14:textId="5A9C637D"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xml:space="preserve">// number of </w:t>
      </w:r>
      <w:del w:id="384" w:author="smaslan" w:date="2018-08-07T09:07:00Z">
        <w:r w:rsidRPr="007E2598" w:rsidDel="00312045">
          <w:rPr>
            <w:rFonts w:ascii="Courier New" w:hAnsi="Courier New" w:cs="Courier New"/>
            <w:i/>
            <w:iCs/>
            <w:color w:val="0000FF"/>
            <w:sz w:val="16"/>
            <w:szCs w:val="20"/>
            <w:lang w:val="en-US"/>
          </w:rPr>
          <w:delText>averaging</w:delText>
        </w:r>
      </w:del>
      <w:ins w:id="385" w:author="smaslan" w:date="2018-08-07T09:07:00Z">
        <w:r w:rsidR="00312045">
          <w:rPr>
            <w:rFonts w:ascii="Courier New" w:hAnsi="Courier New" w:cs="Courier New"/>
            <w:i/>
            <w:iCs/>
            <w:color w:val="0000FF"/>
            <w:sz w:val="16"/>
            <w:szCs w:val="20"/>
            <w:lang w:val="en-US"/>
          </w:rPr>
          <w:t>repetition</w:t>
        </w:r>
      </w:ins>
      <w:r w:rsidRPr="007E2598">
        <w:rPr>
          <w:rFonts w:ascii="Courier New" w:hAnsi="Courier New" w:cs="Courier New"/>
          <w:i/>
          <w:iCs/>
          <w:color w:val="0000FF"/>
          <w:sz w:val="16"/>
          <w:szCs w:val="20"/>
          <w:lang w:val="en-US"/>
        </w:rPr>
        <w:t xml:space="preserve"> cycles (repeated records):</w:t>
      </w:r>
    </w:p>
    <w:p w14:paraId="50B6ADAF" w14:textId="413D355C"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del w:id="386" w:author="smaslan" w:date="2018-08-07T09:08:00Z">
        <w:r w:rsidRPr="007E2598" w:rsidDel="00312045">
          <w:rPr>
            <w:rFonts w:ascii="Courier New" w:hAnsi="Courier New" w:cs="Courier New"/>
            <w:color w:val="000000"/>
            <w:sz w:val="16"/>
            <w:szCs w:val="20"/>
            <w:lang w:val="en-US"/>
          </w:rPr>
          <w:delText>averages</w:delText>
        </w:r>
        <w:r w:rsidRPr="007E2598" w:rsidDel="00312045">
          <w:rPr>
            <w:rFonts w:ascii="Courier New" w:hAnsi="Courier New" w:cs="Courier New"/>
            <w:color w:val="008080"/>
            <w:sz w:val="16"/>
            <w:szCs w:val="20"/>
            <w:lang w:val="en-US"/>
          </w:rPr>
          <w:delText xml:space="preserve"> </w:delText>
        </w:r>
      </w:del>
      <w:proofErr w:type="gramStart"/>
      <w:ins w:id="387" w:author="smaslan" w:date="2018-08-07T09:08:00Z">
        <w:r w:rsidR="00312045">
          <w:rPr>
            <w:rFonts w:ascii="Courier New" w:hAnsi="Courier New" w:cs="Courier New"/>
            <w:color w:val="000000"/>
            <w:sz w:val="16"/>
            <w:szCs w:val="20"/>
            <w:lang w:val="en-US"/>
          </w:rPr>
          <w:t>repetitions</w:t>
        </w:r>
        <w:proofErr w:type="gramEnd"/>
        <w:r w:rsidR="00312045" w:rsidRPr="007E2598">
          <w:rPr>
            <w:rFonts w:ascii="Courier New" w:hAnsi="Courier New" w:cs="Courier New"/>
            <w:color w:val="008080"/>
            <w:sz w:val="16"/>
            <w:szCs w:val="20"/>
            <w:lang w:val="en-US"/>
          </w:rPr>
          <w:t xml:space="preserve"> </w:t>
        </w:r>
      </w:ins>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0B31F31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number of desired samples per record:</w:t>
      </w:r>
    </w:p>
    <w:p w14:paraId="164744A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samples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p>
    <w:p w14:paraId="47223E5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set sampling rate:</w:t>
      </w:r>
    </w:p>
    <w:p w14:paraId="07BF8BB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sampling</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48000.0000000000</w:t>
      </w:r>
    </w:p>
    <w:p w14:paraId="5A5FD7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voltage ranges for each channel:</w:t>
      </w:r>
    </w:p>
    <w:p w14:paraId="29CAEDD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69120C57" w14:textId="6434E010"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del w:id="388" w:author="smaslan" w:date="2018-08-07T09:08:00Z">
        <w:r w:rsidRPr="007E2598" w:rsidDel="00312045">
          <w:rPr>
            <w:rFonts w:ascii="Courier New" w:hAnsi="Courier New" w:cs="Courier New"/>
            <w:color w:val="000000"/>
            <w:sz w:val="16"/>
            <w:szCs w:val="20"/>
            <w:lang w:val="en-US"/>
          </w:rPr>
          <w:delText>;</w:delText>
        </w:r>
      </w:del>
    </w:p>
    <w:p w14:paraId="7470664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70FC7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DMM aperture time (HW specific attribute):</w:t>
      </w:r>
    </w:p>
    <w:p w14:paraId="5355CAB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aperture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1e</w:t>
      </w:r>
      <w:r w:rsidRPr="007E2598">
        <w:rPr>
          <w:rFonts w:ascii="Courier New" w:hAnsi="Courier New" w:cs="Courier New"/>
          <w:color w:val="000000"/>
          <w:sz w:val="16"/>
          <w:szCs w:val="20"/>
          <w:lang w:val="en-US"/>
        </w:rPr>
        <w:t>-6</w:t>
      </w:r>
    </w:p>
    <w:p w14:paraId="1D4FD1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trigger setup:</w:t>
      </w:r>
    </w:p>
    <w:p w14:paraId="1A32C1E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trigger</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Immediate</w:t>
      </w:r>
    </w:p>
    <w:p w14:paraId="2845CB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188CAA6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77175E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 RECORDS ======</w:t>
      </w:r>
    </w:p>
    <w:p w14:paraId="06C5D66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file paths to the files with sample data:</w:t>
      </w:r>
    </w:p>
    <w:p w14:paraId="6EBEBD9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267C9FC7" w14:textId="5B84B741"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RAW\G0001-A0001.mat</w:t>
      </w:r>
      <w:del w:id="389" w:author="smaslan" w:date="2018-08-07T09:08:00Z">
        <w:r w:rsidRPr="007E2598" w:rsidDel="00312045">
          <w:rPr>
            <w:rFonts w:ascii="Courier New" w:hAnsi="Courier New" w:cs="Courier New"/>
            <w:color w:val="000000"/>
            <w:sz w:val="16"/>
            <w:szCs w:val="20"/>
            <w:lang w:val="en-US"/>
          </w:rPr>
          <w:delText>;</w:delText>
        </w:r>
      </w:del>
    </w:p>
    <w:p w14:paraId="160A5F40" w14:textId="0D77129B"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RAW\G0001-A0002.mat</w:t>
      </w:r>
      <w:del w:id="390" w:author="smaslan" w:date="2018-08-07T09:08:00Z">
        <w:r w:rsidRPr="007E2598" w:rsidDel="00312045">
          <w:rPr>
            <w:rFonts w:ascii="Courier New" w:hAnsi="Courier New" w:cs="Courier New"/>
            <w:color w:val="000000"/>
            <w:sz w:val="16"/>
            <w:szCs w:val="20"/>
            <w:lang w:val="en-US"/>
          </w:rPr>
          <w:delText>;</w:delText>
        </w:r>
      </w:del>
    </w:p>
    <w:p w14:paraId="26F4D871" w14:textId="2C117D8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RAW\G0001-A0003.mat</w:t>
      </w:r>
      <w:del w:id="391" w:author="smaslan" w:date="2018-08-07T09:08:00Z">
        <w:r w:rsidRPr="007E2598" w:rsidDel="00312045">
          <w:rPr>
            <w:rFonts w:ascii="Courier New" w:hAnsi="Courier New" w:cs="Courier New"/>
            <w:color w:val="000000"/>
            <w:sz w:val="16"/>
            <w:szCs w:val="20"/>
            <w:lang w:val="en-US"/>
          </w:rPr>
          <w:delText>;</w:delText>
        </w:r>
      </w:del>
    </w:p>
    <w:p w14:paraId="1A2037C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61078C4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actual samples counts for each record file:</w:t>
      </w:r>
    </w:p>
    <w:p w14:paraId="799D5D3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50E6751" w14:textId="360A81BC"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92" w:author="smaslan" w:date="2018-08-07T09:08:00Z">
        <w:r w:rsidRPr="007E2598" w:rsidDel="00312045">
          <w:rPr>
            <w:rFonts w:ascii="Courier New" w:hAnsi="Courier New" w:cs="Courier New"/>
            <w:color w:val="000000"/>
            <w:sz w:val="16"/>
            <w:szCs w:val="20"/>
            <w:lang w:val="en-US"/>
          </w:rPr>
          <w:delText>;</w:delText>
        </w:r>
      </w:del>
    </w:p>
    <w:p w14:paraId="349E61F9" w14:textId="4C1FD84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93" w:author="smaslan" w:date="2018-08-07T09:08:00Z">
        <w:r w:rsidRPr="007E2598" w:rsidDel="00312045">
          <w:rPr>
            <w:rFonts w:ascii="Courier New" w:hAnsi="Courier New" w:cs="Courier New"/>
            <w:color w:val="000000"/>
            <w:sz w:val="16"/>
            <w:szCs w:val="20"/>
            <w:lang w:val="en-US"/>
          </w:rPr>
          <w:delText>;</w:delText>
        </w:r>
      </w:del>
    </w:p>
    <w:p w14:paraId="3B21553D" w14:textId="7CB8BA23"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94" w:author="smaslan" w:date="2018-08-07T09:08:00Z">
        <w:r w:rsidRPr="007E2598" w:rsidDel="00312045">
          <w:rPr>
            <w:rFonts w:ascii="Courier New" w:hAnsi="Courier New" w:cs="Courier New"/>
            <w:color w:val="000000"/>
            <w:sz w:val="16"/>
            <w:szCs w:val="20"/>
            <w:lang w:val="en-US"/>
          </w:rPr>
          <w:delText>;</w:delText>
        </w:r>
      </w:del>
    </w:p>
    <w:p w14:paraId="08CFDF7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9BC13E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time increment (sampling period) for each record:</w:t>
      </w:r>
    </w:p>
    <w:p w14:paraId="2F541F3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93E77D1" w14:textId="55C9C03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95" w:author="smaslan" w:date="2018-08-07T09:08:00Z">
        <w:r w:rsidRPr="007E2598" w:rsidDel="00312045">
          <w:rPr>
            <w:rFonts w:ascii="Courier New" w:hAnsi="Courier New" w:cs="Courier New"/>
            <w:color w:val="000000"/>
            <w:sz w:val="16"/>
            <w:szCs w:val="20"/>
            <w:lang w:val="en-US"/>
          </w:rPr>
          <w:delText>;</w:delText>
        </w:r>
      </w:del>
    </w:p>
    <w:p w14:paraId="7C8769E9" w14:textId="37DF95E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96" w:author="smaslan" w:date="2018-08-07T09:08:00Z">
        <w:r w:rsidRPr="007E2598" w:rsidDel="00312045">
          <w:rPr>
            <w:rFonts w:ascii="Courier New" w:hAnsi="Courier New" w:cs="Courier New"/>
            <w:color w:val="000000"/>
            <w:sz w:val="16"/>
            <w:szCs w:val="20"/>
            <w:lang w:val="en-US"/>
          </w:rPr>
          <w:delText>;</w:delText>
        </w:r>
      </w:del>
    </w:p>
    <w:p w14:paraId="71F6F971" w14:textId="1785D6C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97" w:author="smaslan" w:date="2018-08-07T09:08:00Z">
        <w:r w:rsidRPr="007E2598" w:rsidDel="00312045">
          <w:rPr>
            <w:rFonts w:ascii="Courier New" w:hAnsi="Courier New" w:cs="Courier New"/>
            <w:color w:val="000000"/>
            <w:sz w:val="16"/>
            <w:szCs w:val="20"/>
            <w:lang w:val="en-US"/>
          </w:rPr>
          <w:delText>;</w:delText>
        </w:r>
      </w:del>
    </w:p>
    <w:p w14:paraId="2ACC502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7B2C860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gain factors for scaling of the sample data for each channel and record:</w:t>
      </w:r>
    </w:p>
    <w:p w14:paraId="761E46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02736C93" w14:textId="048D0AF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398" w:author="smaslan" w:date="2018-08-07T09:08:00Z">
        <w:r w:rsidRPr="007E2598" w:rsidDel="00312045">
          <w:rPr>
            <w:rFonts w:ascii="Courier New" w:hAnsi="Courier New" w:cs="Courier New"/>
            <w:color w:val="000000"/>
            <w:sz w:val="16"/>
            <w:szCs w:val="20"/>
            <w:lang w:val="en-US"/>
          </w:rPr>
          <w:delText>;</w:delText>
        </w:r>
      </w:del>
    </w:p>
    <w:p w14:paraId="2118E7E5" w14:textId="31EAD04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399" w:author="smaslan" w:date="2018-08-07T09:08:00Z">
        <w:r w:rsidRPr="007E2598" w:rsidDel="00312045">
          <w:rPr>
            <w:rFonts w:ascii="Courier New" w:hAnsi="Courier New" w:cs="Courier New"/>
            <w:color w:val="000000"/>
            <w:sz w:val="16"/>
            <w:szCs w:val="20"/>
            <w:lang w:val="en-US"/>
          </w:rPr>
          <w:delText>;</w:delText>
        </w:r>
      </w:del>
    </w:p>
    <w:p w14:paraId="53850147" w14:textId="1844AA6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400" w:author="smaslan" w:date="2018-08-07T09:08:00Z">
        <w:r w:rsidRPr="007E2598" w:rsidDel="00312045">
          <w:rPr>
            <w:rFonts w:ascii="Courier New" w:hAnsi="Courier New" w:cs="Courier New"/>
            <w:color w:val="000000"/>
            <w:sz w:val="16"/>
            <w:szCs w:val="20"/>
            <w:lang w:val="en-US"/>
          </w:rPr>
          <w:delText>;</w:delText>
        </w:r>
      </w:del>
    </w:p>
    <w:p w14:paraId="308EDD6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73D0A5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offset for scaling of the sample data for each channel and record:</w:t>
      </w:r>
    </w:p>
    <w:p w14:paraId="26731E0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2953A86B" w14:textId="1D4AFCC1"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401" w:author="smaslan" w:date="2018-08-07T09:08:00Z">
        <w:r w:rsidRPr="007E2598" w:rsidDel="00312045">
          <w:rPr>
            <w:rFonts w:ascii="Courier New" w:hAnsi="Courier New" w:cs="Courier New"/>
            <w:color w:val="000000"/>
            <w:sz w:val="16"/>
            <w:szCs w:val="20"/>
            <w:lang w:val="en-US"/>
          </w:rPr>
          <w:delText>;</w:delText>
        </w:r>
      </w:del>
    </w:p>
    <w:p w14:paraId="0970DB5A" w14:textId="60CF33D4"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402" w:author="smaslan" w:date="2018-08-07T09:08:00Z">
        <w:r w:rsidRPr="007E2598" w:rsidDel="00312045">
          <w:rPr>
            <w:rFonts w:ascii="Courier New" w:hAnsi="Courier New" w:cs="Courier New"/>
            <w:color w:val="000000"/>
            <w:sz w:val="16"/>
            <w:szCs w:val="20"/>
            <w:lang w:val="en-US"/>
          </w:rPr>
          <w:delText>;</w:delText>
        </w:r>
      </w:del>
    </w:p>
    <w:p w14:paraId="499BD44D" w14:textId="0804434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403" w:author="smaslan" w:date="2018-08-07T09:08:00Z">
        <w:r w:rsidRPr="007E2598" w:rsidDel="00312045">
          <w:rPr>
            <w:rFonts w:ascii="Courier New" w:hAnsi="Courier New" w:cs="Courier New"/>
            <w:color w:val="000000"/>
            <w:sz w:val="16"/>
            <w:szCs w:val="20"/>
            <w:lang w:val="en-US"/>
          </w:rPr>
          <w:delText>;</w:delText>
        </w:r>
      </w:del>
    </w:p>
    <w:p w14:paraId="7A2C682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4A5C7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timestamp for each channel and record (initial time of first sample):</w:t>
      </w:r>
    </w:p>
    <w:p w14:paraId="36E6B0B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B16338C" w14:textId="2696C168"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del w:id="404" w:author="smaslan" w:date="2018-08-07T09:08:00Z">
        <w:r w:rsidRPr="007E2598" w:rsidDel="00312045">
          <w:rPr>
            <w:rFonts w:ascii="Courier New" w:hAnsi="Courier New" w:cs="Courier New"/>
            <w:color w:val="000000"/>
            <w:sz w:val="16"/>
            <w:szCs w:val="20"/>
            <w:lang w:val="en-US"/>
          </w:rPr>
          <w:delText>;</w:delText>
        </w:r>
      </w:del>
    </w:p>
    <w:p w14:paraId="2DC45E3F" w14:textId="6D9B9D6B"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del w:id="405" w:author="smaslan" w:date="2018-08-07T09:08:00Z">
        <w:r w:rsidRPr="007E2598" w:rsidDel="00312045">
          <w:rPr>
            <w:rFonts w:ascii="Courier New" w:hAnsi="Courier New" w:cs="Courier New"/>
            <w:color w:val="000000"/>
            <w:sz w:val="16"/>
            <w:szCs w:val="20"/>
            <w:lang w:val="en-US"/>
          </w:rPr>
          <w:delText>;</w:delText>
        </w:r>
      </w:del>
    </w:p>
    <w:p w14:paraId="61606F4D" w14:textId="58D576F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del w:id="406" w:author="smaslan" w:date="2018-08-07T09:08:00Z">
        <w:r w:rsidRPr="007E2598" w:rsidDel="00312045">
          <w:rPr>
            <w:rFonts w:ascii="Courier New" w:hAnsi="Courier New" w:cs="Courier New"/>
            <w:color w:val="000000"/>
            <w:sz w:val="16"/>
            <w:szCs w:val="20"/>
            <w:lang w:val="en-US"/>
          </w:rPr>
          <w:delText>;</w:delText>
        </w:r>
      </w:del>
    </w:p>
    <w:p w14:paraId="4B9AC3B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0B5284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absolute timestamps of each record start (using low. res system time):</w:t>
      </w:r>
    </w:p>
    <w:p w14:paraId="77C4CB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53BB308A" w14:textId="104232A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53.77343750000000000001</w:t>
      </w:r>
      <w:del w:id="407" w:author="smaslan" w:date="2018-08-07T09:08:00Z">
        <w:r w:rsidRPr="007E2598" w:rsidDel="00312045">
          <w:rPr>
            <w:rFonts w:ascii="Courier New" w:hAnsi="Courier New" w:cs="Courier New"/>
            <w:color w:val="000000"/>
            <w:sz w:val="16"/>
            <w:szCs w:val="20"/>
            <w:lang w:val="en-US"/>
          </w:rPr>
          <w:delText>;</w:delText>
        </w:r>
      </w:del>
    </w:p>
    <w:p w14:paraId="4F41F1FA" w14:textId="569D3436"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54.16308593749999999997</w:t>
      </w:r>
      <w:del w:id="408" w:author="smaslan" w:date="2018-08-07T09:08:00Z">
        <w:r w:rsidRPr="007E2598" w:rsidDel="00312045">
          <w:rPr>
            <w:rFonts w:ascii="Courier New" w:hAnsi="Courier New" w:cs="Courier New"/>
            <w:color w:val="000000"/>
            <w:sz w:val="16"/>
            <w:szCs w:val="20"/>
            <w:lang w:val="en-US"/>
          </w:rPr>
          <w:delText>;</w:delText>
        </w:r>
      </w:del>
    </w:p>
    <w:p w14:paraId="2FECE77A" w14:textId="67E8E0C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54.47265625000000000002</w:t>
      </w:r>
      <w:del w:id="409" w:author="smaslan" w:date="2018-08-07T09:08:00Z">
        <w:r w:rsidRPr="007E2598" w:rsidDel="00312045">
          <w:rPr>
            <w:rFonts w:ascii="Courier New" w:hAnsi="Courier New" w:cs="Courier New"/>
            <w:color w:val="000000"/>
            <w:sz w:val="16"/>
            <w:szCs w:val="20"/>
            <w:lang w:val="en-US"/>
          </w:rPr>
          <w:delText>;</w:delText>
        </w:r>
      </w:del>
    </w:p>
    <w:p w14:paraId="2E78FD2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72938B3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2151A27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averaging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53D27A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4CA2631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BFBBE1" w14:textId="4ABFC14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xml:space="preserve">// ====== </w:t>
      </w:r>
      <w:ins w:id="410" w:author="smaslan" w:date="2018-08-07T09:10:00Z">
        <w:r w:rsidR="00312045" w:rsidRPr="00312045">
          <w:rPr>
            <w:rFonts w:ascii="Courier New" w:hAnsi="Courier New" w:cs="Courier New"/>
            <w:i/>
            <w:iCs/>
            <w:color w:val="0000FF"/>
            <w:sz w:val="16"/>
            <w:szCs w:val="20"/>
            <w:lang w:val="en-US"/>
          </w:rPr>
          <w:t>MEASUREMENT SETUP CONFIGURATION</w:t>
        </w:r>
      </w:ins>
      <w:del w:id="411" w:author="smaslan" w:date="2018-08-07T09:10:00Z">
        <w:r w:rsidRPr="007E2598" w:rsidDel="00312045">
          <w:rPr>
            <w:rFonts w:ascii="Courier New" w:hAnsi="Courier New" w:cs="Courier New"/>
            <w:i/>
            <w:iCs/>
            <w:color w:val="0000FF"/>
            <w:sz w:val="16"/>
            <w:szCs w:val="20"/>
            <w:lang w:val="en-US"/>
          </w:rPr>
          <w:delText>CORRECTIONS DATA</w:delText>
        </w:r>
      </w:del>
      <w:r w:rsidRPr="007E2598">
        <w:rPr>
          <w:rFonts w:ascii="Courier New" w:hAnsi="Courier New" w:cs="Courier New"/>
          <w:i/>
          <w:iCs/>
          <w:color w:val="0000FF"/>
          <w:sz w:val="16"/>
          <w:szCs w:val="20"/>
          <w:lang w:val="en-US"/>
        </w:rPr>
        <w:t xml:space="preserve"> ======</w:t>
      </w:r>
    </w:p>
    <w:p w14:paraId="32975066" w14:textId="0D46CE0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ins w:id="412" w:author="smaslan" w:date="2018-08-07T09:10:00Z">
        <w:r w:rsidR="00312045" w:rsidRPr="00312045">
          <w:rPr>
            <w:rFonts w:ascii="Courier New" w:hAnsi="Courier New" w:cs="Courier New"/>
            <w:color w:val="000000"/>
            <w:sz w:val="16"/>
            <w:szCs w:val="20"/>
            <w:lang w:val="en-US"/>
          </w:rPr>
          <w:t>measurement setup configuration</w:t>
        </w:r>
      </w:ins>
      <w:del w:id="413" w:author="smaslan" w:date="2018-08-07T09:10:00Z">
        <w:r w:rsidRPr="007E2598" w:rsidDel="00312045">
          <w:rPr>
            <w:rFonts w:ascii="Courier New" w:hAnsi="Courier New" w:cs="Courier New"/>
            <w:color w:val="000000"/>
            <w:sz w:val="16"/>
            <w:szCs w:val="20"/>
            <w:lang w:val="en-US"/>
          </w:rPr>
          <w:delText>corrections</w:delText>
        </w:r>
      </w:del>
    </w:p>
    <w:p w14:paraId="71F432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4045CD6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paths for correction file of each channel:</w:t>
      </w:r>
    </w:p>
    <w:p w14:paraId="50E4EC4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lastRenderedPageBreak/>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7948A100" w14:textId="645DEAD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T01\dummy.info</w:t>
      </w:r>
      <w:del w:id="414" w:author="smaslan" w:date="2018-08-07T09:43:00Z">
        <w:r w:rsidRPr="007E2598" w:rsidDel="00AA6E89">
          <w:rPr>
            <w:rFonts w:ascii="Courier New" w:hAnsi="Courier New" w:cs="Courier New"/>
            <w:color w:val="000000"/>
            <w:sz w:val="16"/>
            <w:szCs w:val="20"/>
            <w:lang w:val="en-US"/>
          </w:rPr>
          <w:delText>;</w:delText>
        </w:r>
      </w:del>
    </w:p>
    <w:p w14:paraId="725574F5" w14:textId="02066CC9"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T02\dummy.info</w:t>
      </w:r>
      <w:del w:id="415" w:author="smaslan" w:date="2018-08-07T09:43:00Z">
        <w:r w:rsidRPr="007E2598" w:rsidDel="00AA6E89">
          <w:rPr>
            <w:rFonts w:ascii="Courier New" w:hAnsi="Courier New" w:cs="Courier New"/>
            <w:color w:val="000000"/>
            <w:sz w:val="16"/>
            <w:szCs w:val="20"/>
            <w:lang w:val="en-US"/>
          </w:rPr>
          <w:delText>;</w:delText>
        </w:r>
      </w:del>
    </w:p>
    <w:p w14:paraId="5374D3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43F09EAD" w14:textId="77777777" w:rsidR="00A427B1" w:rsidRPr="007E2598" w:rsidDel="00700942" w:rsidRDefault="00A427B1" w:rsidP="00A427B1">
      <w:pPr>
        <w:suppressAutoHyphens w:val="0"/>
        <w:autoSpaceDE w:val="0"/>
        <w:autoSpaceDN w:val="0"/>
        <w:adjustRightInd w:val="0"/>
        <w:spacing w:after="0" w:line="240" w:lineRule="auto"/>
        <w:rPr>
          <w:del w:id="416" w:author="smaslan" w:date="2018-08-07T09:15:00Z"/>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1042114" w14:textId="27F394F7" w:rsidR="00A427B1" w:rsidRPr="007E2598" w:rsidDel="00700942" w:rsidRDefault="00A427B1" w:rsidP="005B4D10">
      <w:pPr>
        <w:suppressAutoHyphens w:val="0"/>
        <w:autoSpaceDE w:val="0"/>
        <w:autoSpaceDN w:val="0"/>
        <w:adjustRightInd w:val="0"/>
        <w:spacing w:after="0" w:line="240" w:lineRule="auto"/>
        <w:rPr>
          <w:del w:id="417" w:author="smaslan" w:date="2018-08-07T09:15:00Z"/>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del w:id="418" w:author="smaslan" w:date="2018-08-07T09:15:00Z">
        <w:r w:rsidRPr="007E2598" w:rsidDel="00700942">
          <w:rPr>
            <w:rFonts w:ascii="Courier New" w:hAnsi="Courier New" w:cs="Courier New"/>
            <w:i/>
            <w:iCs/>
            <w:color w:val="0000FF"/>
            <w:sz w:val="16"/>
            <w:szCs w:val="20"/>
            <w:lang w:val="en-US"/>
          </w:rPr>
          <w:delText>// phase index for each virtual channel of the digitizer:</w:delText>
        </w:r>
      </w:del>
    </w:p>
    <w:p w14:paraId="1675A1A8" w14:textId="33294046" w:rsidR="00A427B1" w:rsidRPr="007E2598" w:rsidDel="00700942" w:rsidRDefault="00A427B1">
      <w:pPr>
        <w:suppressAutoHyphens w:val="0"/>
        <w:autoSpaceDE w:val="0"/>
        <w:autoSpaceDN w:val="0"/>
        <w:adjustRightInd w:val="0"/>
        <w:spacing w:after="0" w:line="240" w:lineRule="auto"/>
        <w:rPr>
          <w:del w:id="419" w:author="smaslan" w:date="2018-08-07T09:15:00Z"/>
          <w:rFonts w:ascii="Courier New" w:hAnsi="Courier New" w:cs="Courier New"/>
          <w:color w:val="000000"/>
          <w:sz w:val="16"/>
          <w:szCs w:val="20"/>
          <w:lang w:val="en-US"/>
        </w:rPr>
      </w:pPr>
      <w:del w:id="420"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b/>
            <w:bCs/>
            <w:color w:val="000000"/>
            <w:sz w:val="16"/>
            <w:szCs w:val="20"/>
            <w:lang w:val="en-US"/>
          </w:rPr>
          <w:delText>#startmatrix</w:delText>
        </w:r>
        <w:r w:rsidRPr="007E2598" w:rsidDel="00700942">
          <w:rPr>
            <w:rFonts w:ascii="Courier New" w:hAnsi="Courier New" w:cs="Courier New"/>
            <w:color w:val="000000"/>
            <w:sz w:val="16"/>
            <w:szCs w:val="20"/>
            <w:lang w:val="en-US"/>
          </w:rPr>
          <w:delText>::</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channel</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phase</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indexes</w:delText>
        </w:r>
      </w:del>
    </w:p>
    <w:p w14:paraId="39C77603" w14:textId="4C2F80C6" w:rsidR="00A427B1" w:rsidRPr="007E2598" w:rsidDel="00700942" w:rsidRDefault="00A427B1">
      <w:pPr>
        <w:suppressAutoHyphens w:val="0"/>
        <w:autoSpaceDE w:val="0"/>
        <w:autoSpaceDN w:val="0"/>
        <w:adjustRightInd w:val="0"/>
        <w:spacing w:after="0" w:line="240" w:lineRule="auto"/>
        <w:rPr>
          <w:del w:id="421" w:author="smaslan" w:date="2018-08-07T09:15:00Z"/>
          <w:rFonts w:ascii="Courier New" w:hAnsi="Courier New" w:cs="Courier New"/>
          <w:color w:val="000000"/>
          <w:sz w:val="16"/>
          <w:szCs w:val="20"/>
          <w:lang w:val="en-US"/>
        </w:rPr>
      </w:pPr>
      <w:del w:id="422"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80"/>
            <w:sz w:val="16"/>
            <w:szCs w:val="20"/>
            <w:lang w:val="en-US"/>
          </w:rPr>
          <w:delText>1</w:delText>
        </w:r>
        <w:r w:rsidRPr="007E2598" w:rsidDel="00700942">
          <w:rPr>
            <w:rFonts w:ascii="Courier New" w:hAnsi="Courier New" w:cs="Courier New"/>
            <w:color w:val="000000"/>
            <w:sz w:val="16"/>
            <w:szCs w:val="20"/>
            <w:lang w:val="en-US"/>
          </w:rPr>
          <w:delText>;</w:delText>
        </w:r>
      </w:del>
    </w:p>
    <w:p w14:paraId="3407171D" w14:textId="504CF52F" w:rsidR="00A427B1" w:rsidRPr="007E2598" w:rsidDel="00700942" w:rsidRDefault="00A427B1">
      <w:pPr>
        <w:suppressAutoHyphens w:val="0"/>
        <w:autoSpaceDE w:val="0"/>
        <w:autoSpaceDN w:val="0"/>
        <w:adjustRightInd w:val="0"/>
        <w:spacing w:after="0" w:line="240" w:lineRule="auto"/>
        <w:rPr>
          <w:del w:id="423" w:author="smaslan" w:date="2018-08-07T09:15:00Z"/>
          <w:rFonts w:ascii="Courier New" w:hAnsi="Courier New" w:cs="Courier New"/>
          <w:color w:val="000000"/>
          <w:sz w:val="16"/>
          <w:szCs w:val="20"/>
          <w:lang w:val="en-US"/>
        </w:rPr>
      </w:pPr>
      <w:del w:id="424"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80"/>
            <w:sz w:val="16"/>
            <w:szCs w:val="20"/>
            <w:lang w:val="en-US"/>
          </w:rPr>
          <w:delText>1</w:delText>
        </w:r>
        <w:r w:rsidRPr="007E2598" w:rsidDel="00700942">
          <w:rPr>
            <w:rFonts w:ascii="Courier New" w:hAnsi="Courier New" w:cs="Courier New"/>
            <w:color w:val="000000"/>
            <w:sz w:val="16"/>
            <w:szCs w:val="20"/>
            <w:lang w:val="en-US"/>
          </w:rPr>
          <w:delText>;</w:delText>
        </w:r>
      </w:del>
    </w:p>
    <w:p w14:paraId="0F0E7061" w14:textId="03F3D51C" w:rsidR="00A427B1" w:rsidRDefault="00A427B1">
      <w:pPr>
        <w:suppressAutoHyphens w:val="0"/>
        <w:autoSpaceDE w:val="0"/>
        <w:autoSpaceDN w:val="0"/>
        <w:adjustRightInd w:val="0"/>
        <w:spacing w:after="0" w:line="240" w:lineRule="auto"/>
        <w:rPr>
          <w:ins w:id="425" w:author="smaslan" w:date="2018-08-07T09:15:00Z"/>
          <w:rFonts w:ascii="Courier New" w:hAnsi="Courier New" w:cs="Courier New"/>
          <w:color w:val="000000"/>
          <w:sz w:val="16"/>
          <w:szCs w:val="20"/>
          <w:lang w:val="en-US"/>
        </w:rPr>
      </w:pPr>
      <w:del w:id="426"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b/>
            <w:bCs/>
            <w:color w:val="000000"/>
            <w:sz w:val="16"/>
            <w:szCs w:val="20"/>
            <w:lang w:val="en-US"/>
          </w:rPr>
          <w:delText>#endmatrix</w:delText>
        </w:r>
        <w:r w:rsidRPr="007E2598" w:rsidDel="00700942">
          <w:rPr>
            <w:rFonts w:ascii="Courier New" w:hAnsi="Courier New" w:cs="Courier New"/>
            <w:color w:val="000000"/>
            <w:sz w:val="16"/>
            <w:szCs w:val="20"/>
            <w:lang w:val="en-US"/>
          </w:rPr>
          <w:delText>::</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channel</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phase</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indexes</w:delText>
        </w:r>
      </w:del>
    </w:p>
    <w:p w14:paraId="29B234E5" w14:textId="77777777" w:rsidR="00700942" w:rsidRDefault="00700942" w:rsidP="00700942">
      <w:pPr>
        <w:suppressAutoHyphens w:val="0"/>
        <w:autoSpaceDE w:val="0"/>
        <w:autoSpaceDN w:val="0"/>
        <w:adjustRightInd w:val="0"/>
        <w:spacing w:after="0" w:line="240" w:lineRule="auto"/>
        <w:rPr>
          <w:ins w:id="427" w:author="smaslan" w:date="2018-08-07T09:15:00Z"/>
          <w:rFonts w:ascii="Courier New" w:hAnsi="Courier New" w:cs="Courier New"/>
          <w:i/>
          <w:iCs/>
          <w:color w:val="0000FF"/>
          <w:sz w:val="16"/>
          <w:szCs w:val="20"/>
          <w:lang w:val="en-US"/>
        </w:rPr>
      </w:pPr>
      <w:ins w:id="428" w:author="smaslan" w:date="2018-08-07T09:15:00Z">
        <w:r>
          <w:rPr>
            <w:rFonts w:ascii="Courier New" w:hAnsi="Courier New" w:cs="Courier New"/>
            <w:color w:val="000000"/>
            <w:sz w:val="16"/>
            <w:szCs w:val="20"/>
            <w:lang w:val="en-US"/>
          </w:rPr>
          <w:t xml:space="preserve">        </w:t>
        </w:r>
        <w:r w:rsidRPr="00700942">
          <w:rPr>
            <w:rFonts w:ascii="Courier New" w:hAnsi="Courier New" w:cs="Courier New"/>
            <w:i/>
            <w:iCs/>
            <w:color w:val="0000FF"/>
            <w:sz w:val="16"/>
            <w:szCs w:val="20"/>
            <w:lang w:val="en-US"/>
            <w:rPrChange w:id="429" w:author="smaslan" w:date="2018-08-07T09:15:00Z">
              <w:rPr>
                <w:rFonts w:ascii="Courier New" w:hAnsi="Courier New" w:cs="Courier New"/>
                <w:b/>
                <w:bCs/>
                <w:color w:val="000000"/>
                <w:sz w:val="16"/>
                <w:szCs w:val="20"/>
                <w:lang w:val="en-US"/>
              </w:rPr>
            </w:rPrChange>
          </w:rPr>
          <w:t xml:space="preserve">// Phase index to which each channel/transducer belongs (1, 2, </w:t>
        </w:r>
        <w:proofErr w:type="gramStart"/>
        <w:r w:rsidRPr="00700942">
          <w:rPr>
            <w:rFonts w:ascii="Courier New" w:hAnsi="Courier New" w:cs="Courier New"/>
            <w:i/>
            <w:iCs/>
            <w:color w:val="0000FF"/>
            <w:sz w:val="16"/>
            <w:szCs w:val="20"/>
            <w:lang w:val="en-US"/>
            <w:rPrChange w:id="430" w:author="smaslan" w:date="2018-08-07T09:15:00Z">
              <w:rPr>
                <w:rFonts w:ascii="Courier New" w:hAnsi="Courier New" w:cs="Courier New"/>
                <w:b/>
                <w:bCs/>
                <w:color w:val="000000"/>
                <w:sz w:val="16"/>
                <w:szCs w:val="20"/>
                <w:lang w:val="en-US"/>
              </w:rPr>
            </w:rPrChange>
          </w:rPr>
          <w:t>3, ...)</w:t>
        </w:r>
        <w:proofErr w:type="gramEnd"/>
        <w:r w:rsidRPr="00700942">
          <w:rPr>
            <w:rFonts w:ascii="Courier New" w:hAnsi="Courier New" w:cs="Courier New"/>
            <w:i/>
            <w:iCs/>
            <w:color w:val="0000FF"/>
            <w:sz w:val="16"/>
            <w:szCs w:val="20"/>
            <w:lang w:val="en-US"/>
            <w:rPrChange w:id="431" w:author="smaslan" w:date="2018-08-07T09:15:00Z">
              <w:rPr>
                <w:rFonts w:ascii="Courier New" w:hAnsi="Courier New" w:cs="Courier New"/>
                <w:b/>
                <w:bCs/>
                <w:color w:val="000000"/>
                <w:sz w:val="16"/>
                <w:szCs w:val="20"/>
                <w:lang w:val="en-US"/>
              </w:rPr>
            </w:rPrChange>
          </w:rPr>
          <w:t>,</w:t>
        </w:r>
      </w:ins>
    </w:p>
    <w:p w14:paraId="2D961FEF" w14:textId="6C4A46E4" w:rsidR="00700942" w:rsidRPr="00700942" w:rsidRDefault="00700942" w:rsidP="00700942">
      <w:pPr>
        <w:suppressAutoHyphens w:val="0"/>
        <w:autoSpaceDE w:val="0"/>
        <w:autoSpaceDN w:val="0"/>
        <w:adjustRightInd w:val="0"/>
        <w:spacing w:after="0" w:line="240" w:lineRule="auto"/>
        <w:rPr>
          <w:ins w:id="432" w:author="smaslan" w:date="2018-08-07T09:15:00Z"/>
          <w:rFonts w:ascii="Courier New" w:hAnsi="Courier New" w:cs="Courier New"/>
          <w:i/>
          <w:iCs/>
          <w:color w:val="0000FF"/>
          <w:sz w:val="16"/>
          <w:szCs w:val="20"/>
          <w:lang w:val="en-US"/>
          <w:rPrChange w:id="433" w:author="smaslan" w:date="2018-08-07T09:15:00Z">
            <w:rPr>
              <w:ins w:id="434" w:author="smaslan" w:date="2018-08-07T09:15:00Z"/>
              <w:rFonts w:ascii="Courier New" w:hAnsi="Courier New" w:cs="Courier New"/>
              <w:color w:val="000000"/>
              <w:sz w:val="16"/>
              <w:szCs w:val="20"/>
              <w:lang w:val="en-US"/>
            </w:rPr>
          </w:rPrChange>
        </w:rPr>
      </w:pPr>
      <w:ins w:id="435" w:author="smaslan" w:date="2018-08-07T09:15:00Z">
        <w:r>
          <w:rPr>
            <w:rFonts w:ascii="Courier New" w:hAnsi="Courier New" w:cs="Courier New"/>
            <w:i/>
            <w:iCs/>
            <w:color w:val="0000FF"/>
            <w:sz w:val="16"/>
            <w:szCs w:val="20"/>
            <w:lang w:val="en-US"/>
          </w:rPr>
          <w:t xml:space="preserve">        // </w:t>
        </w:r>
        <w:r w:rsidRPr="00700942">
          <w:rPr>
            <w:rFonts w:ascii="Courier New" w:hAnsi="Courier New" w:cs="Courier New"/>
            <w:i/>
            <w:iCs/>
            <w:color w:val="0000FF"/>
            <w:sz w:val="16"/>
            <w:szCs w:val="20"/>
            <w:lang w:val="en-US"/>
            <w:rPrChange w:id="436" w:author="smaslan" w:date="2018-08-07T09:15:00Z">
              <w:rPr>
                <w:rFonts w:ascii="Courier New" w:hAnsi="Courier New" w:cs="Courier New"/>
                <w:b/>
                <w:bCs/>
                <w:color w:val="000000"/>
                <w:sz w:val="16"/>
                <w:szCs w:val="20"/>
                <w:lang w:val="en-US"/>
              </w:rPr>
            </w:rPrChange>
          </w:rPr>
          <w:t>one row per channel</w:t>
        </w:r>
      </w:ins>
    </w:p>
    <w:p w14:paraId="7353E5A5" w14:textId="77777777" w:rsidR="00700942" w:rsidRPr="00700942" w:rsidRDefault="00700942" w:rsidP="00700942">
      <w:pPr>
        <w:suppressAutoHyphens w:val="0"/>
        <w:autoSpaceDE w:val="0"/>
        <w:autoSpaceDN w:val="0"/>
        <w:adjustRightInd w:val="0"/>
        <w:spacing w:after="0" w:line="240" w:lineRule="auto"/>
        <w:rPr>
          <w:ins w:id="437" w:author="smaslan" w:date="2018-08-07T09:15:00Z"/>
          <w:rFonts w:ascii="Courier New" w:hAnsi="Courier New" w:cs="Courier New"/>
          <w:color w:val="000000"/>
          <w:sz w:val="16"/>
          <w:szCs w:val="20"/>
          <w:lang w:val="en-US"/>
        </w:rPr>
      </w:pPr>
      <w:ins w:id="438" w:author="smaslan" w:date="2018-08-07T09:15:00Z">
        <w:r w:rsidRPr="00700942">
          <w:rPr>
            <w:rFonts w:ascii="Courier New" w:hAnsi="Courier New" w:cs="Courier New"/>
            <w:color w:val="000000"/>
            <w:sz w:val="16"/>
            <w:szCs w:val="20"/>
            <w:lang w:val="en-US"/>
          </w:rPr>
          <w:t xml:space="preserve">        </w:t>
        </w:r>
        <w:r w:rsidRPr="00C31137">
          <w:rPr>
            <w:rFonts w:ascii="Courier New" w:hAnsi="Courier New" w:cs="Courier New"/>
            <w:b/>
            <w:color w:val="000000"/>
            <w:sz w:val="16"/>
            <w:szCs w:val="20"/>
            <w:lang w:val="en-US"/>
          </w:rPr>
          <w:t>#</w:t>
        </w:r>
        <w:proofErr w:type="spellStart"/>
        <w:r w:rsidRPr="00C31137">
          <w:rPr>
            <w:rFonts w:ascii="Courier New" w:hAnsi="Courier New" w:cs="Courier New"/>
            <w:b/>
            <w:color w:val="000000"/>
            <w:sz w:val="16"/>
            <w:szCs w:val="20"/>
            <w:lang w:val="en-US"/>
          </w:rPr>
          <w:t>startmatrix</w:t>
        </w:r>
        <w:proofErr w:type="spellEnd"/>
        <w:proofErr w:type="gramStart"/>
        <w:r w:rsidRPr="00C31137">
          <w:rPr>
            <w:rFonts w:ascii="Courier New" w:hAnsi="Courier New" w:cs="Courier New"/>
            <w:b/>
            <w:color w:val="000000"/>
            <w:sz w:val="16"/>
            <w:szCs w:val="20"/>
            <w:lang w:val="en-US"/>
          </w:rPr>
          <w:t>::</w:t>
        </w:r>
        <w:proofErr w:type="gramEnd"/>
        <w:r w:rsidRPr="00700942">
          <w:rPr>
            <w:rFonts w:ascii="Courier New" w:hAnsi="Courier New" w:cs="Courier New"/>
            <w:color w:val="000000"/>
            <w:sz w:val="16"/>
            <w:szCs w:val="20"/>
            <w:lang w:val="en-US"/>
          </w:rPr>
          <w:t xml:space="preserve"> channel phase indexes</w:t>
        </w:r>
      </w:ins>
    </w:p>
    <w:p w14:paraId="749DD244" w14:textId="77777777" w:rsidR="00700942" w:rsidRPr="00700942" w:rsidRDefault="00700942" w:rsidP="00700942">
      <w:pPr>
        <w:suppressAutoHyphens w:val="0"/>
        <w:autoSpaceDE w:val="0"/>
        <w:autoSpaceDN w:val="0"/>
        <w:adjustRightInd w:val="0"/>
        <w:spacing w:after="0" w:line="240" w:lineRule="auto"/>
        <w:rPr>
          <w:ins w:id="439" w:author="smaslan" w:date="2018-08-07T09:15:00Z"/>
          <w:rFonts w:ascii="Courier New" w:hAnsi="Courier New" w:cs="Courier New"/>
          <w:color w:val="000000"/>
          <w:sz w:val="16"/>
          <w:szCs w:val="20"/>
          <w:lang w:val="en-US"/>
        </w:rPr>
      </w:pPr>
      <w:ins w:id="440" w:author="smaslan" w:date="2018-08-07T09:15:00Z">
        <w:r w:rsidRPr="00700942">
          <w:rPr>
            <w:rFonts w:ascii="Courier New" w:hAnsi="Courier New" w:cs="Courier New"/>
            <w:color w:val="000000"/>
            <w:sz w:val="16"/>
            <w:szCs w:val="20"/>
            <w:lang w:val="en-US"/>
          </w:rPr>
          <w:t xml:space="preserve">                1</w:t>
        </w:r>
      </w:ins>
    </w:p>
    <w:p w14:paraId="6598671F" w14:textId="77777777" w:rsidR="00700942" w:rsidRPr="00700942" w:rsidRDefault="00700942" w:rsidP="00700942">
      <w:pPr>
        <w:suppressAutoHyphens w:val="0"/>
        <w:autoSpaceDE w:val="0"/>
        <w:autoSpaceDN w:val="0"/>
        <w:adjustRightInd w:val="0"/>
        <w:spacing w:after="0" w:line="240" w:lineRule="auto"/>
        <w:rPr>
          <w:ins w:id="441" w:author="smaslan" w:date="2018-08-07T09:15:00Z"/>
          <w:rFonts w:ascii="Courier New" w:hAnsi="Courier New" w:cs="Courier New"/>
          <w:color w:val="000000"/>
          <w:sz w:val="16"/>
          <w:szCs w:val="20"/>
          <w:lang w:val="en-US"/>
        </w:rPr>
      </w:pPr>
      <w:ins w:id="442" w:author="smaslan" w:date="2018-08-07T09:15:00Z">
        <w:r w:rsidRPr="00700942">
          <w:rPr>
            <w:rFonts w:ascii="Courier New" w:hAnsi="Courier New" w:cs="Courier New"/>
            <w:color w:val="000000"/>
            <w:sz w:val="16"/>
            <w:szCs w:val="20"/>
            <w:lang w:val="en-US"/>
          </w:rPr>
          <w:t xml:space="preserve">                1</w:t>
        </w:r>
      </w:ins>
    </w:p>
    <w:p w14:paraId="6D44DFEF" w14:textId="22B90A2C" w:rsidR="00700942" w:rsidRDefault="00700942" w:rsidP="00700942">
      <w:pPr>
        <w:suppressAutoHyphens w:val="0"/>
        <w:autoSpaceDE w:val="0"/>
        <w:autoSpaceDN w:val="0"/>
        <w:adjustRightInd w:val="0"/>
        <w:spacing w:after="0" w:line="240" w:lineRule="auto"/>
        <w:rPr>
          <w:ins w:id="443" w:author="smaslan" w:date="2018-08-07T09:13:00Z"/>
          <w:rFonts w:ascii="Courier New" w:hAnsi="Courier New" w:cs="Courier New"/>
          <w:color w:val="000000"/>
          <w:sz w:val="16"/>
          <w:szCs w:val="20"/>
          <w:lang w:val="en-US"/>
        </w:rPr>
      </w:pPr>
      <w:ins w:id="444" w:author="smaslan" w:date="2018-08-07T09:15:00Z">
        <w:r w:rsidRPr="00700942">
          <w:rPr>
            <w:rFonts w:ascii="Courier New" w:hAnsi="Courier New" w:cs="Courier New"/>
            <w:color w:val="000000"/>
            <w:sz w:val="16"/>
            <w:szCs w:val="20"/>
            <w:lang w:val="en-US"/>
          </w:rPr>
          <w:t xml:space="preserve">        </w:t>
        </w:r>
        <w:r w:rsidRPr="00C31137">
          <w:rPr>
            <w:rFonts w:ascii="Courier New" w:hAnsi="Courier New" w:cs="Courier New"/>
            <w:b/>
            <w:color w:val="000000"/>
            <w:sz w:val="16"/>
            <w:szCs w:val="20"/>
            <w:lang w:val="en-US"/>
          </w:rPr>
          <w:t>#</w:t>
        </w:r>
        <w:proofErr w:type="spellStart"/>
        <w:r w:rsidRPr="00C31137">
          <w:rPr>
            <w:rFonts w:ascii="Courier New" w:hAnsi="Courier New" w:cs="Courier New"/>
            <w:b/>
            <w:color w:val="000000"/>
            <w:sz w:val="16"/>
            <w:szCs w:val="20"/>
            <w:lang w:val="en-US"/>
          </w:rPr>
          <w:t>endmatrix</w:t>
        </w:r>
        <w:proofErr w:type="spellEnd"/>
        <w:proofErr w:type="gramStart"/>
        <w:r w:rsidRPr="00C31137">
          <w:rPr>
            <w:rFonts w:ascii="Courier New" w:hAnsi="Courier New" w:cs="Courier New"/>
            <w:b/>
            <w:color w:val="000000"/>
            <w:sz w:val="16"/>
            <w:szCs w:val="20"/>
            <w:lang w:val="en-US"/>
          </w:rPr>
          <w:t>::</w:t>
        </w:r>
        <w:proofErr w:type="gramEnd"/>
        <w:r w:rsidRPr="00700942">
          <w:rPr>
            <w:rFonts w:ascii="Courier New" w:hAnsi="Courier New" w:cs="Courier New"/>
            <w:color w:val="000000"/>
            <w:sz w:val="16"/>
            <w:szCs w:val="20"/>
            <w:lang w:val="en-US"/>
          </w:rPr>
          <w:t xml:space="preserve"> channel phase indexes</w:t>
        </w:r>
      </w:ins>
    </w:p>
    <w:p w14:paraId="754E3F8E" w14:textId="77777777" w:rsidR="00700942" w:rsidRDefault="00700942">
      <w:pPr>
        <w:suppressAutoHyphens w:val="0"/>
        <w:autoSpaceDE w:val="0"/>
        <w:autoSpaceDN w:val="0"/>
        <w:adjustRightInd w:val="0"/>
        <w:spacing w:after="0" w:line="240" w:lineRule="auto"/>
        <w:ind w:firstLine="708"/>
        <w:rPr>
          <w:ins w:id="445" w:author="smaslan" w:date="2018-08-07T09:13:00Z"/>
          <w:rFonts w:ascii="Courier New" w:hAnsi="Courier New" w:cs="Courier New"/>
          <w:color w:val="000000"/>
          <w:sz w:val="16"/>
          <w:szCs w:val="20"/>
          <w:lang w:val="en-US"/>
        </w:rPr>
        <w:pPrChange w:id="446" w:author="smaslan" w:date="2018-08-07T09:13:00Z">
          <w:pPr>
            <w:suppressAutoHyphens w:val="0"/>
            <w:autoSpaceDE w:val="0"/>
            <w:autoSpaceDN w:val="0"/>
            <w:adjustRightInd w:val="0"/>
            <w:spacing w:after="0" w:line="240" w:lineRule="auto"/>
          </w:pPr>
        </w:pPrChange>
      </w:pPr>
    </w:p>
    <w:p w14:paraId="6A0CD19D" w14:textId="490CDEEF" w:rsidR="00700942" w:rsidRPr="00700942" w:rsidRDefault="00700942" w:rsidP="005B4D10">
      <w:pPr>
        <w:suppressAutoHyphens w:val="0"/>
        <w:autoSpaceDE w:val="0"/>
        <w:autoSpaceDN w:val="0"/>
        <w:adjustRightInd w:val="0"/>
        <w:spacing w:after="0" w:line="240" w:lineRule="auto"/>
        <w:rPr>
          <w:ins w:id="447" w:author="smaslan" w:date="2018-08-07T09:13:00Z"/>
          <w:rFonts w:ascii="Courier New" w:hAnsi="Courier New" w:cs="Courier New"/>
          <w:i/>
          <w:iCs/>
          <w:color w:val="0000FF"/>
          <w:sz w:val="16"/>
          <w:szCs w:val="20"/>
          <w:lang w:val="en-US"/>
          <w:rPrChange w:id="448" w:author="smaslan" w:date="2018-08-07T09:14:00Z">
            <w:rPr>
              <w:ins w:id="449" w:author="smaslan" w:date="2018-08-07T09:13:00Z"/>
              <w:rFonts w:ascii="Courier New" w:hAnsi="Courier New" w:cs="Courier New"/>
              <w:color w:val="000000"/>
              <w:sz w:val="16"/>
              <w:szCs w:val="20"/>
              <w:lang w:val="en-US"/>
            </w:rPr>
          </w:rPrChange>
        </w:rPr>
      </w:pPr>
      <w:ins w:id="450" w:author="smaslan" w:date="2018-08-07T09:14:00Z">
        <w:r w:rsidRPr="00700942">
          <w:rPr>
            <w:rFonts w:ascii="Courier New" w:hAnsi="Courier New" w:cs="Courier New"/>
            <w:color w:val="008080"/>
            <w:sz w:val="16"/>
            <w:szCs w:val="20"/>
            <w:lang w:val="en-US"/>
            <w:rPrChange w:id="451" w:author="smaslan" w:date="2018-08-07T09:14:00Z">
              <w:rPr>
                <w:rFonts w:ascii="Courier New" w:hAnsi="Courier New" w:cs="Courier New"/>
                <w:color w:val="000000"/>
                <w:sz w:val="16"/>
                <w:szCs w:val="16"/>
                <w:lang w:val="en-US"/>
              </w:rPr>
            </w:rPrChange>
          </w:rPr>
          <w:t xml:space="preserve">        </w:t>
        </w:r>
      </w:ins>
      <w:ins w:id="452" w:author="smaslan" w:date="2018-08-07T09:13:00Z">
        <w:r w:rsidRPr="00700942">
          <w:rPr>
            <w:rFonts w:ascii="Courier New" w:hAnsi="Courier New" w:cs="Courier New"/>
            <w:i/>
            <w:iCs/>
            <w:color w:val="0000FF"/>
            <w:sz w:val="16"/>
            <w:szCs w:val="20"/>
            <w:lang w:val="en-US"/>
            <w:rPrChange w:id="453" w:author="smaslan" w:date="2018-08-07T09:14:00Z">
              <w:rPr>
                <w:rFonts w:ascii="Courier New" w:hAnsi="Courier New" w:cs="Courier New"/>
                <w:color w:val="000000"/>
                <w:sz w:val="16"/>
                <w:szCs w:val="20"/>
                <w:lang w:val="en-US"/>
              </w:rPr>
            </w:rPrChange>
          </w:rPr>
          <w:t>// Mapping of the digitizer channels to the transducers:</w:t>
        </w:r>
      </w:ins>
    </w:p>
    <w:p w14:paraId="0DD1583C" w14:textId="77777777" w:rsidR="00700942" w:rsidRDefault="00700942" w:rsidP="00700942">
      <w:pPr>
        <w:suppressAutoHyphens w:val="0"/>
        <w:autoSpaceDE w:val="0"/>
        <w:autoSpaceDN w:val="0"/>
        <w:adjustRightInd w:val="0"/>
        <w:spacing w:after="0" w:line="240" w:lineRule="auto"/>
        <w:rPr>
          <w:ins w:id="454" w:author="smaslan" w:date="2018-08-07T09:14:00Z"/>
          <w:rFonts w:ascii="Courier New" w:hAnsi="Courier New" w:cs="Courier New"/>
          <w:i/>
          <w:iCs/>
          <w:color w:val="0000FF"/>
          <w:sz w:val="16"/>
          <w:szCs w:val="20"/>
          <w:lang w:val="en-US"/>
        </w:rPr>
      </w:pPr>
      <w:ins w:id="455" w:author="smaslan" w:date="2018-08-07T09:13:00Z">
        <w:r w:rsidRPr="00700942">
          <w:rPr>
            <w:rFonts w:ascii="Courier New" w:hAnsi="Courier New" w:cs="Courier New"/>
            <w:i/>
            <w:iCs/>
            <w:color w:val="0000FF"/>
            <w:sz w:val="16"/>
            <w:szCs w:val="20"/>
            <w:lang w:val="en-US"/>
            <w:rPrChange w:id="456" w:author="smaslan" w:date="2018-08-07T09:14:00Z">
              <w:rPr>
                <w:rFonts w:ascii="Courier New" w:hAnsi="Courier New" w:cs="Courier New"/>
                <w:color w:val="000000"/>
                <w:sz w:val="16"/>
                <w:szCs w:val="20"/>
                <w:lang w:val="en-US"/>
              </w:rPr>
            </w:rPrChange>
          </w:rPr>
          <w:t xml:space="preserve">        // one row per transducer, each row contain </w:t>
        </w:r>
        <w:proofErr w:type="gramStart"/>
        <w:r w:rsidRPr="00700942">
          <w:rPr>
            <w:rFonts w:ascii="Courier New" w:hAnsi="Courier New" w:cs="Courier New"/>
            <w:i/>
            <w:iCs/>
            <w:color w:val="0000FF"/>
            <w:sz w:val="16"/>
            <w:szCs w:val="20"/>
            <w:lang w:val="en-US"/>
            <w:rPrChange w:id="457" w:author="smaslan" w:date="2018-08-07T09:14:00Z">
              <w:rPr>
                <w:rFonts w:ascii="Courier New" w:hAnsi="Courier New" w:cs="Courier New"/>
                <w:color w:val="000000"/>
                <w:sz w:val="16"/>
                <w:szCs w:val="20"/>
                <w:lang w:val="en-US"/>
              </w:rPr>
            </w:rPrChange>
          </w:rPr>
          <w:t>index(</w:t>
        </w:r>
        <w:proofErr w:type="spellStart"/>
        <w:proofErr w:type="gramEnd"/>
        <w:r w:rsidRPr="00700942">
          <w:rPr>
            <w:rFonts w:ascii="Courier New" w:hAnsi="Courier New" w:cs="Courier New"/>
            <w:i/>
            <w:iCs/>
            <w:color w:val="0000FF"/>
            <w:sz w:val="16"/>
            <w:szCs w:val="20"/>
            <w:lang w:val="en-US"/>
            <w:rPrChange w:id="458" w:author="smaslan" w:date="2018-08-07T09:14:00Z">
              <w:rPr>
                <w:rFonts w:ascii="Courier New" w:hAnsi="Courier New" w:cs="Courier New"/>
                <w:color w:val="000000"/>
                <w:sz w:val="16"/>
                <w:szCs w:val="20"/>
                <w:lang w:val="en-US"/>
              </w:rPr>
            </w:rPrChange>
          </w:rPr>
          <w:t>es</w:t>
        </w:r>
        <w:proofErr w:type="spellEnd"/>
        <w:r w:rsidRPr="00700942">
          <w:rPr>
            <w:rFonts w:ascii="Courier New" w:hAnsi="Courier New" w:cs="Courier New"/>
            <w:i/>
            <w:iCs/>
            <w:color w:val="0000FF"/>
            <w:sz w:val="16"/>
            <w:szCs w:val="20"/>
            <w:lang w:val="en-US"/>
            <w:rPrChange w:id="459" w:author="smaslan" w:date="2018-08-07T09:14:00Z">
              <w:rPr>
                <w:rFonts w:ascii="Courier New" w:hAnsi="Courier New" w:cs="Courier New"/>
                <w:color w:val="000000"/>
                <w:sz w:val="16"/>
                <w:szCs w:val="20"/>
                <w:lang w:val="en-US"/>
              </w:rPr>
            </w:rPrChange>
          </w:rPr>
          <w:t>)</w:t>
        </w:r>
      </w:ins>
    </w:p>
    <w:p w14:paraId="08D26674" w14:textId="176087C2" w:rsidR="00700942" w:rsidRPr="00700942" w:rsidRDefault="00700942" w:rsidP="00700942">
      <w:pPr>
        <w:suppressAutoHyphens w:val="0"/>
        <w:autoSpaceDE w:val="0"/>
        <w:autoSpaceDN w:val="0"/>
        <w:adjustRightInd w:val="0"/>
        <w:spacing w:after="0" w:line="240" w:lineRule="auto"/>
        <w:rPr>
          <w:ins w:id="460" w:author="smaslan" w:date="2018-08-07T09:13:00Z"/>
          <w:rFonts w:ascii="Courier New" w:hAnsi="Courier New" w:cs="Courier New"/>
          <w:i/>
          <w:iCs/>
          <w:color w:val="0000FF"/>
          <w:sz w:val="16"/>
          <w:szCs w:val="20"/>
          <w:lang w:val="en-US"/>
          <w:rPrChange w:id="461" w:author="smaslan" w:date="2018-08-07T09:14:00Z">
            <w:rPr>
              <w:ins w:id="462" w:author="smaslan" w:date="2018-08-07T09:13:00Z"/>
              <w:rFonts w:ascii="Courier New" w:hAnsi="Courier New" w:cs="Courier New"/>
              <w:color w:val="000000"/>
              <w:sz w:val="16"/>
              <w:szCs w:val="20"/>
              <w:lang w:val="en-US"/>
            </w:rPr>
          </w:rPrChange>
        </w:rPr>
      </w:pPr>
      <w:ins w:id="463" w:author="smaslan" w:date="2018-08-07T09:14:00Z">
        <w:r>
          <w:rPr>
            <w:rFonts w:ascii="Courier New" w:hAnsi="Courier New" w:cs="Courier New"/>
            <w:i/>
            <w:iCs/>
            <w:color w:val="0000FF"/>
            <w:sz w:val="16"/>
            <w:szCs w:val="20"/>
            <w:lang w:val="en-US"/>
          </w:rPr>
          <w:t xml:space="preserve">        //</w:t>
        </w:r>
      </w:ins>
      <w:ins w:id="464" w:author="smaslan" w:date="2018-08-07T09:13:00Z">
        <w:r w:rsidRPr="00700942">
          <w:rPr>
            <w:rFonts w:ascii="Courier New" w:hAnsi="Courier New" w:cs="Courier New"/>
            <w:i/>
            <w:iCs/>
            <w:color w:val="0000FF"/>
            <w:sz w:val="16"/>
            <w:szCs w:val="20"/>
            <w:lang w:val="en-US"/>
            <w:rPrChange w:id="465" w:author="smaslan" w:date="2018-08-07T09:14:00Z">
              <w:rPr>
                <w:rFonts w:ascii="Courier New" w:hAnsi="Courier New" w:cs="Courier New"/>
                <w:color w:val="000000"/>
                <w:sz w:val="16"/>
                <w:szCs w:val="20"/>
                <w:lang w:val="en-US"/>
              </w:rPr>
            </w:rPrChange>
          </w:rPr>
          <w:t xml:space="preserve"> </w:t>
        </w:r>
      </w:ins>
      <w:ins w:id="466" w:author="smaslan" w:date="2018-08-07T09:14:00Z">
        <w:r>
          <w:rPr>
            <w:rFonts w:ascii="Courier New" w:hAnsi="Courier New" w:cs="Courier New"/>
            <w:i/>
            <w:iCs/>
            <w:color w:val="0000FF"/>
            <w:sz w:val="16"/>
            <w:szCs w:val="20"/>
            <w:lang w:val="en-US"/>
          </w:rPr>
          <w:t xml:space="preserve">  </w:t>
        </w:r>
      </w:ins>
      <w:ins w:id="467" w:author="smaslan" w:date="2018-08-07T09:13:00Z">
        <w:r w:rsidRPr="00700942">
          <w:rPr>
            <w:rFonts w:ascii="Courier New" w:hAnsi="Courier New" w:cs="Courier New"/>
            <w:i/>
            <w:iCs/>
            <w:color w:val="0000FF"/>
            <w:sz w:val="16"/>
            <w:szCs w:val="20"/>
            <w:lang w:val="en-US"/>
            <w:rPrChange w:id="468" w:author="smaslan" w:date="2018-08-07T09:14:00Z">
              <w:rPr>
                <w:rFonts w:ascii="Courier New" w:hAnsi="Courier New" w:cs="Courier New"/>
                <w:color w:val="000000"/>
                <w:sz w:val="16"/>
                <w:szCs w:val="20"/>
                <w:lang w:val="en-US"/>
              </w:rPr>
            </w:rPrChange>
          </w:rPr>
          <w:t>of the attached channels (1 or 1</w:t>
        </w:r>
        <w:proofErr w:type="gramStart"/>
        <w:r w:rsidRPr="00700942">
          <w:rPr>
            <w:rFonts w:ascii="Courier New" w:hAnsi="Courier New" w:cs="Courier New"/>
            <w:i/>
            <w:iCs/>
            <w:color w:val="0000FF"/>
            <w:sz w:val="16"/>
            <w:szCs w:val="20"/>
            <w:lang w:val="en-US"/>
            <w:rPrChange w:id="469" w:author="smaslan" w:date="2018-08-07T09:14:00Z">
              <w:rPr>
                <w:rFonts w:ascii="Courier New" w:hAnsi="Courier New" w:cs="Courier New"/>
                <w:color w:val="000000"/>
                <w:sz w:val="16"/>
                <w:szCs w:val="20"/>
                <w:lang w:val="en-US"/>
              </w:rPr>
            </w:rPrChange>
          </w:rPr>
          <w:t>;2</w:t>
        </w:r>
        <w:proofErr w:type="gramEnd"/>
        <w:r w:rsidRPr="00700942">
          <w:rPr>
            <w:rFonts w:ascii="Courier New" w:hAnsi="Courier New" w:cs="Courier New"/>
            <w:i/>
            <w:iCs/>
            <w:color w:val="0000FF"/>
            <w:sz w:val="16"/>
            <w:szCs w:val="20"/>
            <w:lang w:val="en-US"/>
            <w:rPrChange w:id="470" w:author="smaslan" w:date="2018-08-07T09:14:00Z">
              <w:rPr>
                <w:rFonts w:ascii="Courier New" w:hAnsi="Courier New" w:cs="Courier New"/>
                <w:color w:val="000000"/>
                <w:sz w:val="16"/>
                <w:szCs w:val="20"/>
                <w:lang w:val="en-US"/>
              </w:rPr>
            </w:rPrChange>
          </w:rPr>
          <w:t>, etc.)</w:t>
        </w:r>
      </w:ins>
    </w:p>
    <w:p w14:paraId="0AB131A2" w14:textId="77777777" w:rsidR="00700942" w:rsidRPr="00700942" w:rsidRDefault="00700942" w:rsidP="00700942">
      <w:pPr>
        <w:suppressAutoHyphens w:val="0"/>
        <w:autoSpaceDE w:val="0"/>
        <w:autoSpaceDN w:val="0"/>
        <w:adjustRightInd w:val="0"/>
        <w:spacing w:after="0" w:line="240" w:lineRule="auto"/>
        <w:rPr>
          <w:ins w:id="471" w:author="smaslan" w:date="2018-08-07T09:13:00Z"/>
          <w:rFonts w:ascii="Courier New" w:hAnsi="Courier New" w:cs="Courier New"/>
          <w:i/>
          <w:iCs/>
          <w:color w:val="0000FF"/>
          <w:sz w:val="16"/>
          <w:szCs w:val="20"/>
          <w:lang w:val="en-US"/>
          <w:rPrChange w:id="472" w:author="smaslan" w:date="2018-08-07T09:14:00Z">
            <w:rPr>
              <w:ins w:id="473" w:author="smaslan" w:date="2018-08-07T09:13:00Z"/>
              <w:rFonts w:ascii="Courier New" w:hAnsi="Courier New" w:cs="Courier New"/>
              <w:color w:val="000000"/>
              <w:sz w:val="16"/>
              <w:szCs w:val="20"/>
              <w:lang w:val="en-US"/>
            </w:rPr>
          </w:rPrChange>
        </w:rPr>
      </w:pPr>
      <w:ins w:id="474" w:author="smaslan" w:date="2018-08-07T09:13:00Z">
        <w:r w:rsidRPr="00700942">
          <w:rPr>
            <w:rFonts w:ascii="Courier New" w:hAnsi="Courier New" w:cs="Courier New"/>
            <w:i/>
            <w:iCs/>
            <w:color w:val="0000FF"/>
            <w:sz w:val="16"/>
            <w:szCs w:val="20"/>
            <w:lang w:val="en-US"/>
            <w:rPrChange w:id="475" w:author="smaslan" w:date="2018-08-07T09:14:00Z">
              <w:rPr>
                <w:rFonts w:ascii="Courier New" w:hAnsi="Courier New" w:cs="Courier New"/>
                <w:color w:val="000000"/>
                <w:sz w:val="16"/>
                <w:szCs w:val="20"/>
                <w:lang w:val="en-US"/>
              </w:rPr>
            </w:rPrChange>
          </w:rPr>
          <w:t xml:space="preserve">        // for single-ended connection: one index per row</w:t>
        </w:r>
      </w:ins>
    </w:p>
    <w:p w14:paraId="4AC9BDE3" w14:textId="77777777" w:rsidR="00700942" w:rsidRPr="00700942" w:rsidRDefault="00700942" w:rsidP="00700942">
      <w:pPr>
        <w:suppressAutoHyphens w:val="0"/>
        <w:autoSpaceDE w:val="0"/>
        <w:autoSpaceDN w:val="0"/>
        <w:adjustRightInd w:val="0"/>
        <w:spacing w:after="0" w:line="240" w:lineRule="auto"/>
        <w:rPr>
          <w:ins w:id="476" w:author="smaslan" w:date="2018-08-07T09:13:00Z"/>
          <w:rFonts w:ascii="Courier New" w:hAnsi="Courier New" w:cs="Courier New"/>
          <w:i/>
          <w:iCs/>
          <w:color w:val="0000FF"/>
          <w:sz w:val="16"/>
          <w:szCs w:val="20"/>
          <w:lang w:val="en-US"/>
          <w:rPrChange w:id="477" w:author="smaslan" w:date="2018-08-07T09:14:00Z">
            <w:rPr>
              <w:ins w:id="478" w:author="smaslan" w:date="2018-08-07T09:13:00Z"/>
              <w:rFonts w:ascii="Courier New" w:hAnsi="Courier New" w:cs="Courier New"/>
              <w:color w:val="000000"/>
              <w:sz w:val="16"/>
              <w:szCs w:val="20"/>
              <w:lang w:val="en-US"/>
            </w:rPr>
          </w:rPrChange>
        </w:rPr>
      </w:pPr>
      <w:ins w:id="479" w:author="smaslan" w:date="2018-08-07T09:13:00Z">
        <w:r w:rsidRPr="00700942">
          <w:rPr>
            <w:rFonts w:ascii="Courier New" w:hAnsi="Courier New" w:cs="Courier New"/>
            <w:i/>
            <w:iCs/>
            <w:color w:val="0000FF"/>
            <w:sz w:val="16"/>
            <w:szCs w:val="20"/>
            <w:lang w:val="en-US"/>
            <w:rPrChange w:id="480" w:author="smaslan" w:date="2018-08-07T09:14:00Z">
              <w:rPr>
                <w:rFonts w:ascii="Courier New" w:hAnsi="Courier New" w:cs="Courier New"/>
                <w:color w:val="000000"/>
                <w:sz w:val="16"/>
                <w:szCs w:val="20"/>
                <w:lang w:val="en-US"/>
              </w:rPr>
            </w:rPrChange>
          </w:rPr>
          <w:t xml:space="preserve">        // for differential connection: two indexes, first high-side, </w:t>
        </w:r>
        <w:proofErr w:type="gramStart"/>
        <w:r w:rsidRPr="00700942">
          <w:rPr>
            <w:rFonts w:ascii="Courier New" w:hAnsi="Courier New" w:cs="Courier New"/>
            <w:i/>
            <w:iCs/>
            <w:color w:val="0000FF"/>
            <w:sz w:val="16"/>
            <w:szCs w:val="20"/>
            <w:lang w:val="en-US"/>
            <w:rPrChange w:id="481" w:author="smaslan" w:date="2018-08-07T09:14:00Z">
              <w:rPr>
                <w:rFonts w:ascii="Courier New" w:hAnsi="Courier New" w:cs="Courier New"/>
                <w:color w:val="000000"/>
                <w:sz w:val="16"/>
                <w:szCs w:val="20"/>
                <w:lang w:val="en-US"/>
              </w:rPr>
            </w:rPrChange>
          </w:rPr>
          <w:t>then</w:t>
        </w:r>
        <w:proofErr w:type="gramEnd"/>
        <w:r w:rsidRPr="00700942">
          <w:rPr>
            <w:rFonts w:ascii="Courier New" w:hAnsi="Courier New" w:cs="Courier New"/>
            <w:i/>
            <w:iCs/>
            <w:color w:val="0000FF"/>
            <w:sz w:val="16"/>
            <w:szCs w:val="20"/>
            <w:lang w:val="en-US"/>
            <w:rPrChange w:id="482" w:author="smaslan" w:date="2018-08-07T09:14:00Z">
              <w:rPr>
                <w:rFonts w:ascii="Courier New" w:hAnsi="Courier New" w:cs="Courier New"/>
                <w:color w:val="000000"/>
                <w:sz w:val="16"/>
                <w:szCs w:val="20"/>
                <w:lang w:val="en-US"/>
              </w:rPr>
            </w:rPrChange>
          </w:rPr>
          <w:t xml:space="preserve"> low-side</w:t>
        </w:r>
      </w:ins>
    </w:p>
    <w:p w14:paraId="3886837C" w14:textId="77777777" w:rsidR="00700942" w:rsidRPr="005B4D10" w:rsidRDefault="00700942" w:rsidP="00700942">
      <w:pPr>
        <w:suppressAutoHyphens w:val="0"/>
        <w:autoSpaceDE w:val="0"/>
        <w:autoSpaceDN w:val="0"/>
        <w:adjustRightInd w:val="0"/>
        <w:spacing w:after="0" w:line="240" w:lineRule="auto"/>
        <w:rPr>
          <w:ins w:id="483" w:author="smaslan" w:date="2018-08-07T09:13:00Z"/>
          <w:rFonts w:ascii="Courier New" w:hAnsi="Courier New" w:cs="Courier New"/>
          <w:color w:val="000000"/>
          <w:sz w:val="16"/>
          <w:szCs w:val="16"/>
          <w:lang w:val="en-US"/>
        </w:rPr>
      </w:pPr>
      <w:ins w:id="484" w:author="smaslan" w:date="2018-08-07T09:13:00Z">
        <w:r w:rsidRPr="005B4D10">
          <w:rPr>
            <w:rFonts w:ascii="Courier New" w:hAnsi="Courier New" w:cs="Courier New"/>
            <w:color w:val="000000"/>
            <w:sz w:val="16"/>
            <w:szCs w:val="16"/>
            <w:lang w:val="en-US"/>
          </w:rPr>
          <w:t xml:space="preserve">        </w:t>
        </w:r>
        <w:r w:rsidRPr="00700942">
          <w:rPr>
            <w:rFonts w:ascii="Courier New" w:hAnsi="Courier New" w:cs="Courier New"/>
            <w:b/>
            <w:color w:val="000000"/>
            <w:sz w:val="16"/>
            <w:szCs w:val="16"/>
            <w:lang w:val="en-US"/>
            <w:rPrChange w:id="485" w:author="smaslan" w:date="2018-08-07T09:14: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16"/>
            <w:lang w:val="en-US"/>
            <w:rPrChange w:id="486" w:author="smaslan" w:date="2018-08-07T09:14:00Z">
              <w:rPr>
                <w:rFonts w:ascii="Courier New" w:hAnsi="Courier New" w:cs="Courier New"/>
                <w:color w:val="000000"/>
                <w:sz w:val="16"/>
                <w:szCs w:val="20"/>
                <w:lang w:val="en-US"/>
              </w:rPr>
            </w:rPrChange>
          </w:rPr>
          <w:t>startmatrix</w:t>
        </w:r>
        <w:proofErr w:type="spellEnd"/>
        <w:proofErr w:type="gramStart"/>
        <w:r w:rsidRPr="00700942">
          <w:rPr>
            <w:rFonts w:ascii="Courier New" w:hAnsi="Courier New" w:cs="Courier New"/>
            <w:b/>
            <w:color w:val="000000"/>
            <w:sz w:val="16"/>
            <w:szCs w:val="16"/>
            <w:lang w:val="en-US"/>
            <w:rPrChange w:id="487" w:author="smaslan" w:date="2018-08-07T09:14:00Z">
              <w:rPr>
                <w:rFonts w:ascii="Courier New" w:hAnsi="Courier New" w:cs="Courier New"/>
                <w:color w:val="000000"/>
                <w:sz w:val="16"/>
                <w:szCs w:val="20"/>
                <w:lang w:val="en-US"/>
              </w:rPr>
            </w:rPrChange>
          </w:rPr>
          <w:t>::</w:t>
        </w:r>
        <w:proofErr w:type="gramEnd"/>
        <w:r w:rsidRPr="005B4D10">
          <w:rPr>
            <w:rFonts w:ascii="Courier New" w:hAnsi="Courier New" w:cs="Courier New"/>
            <w:color w:val="000000"/>
            <w:sz w:val="16"/>
            <w:szCs w:val="16"/>
            <w:lang w:val="en-US"/>
          </w:rPr>
          <w:t xml:space="preserve"> transducer to digitizer channels mapping</w:t>
        </w:r>
      </w:ins>
    </w:p>
    <w:p w14:paraId="1B6EF39B" w14:textId="77777777" w:rsidR="00700942" w:rsidRPr="00C31137" w:rsidRDefault="00700942" w:rsidP="00700942">
      <w:pPr>
        <w:suppressAutoHyphens w:val="0"/>
        <w:autoSpaceDE w:val="0"/>
        <w:autoSpaceDN w:val="0"/>
        <w:adjustRightInd w:val="0"/>
        <w:spacing w:after="0" w:line="240" w:lineRule="auto"/>
        <w:rPr>
          <w:ins w:id="488" w:author="smaslan" w:date="2018-08-07T09:13:00Z"/>
          <w:rFonts w:ascii="Courier New" w:hAnsi="Courier New" w:cs="Courier New"/>
          <w:color w:val="000000"/>
          <w:sz w:val="16"/>
          <w:szCs w:val="16"/>
          <w:lang w:val="en-US"/>
        </w:rPr>
      </w:pPr>
      <w:ins w:id="489" w:author="smaslan" w:date="2018-08-07T09:13:00Z">
        <w:r w:rsidRPr="00F843B6">
          <w:rPr>
            <w:rFonts w:ascii="Courier New" w:hAnsi="Courier New" w:cs="Courier New"/>
            <w:color w:val="000000"/>
            <w:sz w:val="16"/>
            <w:szCs w:val="16"/>
            <w:lang w:val="en-US"/>
          </w:rPr>
          <w:t xml:space="preserve">                1</w:t>
        </w:r>
      </w:ins>
    </w:p>
    <w:p w14:paraId="0A8446B2" w14:textId="77777777" w:rsidR="00700942" w:rsidRPr="00700942" w:rsidRDefault="00700942" w:rsidP="00700942">
      <w:pPr>
        <w:suppressAutoHyphens w:val="0"/>
        <w:autoSpaceDE w:val="0"/>
        <w:autoSpaceDN w:val="0"/>
        <w:adjustRightInd w:val="0"/>
        <w:spacing w:after="0" w:line="240" w:lineRule="auto"/>
        <w:rPr>
          <w:ins w:id="490" w:author="smaslan" w:date="2018-08-07T09:13:00Z"/>
          <w:rFonts w:ascii="Courier New" w:hAnsi="Courier New" w:cs="Courier New"/>
          <w:color w:val="000000"/>
          <w:sz w:val="16"/>
          <w:szCs w:val="16"/>
          <w:lang w:val="en-US"/>
          <w:rPrChange w:id="491" w:author="smaslan" w:date="2018-08-07T09:14:00Z">
            <w:rPr>
              <w:ins w:id="492" w:author="smaslan" w:date="2018-08-07T09:13:00Z"/>
              <w:rFonts w:ascii="Courier New" w:hAnsi="Courier New" w:cs="Courier New"/>
              <w:color w:val="000000"/>
              <w:sz w:val="16"/>
              <w:szCs w:val="20"/>
              <w:lang w:val="en-US"/>
            </w:rPr>
          </w:rPrChange>
        </w:rPr>
      </w:pPr>
      <w:ins w:id="493" w:author="smaslan" w:date="2018-08-07T09:13:00Z">
        <w:r w:rsidRPr="00700942">
          <w:rPr>
            <w:rFonts w:ascii="Courier New" w:hAnsi="Courier New" w:cs="Courier New"/>
            <w:color w:val="000000"/>
            <w:sz w:val="16"/>
            <w:szCs w:val="16"/>
            <w:lang w:val="en-US"/>
            <w:rPrChange w:id="494" w:author="smaslan" w:date="2018-08-07T09:14:00Z">
              <w:rPr>
                <w:rFonts w:ascii="Courier New" w:hAnsi="Courier New" w:cs="Courier New"/>
                <w:color w:val="000000"/>
                <w:sz w:val="16"/>
                <w:szCs w:val="20"/>
                <w:lang w:val="en-US"/>
              </w:rPr>
            </w:rPrChange>
          </w:rPr>
          <w:t xml:space="preserve">                2</w:t>
        </w:r>
        <w:proofErr w:type="gramStart"/>
        <w:r w:rsidRPr="00700942">
          <w:rPr>
            <w:rFonts w:ascii="Courier New" w:hAnsi="Courier New" w:cs="Courier New"/>
            <w:color w:val="000000"/>
            <w:sz w:val="16"/>
            <w:szCs w:val="16"/>
            <w:lang w:val="en-US"/>
            <w:rPrChange w:id="495" w:author="smaslan" w:date="2018-08-07T09:14:00Z">
              <w:rPr>
                <w:rFonts w:ascii="Courier New" w:hAnsi="Courier New" w:cs="Courier New"/>
                <w:color w:val="000000"/>
                <w:sz w:val="16"/>
                <w:szCs w:val="20"/>
                <w:lang w:val="en-US"/>
              </w:rPr>
            </w:rPrChange>
          </w:rPr>
          <w:t>;3</w:t>
        </w:r>
        <w:proofErr w:type="gramEnd"/>
      </w:ins>
    </w:p>
    <w:p w14:paraId="682C8C3E" w14:textId="0F98D5C9" w:rsidR="00700942" w:rsidRPr="005B4D10" w:rsidRDefault="00700942" w:rsidP="00700942">
      <w:pPr>
        <w:suppressAutoHyphens w:val="0"/>
        <w:autoSpaceDE w:val="0"/>
        <w:autoSpaceDN w:val="0"/>
        <w:adjustRightInd w:val="0"/>
        <w:spacing w:after="0" w:line="240" w:lineRule="auto"/>
        <w:rPr>
          <w:rFonts w:ascii="Courier New" w:hAnsi="Courier New" w:cs="Courier New"/>
          <w:color w:val="000000"/>
          <w:sz w:val="16"/>
          <w:szCs w:val="16"/>
          <w:lang w:val="en-US"/>
        </w:rPr>
      </w:pPr>
      <w:ins w:id="496" w:author="smaslan" w:date="2018-08-07T09:13:00Z">
        <w:r w:rsidRPr="00700942">
          <w:rPr>
            <w:rFonts w:ascii="Courier New" w:hAnsi="Courier New" w:cs="Courier New"/>
            <w:color w:val="000000"/>
            <w:sz w:val="16"/>
            <w:szCs w:val="16"/>
            <w:lang w:val="en-US"/>
            <w:rPrChange w:id="497" w:author="smaslan" w:date="2018-08-07T09:14:00Z">
              <w:rPr>
                <w:rFonts w:ascii="Courier New" w:hAnsi="Courier New" w:cs="Courier New"/>
                <w:color w:val="000000"/>
                <w:sz w:val="16"/>
                <w:szCs w:val="20"/>
                <w:lang w:val="en-US"/>
              </w:rPr>
            </w:rPrChange>
          </w:rPr>
          <w:t xml:space="preserve">        </w:t>
        </w:r>
        <w:r w:rsidRPr="00700942">
          <w:rPr>
            <w:rFonts w:ascii="Courier New" w:hAnsi="Courier New" w:cs="Courier New"/>
            <w:b/>
            <w:color w:val="000000"/>
            <w:sz w:val="16"/>
            <w:szCs w:val="16"/>
            <w:lang w:val="en-US"/>
            <w:rPrChange w:id="498" w:author="smaslan" w:date="2018-08-07T09:14: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16"/>
            <w:lang w:val="en-US"/>
            <w:rPrChange w:id="499" w:author="smaslan" w:date="2018-08-07T09:14:00Z">
              <w:rPr>
                <w:rFonts w:ascii="Courier New" w:hAnsi="Courier New" w:cs="Courier New"/>
                <w:color w:val="000000"/>
                <w:sz w:val="16"/>
                <w:szCs w:val="20"/>
                <w:lang w:val="en-US"/>
              </w:rPr>
            </w:rPrChange>
          </w:rPr>
          <w:t>endmatrix</w:t>
        </w:r>
        <w:proofErr w:type="spellEnd"/>
        <w:proofErr w:type="gramStart"/>
        <w:r w:rsidRPr="00700942">
          <w:rPr>
            <w:rFonts w:ascii="Courier New" w:hAnsi="Courier New" w:cs="Courier New"/>
            <w:b/>
            <w:color w:val="000000"/>
            <w:sz w:val="16"/>
            <w:szCs w:val="16"/>
            <w:lang w:val="en-US"/>
            <w:rPrChange w:id="500" w:author="smaslan" w:date="2018-08-07T09:14:00Z">
              <w:rPr>
                <w:rFonts w:ascii="Courier New" w:hAnsi="Courier New" w:cs="Courier New"/>
                <w:color w:val="000000"/>
                <w:sz w:val="16"/>
                <w:szCs w:val="20"/>
                <w:lang w:val="en-US"/>
              </w:rPr>
            </w:rPrChange>
          </w:rPr>
          <w:t>::</w:t>
        </w:r>
        <w:proofErr w:type="gramEnd"/>
        <w:r w:rsidRPr="005B4D10">
          <w:rPr>
            <w:rFonts w:ascii="Courier New" w:hAnsi="Courier New" w:cs="Courier New"/>
            <w:color w:val="000000"/>
            <w:sz w:val="16"/>
            <w:szCs w:val="16"/>
            <w:lang w:val="en-US"/>
          </w:rPr>
          <w:t xml:space="preserve"> transducer to digitizer channels mapping</w:t>
        </w:r>
      </w:ins>
    </w:p>
    <w:p w14:paraId="37F9FF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CF5991" w14:textId="0BC71865"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 for correction file of the digitizer:</w:t>
      </w:r>
    </w:p>
    <w:p w14:paraId="09ABC002" w14:textId="3191F75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roofErr w:type="gramStart"/>
      <w:ins w:id="501" w:author="smaslan" w:date="2018-08-07T09:12:00Z">
        <w:r w:rsidR="00312045" w:rsidRPr="00312045">
          <w:rPr>
            <w:rFonts w:ascii="Courier New" w:hAnsi="Courier New" w:cs="Courier New"/>
            <w:color w:val="000000"/>
            <w:sz w:val="16"/>
            <w:szCs w:val="20"/>
            <w:lang w:val="en-US"/>
          </w:rPr>
          <w:t>digitizer</w:t>
        </w:r>
        <w:proofErr w:type="gramEnd"/>
        <w:r w:rsidR="00312045" w:rsidRPr="00312045">
          <w:rPr>
            <w:rFonts w:ascii="Courier New" w:hAnsi="Courier New" w:cs="Courier New"/>
            <w:color w:val="000000"/>
            <w:sz w:val="16"/>
            <w:szCs w:val="20"/>
            <w:lang w:val="en-US"/>
          </w:rPr>
          <w:t xml:space="preserve"> corrections path</w:t>
        </w:r>
      </w:ins>
      <w:del w:id="502" w:author="smaslan" w:date="2018-08-07T09:12:00Z">
        <w:r w:rsidRPr="007E2598" w:rsidDel="00312045">
          <w:rPr>
            <w:rFonts w:ascii="Courier New" w:hAnsi="Courier New" w:cs="Courier New"/>
            <w:color w:val="000000"/>
            <w:sz w:val="16"/>
            <w:szCs w:val="20"/>
            <w:lang w:val="en-US"/>
          </w:rPr>
          <w:delText>digitizer</w:delText>
        </w:r>
        <w:r w:rsidRPr="007E2598" w:rsidDel="00312045">
          <w:rPr>
            <w:rFonts w:ascii="Courier New" w:hAnsi="Courier New" w:cs="Courier New"/>
            <w:color w:val="008080"/>
            <w:sz w:val="16"/>
            <w:szCs w:val="20"/>
            <w:lang w:val="en-US"/>
          </w:rPr>
          <w:delText xml:space="preserve"> </w:delText>
        </w:r>
        <w:r w:rsidRPr="007E2598" w:rsidDel="00312045">
          <w:rPr>
            <w:rFonts w:ascii="Courier New" w:hAnsi="Courier New" w:cs="Courier New"/>
            <w:color w:val="000000"/>
            <w:sz w:val="16"/>
            <w:szCs w:val="20"/>
            <w:lang w:val="en-US"/>
          </w:rPr>
          <w:delText>path</w:delText>
        </w:r>
      </w:del>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DIGITIZER\HP3458A_awg.info</w:t>
      </w:r>
      <w:r w:rsidRPr="007E2598">
        <w:rPr>
          <w:rFonts w:ascii="Courier New" w:hAnsi="Courier New" w:cs="Courier New"/>
          <w:color w:val="008080"/>
          <w:sz w:val="16"/>
          <w:szCs w:val="20"/>
          <w:lang w:val="en-US"/>
        </w:rPr>
        <w:t xml:space="preserve">  </w:t>
      </w:r>
    </w:p>
    <w:p w14:paraId="1CF1C64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2503217" w14:textId="2781074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ins w:id="503" w:author="smaslan" w:date="2018-08-07T09:10:00Z">
        <w:r w:rsidR="00312045" w:rsidRPr="00312045">
          <w:rPr>
            <w:rFonts w:ascii="Courier New" w:hAnsi="Courier New" w:cs="Courier New"/>
            <w:color w:val="000000"/>
            <w:sz w:val="16"/>
            <w:szCs w:val="20"/>
            <w:lang w:val="en-US"/>
          </w:rPr>
          <w:t>measurement setup configuration</w:t>
        </w:r>
      </w:ins>
      <w:del w:id="504" w:author="smaslan" w:date="2018-08-07T09:10:00Z">
        <w:r w:rsidRPr="007E2598" w:rsidDel="00312045">
          <w:rPr>
            <w:rFonts w:ascii="Courier New" w:hAnsi="Courier New" w:cs="Courier New"/>
            <w:color w:val="000000"/>
            <w:sz w:val="16"/>
            <w:szCs w:val="20"/>
            <w:lang w:val="en-US"/>
          </w:rPr>
          <w:delText>corrections</w:delText>
        </w:r>
      </w:del>
    </w:p>
    <w:p w14:paraId="66F5355B" w14:textId="77777777" w:rsidR="00277996" w:rsidRDefault="00277996">
      <w:pPr>
        <w:rPr>
          <w:lang w:val="en-US"/>
        </w:rPr>
      </w:pPr>
    </w:p>
    <w:p w14:paraId="680CDA12" w14:textId="0243B8E2" w:rsidR="00277996" w:rsidRDefault="00ED1293">
      <w:pPr>
        <w:rPr>
          <w:lang w:val="en-US"/>
        </w:rPr>
      </w:pPr>
      <w:r>
        <w:rPr>
          <w:lang w:val="en-US"/>
        </w:rPr>
        <w:t xml:space="preserve">Meaning of the particular items of the header file should be obvious from the attached comments. </w:t>
      </w:r>
      <w:r w:rsidR="000D0647">
        <w:rPr>
          <w:lang w:val="en-US"/>
        </w:rPr>
        <w:t>Note the comments introduced by ‘</w:t>
      </w:r>
      <w:r w:rsidR="000D0647" w:rsidRPr="007E2598">
        <w:rPr>
          <w:b/>
          <w:lang w:val="en-US"/>
        </w:rPr>
        <w:t>//</w:t>
      </w:r>
      <w:r w:rsidR="000D0647">
        <w:rPr>
          <w:lang w:val="en-US"/>
        </w:rPr>
        <w:t>’ are not required. It is just for documentation.</w:t>
      </w:r>
      <w:ins w:id="505" w:author="smaslan" w:date="2018-08-07T09:16:00Z">
        <w:r w:rsidR="00700942">
          <w:rPr>
            <w:lang w:val="en-US"/>
          </w:rPr>
          <w:t xml:space="preserve"> </w:t>
        </w:r>
      </w:ins>
      <w:ins w:id="506" w:author="smaslan" w:date="2018-08-09T10:34:00Z">
        <w:r w:rsidR="00FB1AB1">
          <w:rPr>
            <w:lang w:val="en-US"/>
          </w:rPr>
          <w:t xml:space="preserve">Note the </w:t>
        </w:r>
      </w:ins>
      <w:ins w:id="507" w:author="smaslan" w:date="2018-08-07T09:16:00Z">
        <w:r w:rsidR="00700942">
          <w:rPr>
            <w:lang w:val="en-US"/>
          </w:rPr>
          <w:t>INFO format can handle any text</w:t>
        </w:r>
      </w:ins>
      <w:ins w:id="508" w:author="smaslan" w:date="2018-08-09T10:34:00Z">
        <w:r w:rsidR="00FB1AB1">
          <w:rPr>
            <w:lang w:val="en-US"/>
          </w:rPr>
          <w:t xml:space="preserve"> aside of the keys and keywords</w:t>
        </w:r>
      </w:ins>
      <w:ins w:id="509" w:author="smaslan" w:date="2018-08-07T09:17:00Z">
        <w:r w:rsidR="00700942">
          <w:rPr>
            <w:lang w:val="en-US"/>
          </w:rPr>
          <w:t>. However the keys and key words starting with ‘</w:t>
        </w:r>
        <w:r w:rsidR="00700942" w:rsidRPr="00700942">
          <w:rPr>
            <w:b/>
            <w:lang w:val="en-US"/>
            <w:rPrChange w:id="510" w:author="smaslan" w:date="2018-08-07T09:17:00Z">
              <w:rPr>
                <w:lang w:val="en-US"/>
              </w:rPr>
            </w:rPrChange>
          </w:rPr>
          <w:t>#</w:t>
        </w:r>
        <w:r w:rsidR="00700942">
          <w:rPr>
            <w:lang w:val="en-US"/>
          </w:rPr>
          <w:t>’ must be the first non-white symbol in the line.</w:t>
        </w:r>
      </w:ins>
    </w:p>
    <w:p w14:paraId="5016C199" w14:textId="7B186740" w:rsidR="00D1588B" w:rsidDel="00FB1AB1" w:rsidRDefault="00D1588B">
      <w:pPr>
        <w:rPr>
          <w:del w:id="511" w:author="smaslan" w:date="2018-08-09T10:34:00Z"/>
          <w:lang w:val="en-US"/>
        </w:rPr>
      </w:pPr>
    </w:p>
    <w:p w14:paraId="09EEC81C" w14:textId="77777777" w:rsidR="00277996" w:rsidRDefault="00ED1293">
      <w:pPr>
        <w:pStyle w:val="Nadpis2"/>
        <w:rPr>
          <w:lang w:val="en-US"/>
        </w:rPr>
      </w:pPr>
      <w:r>
        <w:rPr>
          <w:lang w:val="en-US"/>
        </w:rPr>
        <w:t>Correction files</w:t>
      </w:r>
    </w:p>
    <w:p w14:paraId="287F7D64" w14:textId="4E456028" w:rsidR="00277996" w:rsidRDefault="00ED1293">
      <w:pPr>
        <w:rPr>
          <w:lang w:val="en-US"/>
        </w:rPr>
      </w:pPr>
      <w:r>
        <w:rPr>
          <w:lang w:val="en-US"/>
        </w:rPr>
        <w:t xml:space="preserve">One of the key concerns </w:t>
      </w:r>
      <w:proofErr w:type="gramStart"/>
      <w:r>
        <w:rPr>
          <w:lang w:val="en-US"/>
        </w:rPr>
        <w:t>are</w:t>
      </w:r>
      <w:proofErr w:type="gramEnd"/>
      <w:r>
        <w:rPr>
          <w:lang w:val="en-US"/>
        </w:rPr>
        <w:t xml:space="preserve"> the correction files. The corrections loaded in the </w:t>
      </w:r>
      <w:r w:rsidR="00E4490B">
        <w:rPr>
          <w:lang w:val="en-US"/>
        </w:rPr>
        <w:t>TWM</w:t>
      </w:r>
      <w:r>
        <w:rPr>
          <w:lang w:val="en-US"/>
        </w:rPr>
        <w:t xml:space="preserve"> at the time of the measurement must be somehow stored together with the measurement sample data and header (in the same folder). The requirement is the measured data can be easily </w:t>
      </w:r>
      <w:proofErr w:type="gramStart"/>
      <w:r>
        <w:rPr>
          <w:lang w:val="en-US"/>
        </w:rPr>
        <w:t>copied,</w:t>
      </w:r>
      <w:proofErr w:type="gramEnd"/>
      <w:r>
        <w:rPr>
          <w:lang w:val="en-US"/>
        </w:rPr>
        <w:t xml:space="preserve"> therefore some link from measured data to data with corrections </w:t>
      </w:r>
      <w:ins w:id="512" w:author="smaslan" w:date="2018-08-07T09:18:00Z">
        <w:r w:rsidR="00700942">
          <w:rPr>
            <w:lang w:val="en-US"/>
          </w:rPr>
          <w:t xml:space="preserve">somewhere else at the disk drive </w:t>
        </w:r>
      </w:ins>
      <w:r>
        <w:rPr>
          <w:lang w:val="en-US"/>
        </w:rPr>
        <w:t xml:space="preserve">is not </w:t>
      </w:r>
      <w:del w:id="513" w:author="smaslan" w:date="2018-08-09T10:35:00Z">
        <w:r w:rsidDel="00FB1AB1">
          <w:rPr>
            <w:lang w:val="en-US"/>
          </w:rPr>
          <w:delText>suitable</w:delText>
        </w:r>
      </w:del>
      <w:ins w:id="514" w:author="smaslan" w:date="2018-08-09T10:35:00Z">
        <w:r w:rsidR="00FB1AB1">
          <w:rPr>
            <w:lang w:val="en-US"/>
          </w:rPr>
          <w:t>possible</w:t>
        </w:r>
      </w:ins>
      <w:ins w:id="515" w:author="smaslan" w:date="2017-11-01T14:07:00Z">
        <w:r w:rsidR="00FC2D98">
          <w:rPr>
            <w:lang w:val="en-US"/>
          </w:rPr>
          <w:t>,</w:t>
        </w:r>
      </w:ins>
      <w:r>
        <w:rPr>
          <w:lang w:val="en-US"/>
        </w:rPr>
        <w:t xml:space="preserve"> because these corrections would be missing in the copy. When the raw data are later (re)processed, all necessary information must be available together with the measured data. After considering possibilities it was found the only reasonable way is to not modify the correction data before the storage. I.e. the correction data loaded into the </w:t>
      </w:r>
      <w:r w:rsidR="00E4490B">
        <w:rPr>
          <w:lang w:val="en-US"/>
        </w:rPr>
        <w:t>TWM</w:t>
      </w:r>
      <w:r>
        <w:rPr>
          <w:lang w:val="en-US"/>
        </w:rPr>
        <w:t xml:space="preserve"> are identical to the correction data attached to the each measurement. Therefore</w:t>
      </w:r>
      <w:ins w:id="516" w:author="smaslan" w:date="2017-11-01T14:08:00Z">
        <w:r w:rsidR="00FC2D98">
          <w:rPr>
            <w:lang w:val="en-US"/>
          </w:rPr>
          <w:t>,</w:t>
        </w:r>
      </w:ins>
      <w:r>
        <w:rPr>
          <w:lang w:val="en-US"/>
        </w:rPr>
        <w:t xml:space="preserve"> if the corrections in the measurement folder are somehow modified during </w:t>
      </w:r>
      <w:ins w:id="517" w:author="smaslan" w:date="2018-08-09T10:35:00Z">
        <w:r w:rsidR="00FB1AB1">
          <w:rPr>
            <w:lang w:val="en-US"/>
          </w:rPr>
          <w:t xml:space="preserve">the </w:t>
        </w:r>
      </w:ins>
      <w:r>
        <w:rPr>
          <w:lang w:val="en-US"/>
        </w:rPr>
        <w:t xml:space="preserve">manual processing of the data, e.g. if some mistake is found in the correction files, the corrections from the measurement folder can be easily copied back to the location of </w:t>
      </w:r>
      <w:r w:rsidR="00E4490B">
        <w:rPr>
          <w:lang w:val="en-US"/>
        </w:rPr>
        <w:t>TWM</w:t>
      </w:r>
      <w:r>
        <w:rPr>
          <w:lang w:val="en-US"/>
        </w:rPr>
        <w:t xml:space="preserve"> and loaded into the </w:t>
      </w:r>
      <w:r w:rsidR="00E4490B">
        <w:rPr>
          <w:lang w:val="en-US"/>
        </w:rPr>
        <w:t>TWM</w:t>
      </w:r>
      <w:r>
        <w:rPr>
          <w:lang w:val="en-US"/>
        </w:rPr>
        <w:t xml:space="preserve"> and used for next measurements. This</w:t>
      </w:r>
      <w:ins w:id="518" w:author="smaslan" w:date="2017-11-01T14:08:00Z">
        <w:r w:rsidR="00FC2D98">
          <w:rPr>
            <w:lang w:val="en-US"/>
          </w:rPr>
          <w:t>,</w:t>
        </w:r>
      </w:ins>
      <w:r>
        <w:rPr>
          <w:lang w:val="en-US"/>
        </w:rPr>
        <w:t xml:space="preserve"> of course</w:t>
      </w:r>
      <w:ins w:id="519" w:author="smaslan" w:date="2017-11-01T14:08:00Z">
        <w:r w:rsidR="00FC2D98">
          <w:rPr>
            <w:lang w:val="en-US"/>
          </w:rPr>
          <w:t>,</w:t>
        </w:r>
      </w:ins>
      <w:r>
        <w:rPr>
          <w:lang w:val="en-US"/>
        </w:rPr>
        <w:t xml:space="preserve"> leads to the problem of format choice because the correction</w:t>
      </w:r>
      <w:ins w:id="520" w:author="smaslan" w:date="2017-11-01T14:08:00Z">
        <w:r w:rsidR="00FC2D98">
          <w:rPr>
            <w:lang w:val="en-US"/>
          </w:rPr>
          <w:t>s</w:t>
        </w:r>
      </w:ins>
      <w:r>
        <w:rPr>
          <w:lang w:val="en-US"/>
        </w:rPr>
        <w:t xml:space="preserve"> are relatively complex in content. </w:t>
      </w:r>
    </w:p>
    <w:p w14:paraId="3DFA270A" w14:textId="0656ED8D" w:rsidR="00277996" w:rsidRDefault="00ED1293">
      <w:pPr>
        <w:rPr>
          <w:lang w:val="en-US"/>
        </w:rPr>
      </w:pPr>
      <w:r>
        <w:rPr>
          <w:lang w:val="en-US"/>
        </w:rPr>
        <w:t xml:space="preserve">The correction data format must be versatile enough in order to enable storage of any calibrated dependency (frequency, voltage, aperture, </w:t>
      </w:r>
      <w:proofErr w:type="gramStart"/>
      <w:r>
        <w:rPr>
          <w:lang w:val="en-US"/>
        </w:rPr>
        <w:t>temperature, …)</w:t>
      </w:r>
      <w:proofErr w:type="gramEnd"/>
      <w:r>
        <w:rPr>
          <w:lang w:val="en-US"/>
        </w:rPr>
        <w:t xml:space="preserve"> and must enable filtering the correction file based on the setup of the HW which is also very complex. Furthermore the dependencies of the correction parameters on the attributes </w:t>
      </w:r>
      <w:del w:id="521" w:author="smaslan" w:date="2017-11-01T14:09:00Z">
        <w:r w:rsidDel="00FC2D98">
          <w:rPr>
            <w:lang w:val="en-US"/>
          </w:rPr>
          <w:delText xml:space="preserve">and the attributes </w:delText>
        </w:r>
      </w:del>
      <w:r>
        <w:rPr>
          <w:lang w:val="en-US"/>
        </w:rPr>
        <w:t xml:space="preserve">of the digitizers themselves are not known in advance as the </w:t>
      </w:r>
      <w:r w:rsidR="00E4490B">
        <w:rPr>
          <w:lang w:val="en-US"/>
        </w:rPr>
        <w:t>TWM</w:t>
      </w:r>
      <w:r>
        <w:rPr>
          <w:lang w:val="en-US"/>
        </w:rPr>
        <w:t xml:space="preserve"> may be extended by another digitizer with another attributes. Several choices were considered:</w:t>
      </w:r>
    </w:p>
    <w:p w14:paraId="40B88FF0" w14:textId="77777777" w:rsidR="00277996" w:rsidRDefault="00ED1293">
      <w:pPr>
        <w:pStyle w:val="Odstavecseseznamem"/>
        <w:numPr>
          <w:ilvl w:val="0"/>
          <w:numId w:val="2"/>
        </w:numPr>
        <w:rPr>
          <w:lang w:val="en-US"/>
        </w:rPr>
      </w:pPr>
      <w:r>
        <w:rPr>
          <w:lang w:val="en-US"/>
        </w:rPr>
        <w:t xml:space="preserve">XLS file with one sheet per correction parameter. This solution was discarded because XLS files are not directly readable in all required systems. Only reliable way to access them is via ActiveX. First of all, that requires installed MS Office and secondly, it would not be possible to handle such files when batch-processing the data or performing </w:t>
      </w:r>
      <w:r>
        <w:rPr>
          <w:lang w:val="en-US"/>
        </w:rPr>
        <w:lastRenderedPageBreak/>
        <w:t>uncertainty analysis on the supercomputers which are typically using Linux OS. Furthermore the sheet organization of the data is not sufficient for the purpose.</w:t>
      </w:r>
    </w:p>
    <w:p w14:paraId="0376B3D9" w14:textId="76A9E1F7" w:rsidR="00277996" w:rsidRDefault="00ED1293">
      <w:pPr>
        <w:pStyle w:val="Odstavecseseznamem"/>
        <w:numPr>
          <w:ilvl w:val="0"/>
          <w:numId w:val="2"/>
        </w:numPr>
        <w:rPr>
          <w:lang w:val="en-US"/>
        </w:rPr>
      </w:pPr>
      <w:r>
        <w:rPr>
          <w:lang w:val="en-US"/>
        </w:rPr>
        <w:t>Storing all the data in the something like INFO file or XML file. Such solution is possible because these formats allow to store anything in structured form however editing of large number of dependencies in such formats is not easy for non-programmer</w:t>
      </w:r>
      <w:del w:id="522" w:author="smaslan" w:date="2018-08-07T09:20:00Z">
        <w:r w:rsidDel="00700942">
          <w:rPr>
            <w:lang w:val="en-US"/>
          </w:rPr>
          <w:delText xml:space="preserve"> person</w:delText>
        </w:r>
      </w:del>
      <w:r>
        <w:rPr>
          <w:lang w:val="en-US"/>
        </w:rPr>
        <w:t xml:space="preserve">s. </w:t>
      </w:r>
    </w:p>
    <w:p w14:paraId="7BDE2E25" w14:textId="64F791CE" w:rsidR="00277996" w:rsidRDefault="00ED1293">
      <w:pPr>
        <w:pStyle w:val="Odstavecseseznamem"/>
        <w:numPr>
          <w:ilvl w:val="0"/>
          <w:numId w:val="2"/>
        </w:numPr>
        <w:rPr>
          <w:lang w:val="en-US"/>
        </w:rPr>
      </w:pPr>
      <w:r>
        <w:rPr>
          <w:lang w:val="en-US"/>
        </w:rPr>
        <w:t>Combination of minimalistic human readable header such as INFO file and CSV tables with correction data (frequency/voltage/</w:t>
      </w:r>
      <w:proofErr w:type="gramStart"/>
      <w:r>
        <w:rPr>
          <w:lang w:val="en-US"/>
        </w:rPr>
        <w:t>…  dependence</w:t>
      </w:r>
      <w:proofErr w:type="gramEnd"/>
      <w:r>
        <w:rPr>
          <w:lang w:val="en-US"/>
        </w:rPr>
        <w:t xml:space="preserve">). This solution has advantage it requires minimum (or none) editing of the headers and all correction data can be stored as </w:t>
      </w:r>
      <w:del w:id="523" w:author="smaslan" w:date="2017-11-01T14:10:00Z">
        <w:r w:rsidDel="00FC2D98">
          <w:rPr>
            <w:lang w:val="en-US"/>
          </w:rPr>
          <w:delText xml:space="preserve">a </w:delText>
        </w:r>
      </w:del>
      <w:r>
        <w:rPr>
          <w:lang w:val="en-US"/>
        </w:rPr>
        <w:t xml:space="preserve">simple CSV tables which are editable in many </w:t>
      </w:r>
      <w:del w:id="524" w:author="smaslan" w:date="2018-08-09T10:37:00Z">
        <w:r w:rsidDel="00860975">
          <w:rPr>
            <w:lang w:val="en-US"/>
          </w:rPr>
          <w:delText xml:space="preserve">programs </w:delText>
        </w:r>
      </w:del>
      <w:ins w:id="525" w:author="smaslan" w:date="2018-08-09T10:37:00Z">
        <w:r w:rsidR="00860975">
          <w:rPr>
            <w:lang w:val="en-US"/>
          </w:rPr>
          <w:t>tools</w:t>
        </w:r>
        <w:r w:rsidR="00860975">
          <w:rPr>
            <w:lang w:val="en-US"/>
          </w:rPr>
          <w:t xml:space="preserve"> </w:t>
        </w:r>
      </w:ins>
      <w:r>
        <w:rPr>
          <w:lang w:val="en-US"/>
        </w:rPr>
        <w:t xml:space="preserve">and also readable in Excel, LV, CVI, Octave and </w:t>
      </w:r>
      <w:proofErr w:type="spellStart"/>
      <w:r>
        <w:rPr>
          <w:lang w:val="en-US"/>
        </w:rPr>
        <w:t>Matlab</w:t>
      </w:r>
      <w:proofErr w:type="spellEnd"/>
      <w:r>
        <w:rPr>
          <w:lang w:val="en-US"/>
        </w:rPr>
        <w:t xml:space="preserve">. </w:t>
      </w:r>
    </w:p>
    <w:p w14:paraId="159D48FD" w14:textId="313519D1" w:rsidR="000849EF" w:rsidRDefault="00ED1293">
      <w:pPr>
        <w:rPr>
          <w:lang w:val="en-US"/>
        </w:rPr>
      </w:pPr>
      <w:del w:id="526" w:author="smaslan" w:date="2018-08-07T09:21:00Z">
        <w:r w:rsidDel="00700942">
          <w:rPr>
            <w:lang w:val="en-US"/>
          </w:rPr>
          <w:delText xml:space="preserve">For means of the </w:delText>
        </w:r>
        <w:r w:rsidR="00E4490B" w:rsidDel="00700942">
          <w:rPr>
            <w:lang w:val="en-US"/>
          </w:rPr>
          <w:delText>TWM</w:delText>
        </w:r>
        <w:r w:rsidDel="00700942">
          <w:rPr>
            <w:lang w:val="en-US"/>
          </w:rPr>
          <w:delText xml:space="preserve"> t</w:delText>
        </w:r>
      </w:del>
      <w:ins w:id="527" w:author="smaslan" w:date="2018-08-07T09:21:00Z">
        <w:r w:rsidR="00700942">
          <w:rPr>
            <w:lang w:val="en-US"/>
          </w:rPr>
          <w:t>T</w:t>
        </w:r>
      </w:ins>
      <w:r>
        <w:rPr>
          <w:lang w:val="en-US"/>
        </w:rPr>
        <w:t>he third (iii) option was chosen</w:t>
      </w:r>
      <w:ins w:id="528" w:author="smaslan" w:date="2018-08-07T09:21:00Z">
        <w:r w:rsidR="00700942">
          <w:rPr>
            <w:lang w:val="en-US"/>
          </w:rPr>
          <w:t xml:space="preserve"> for the TWM</w:t>
        </w:r>
      </w:ins>
      <w:r w:rsidR="000849EF">
        <w:rPr>
          <w:lang w:val="en-US"/>
        </w:rPr>
        <w:t xml:space="preserve">. Three types of corrections are supported by </w:t>
      </w:r>
      <w:ins w:id="529" w:author="smaslan" w:date="2017-11-01T14:12:00Z">
        <w:r w:rsidR="00C37091">
          <w:rPr>
            <w:lang w:val="en-US"/>
          </w:rPr>
          <w:t xml:space="preserve">the </w:t>
        </w:r>
      </w:ins>
      <w:r w:rsidR="000849EF">
        <w:rPr>
          <w:lang w:val="en-US"/>
        </w:rPr>
        <w:t xml:space="preserve">TWM: Transducer correction, Digitizer correction and Channel correction. </w:t>
      </w:r>
      <w:ins w:id="530" w:author="smaslan" w:date="2018-08-07T09:21:00Z">
        <w:r w:rsidR="00700942">
          <w:rPr>
            <w:lang w:val="en-US"/>
          </w:rPr>
          <w:t xml:space="preserve">Detailed </w:t>
        </w:r>
      </w:ins>
      <w:ins w:id="531" w:author="smaslan" w:date="2018-08-07T09:25:00Z">
        <w:r w:rsidR="000247D2">
          <w:rPr>
            <w:lang w:val="en-US"/>
          </w:rPr>
          <w:t xml:space="preserve">description of the corrections can be found in </w:t>
        </w:r>
        <w:r w:rsidR="000247D2">
          <w:rPr>
            <w:lang w:val="en-US"/>
          </w:rPr>
          <w:fldChar w:fldCharType="begin"/>
        </w:r>
        <w:r w:rsidR="000247D2">
          <w:rPr>
            <w:lang w:val="en-US"/>
          </w:rPr>
          <w:instrText xml:space="preserve"> REF _Ref521397284 \r \h </w:instrText>
        </w:r>
      </w:ins>
      <w:r w:rsidR="000247D2">
        <w:rPr>
          <w:lang w:val="en-US"/>
        </w:rPr>
      </w:r>
      <w:r w:rsidR="000247D2">
        <w:rPr>
          <w:lang w:val="en-US"/>
        </w:rPr>
        <w:fldChar w:fldCharType="separate"/>
      </w:r>
      <w:ins w:id="532" w:author="smaslan" w:date="2018-08-07T09:25:00Z">
        <w:r w:rsidR="000247D2">
          <w:rPr>
            <w:lang w:val="en-US"/>
          </w:rPr>
          <w:t>[5]</w:t>
        </w:r>
        <w:r w:rsidR="000247D2">
          <w:rPr>
            <w:lang w:val="en-US"/>
          </w:rPr>
          <w:fldChar w:fldCharType="end"/>
        </w:r>
        <w:r w:rsidR="000247D2">
          <w:rPr>
            <w:lang w:val="en-US"/>
          </w:rPr>
          <w:t>.</w:t>
        </w:r>
      </w:ins>
    </w:p>
    <w:p w14:paraId="4E05DC04" w14:textId="77777777" w:rsidR="00F81413" w:rsidRDefault="00F81413" w:rsidP="007E2598">
      <w:pPr>
        <w:pStyle w:val="Nadpis4"/>
        <w:rPr>
          <w:lang w:val="en-US"/>
        </w:rPr>
      </w:pPr>
      <w:r>
        <w:rPr>
          <w:lang w:val="en-US"/>
        </w:rPr>
        <w:t>Transducer corrections</w:t>
      </w:r>
    </w:p>
    <w:p w14:paraId="541925EC" w14:textId="4472B081" w:rsidR="005B4D10" w:rsidRDefault="00ED1293">
      <w:pPr>
        <w:rPr>
          <w:ins w:id="533" w:author="smaslan" w:date="2018-08-07T09:29:00Z"/>
          <w:lang w:val="en-US"/>
        </w:rPr>
      </w:pPr>
      <w:r>
        <w:rPr>
          <w:lang w:val="en-US"/>
        </w:rPr>
        <w:t>The transducer corrections are relatively simple as they do not contain any links between two transducers or between transducer and another HW.</w:t>
      </w:r>
      <w:ins w:id="534" w:author="smaslan" w:date="2018-08-07T09:29:00Z">
        <w:r w:rsidR="005B4D10">
          <w:rPr>
            <w:lang w:val="en-US"/>
          </w:rPr>
          <w:t xml:space="preserve"> Each transducer is defined by INFO file header and several correction tables </w:t>
        </w:r>
      </w:ins>
      <w:ins w:id="535" w:author="smaslan" w:date="2018-08-07T09:30:00Z">
        <w:r w:rsidR="005B4D10">
          <w:rPr>
            <w:lang w:val="en-US"/>
          </w:rPr>
          <w:t>in *.</w:t>
        </w:r>
        <w:proofErr w:type="spellStart"/>
        <w:r w:rsidR="005B4D10">
          <w:rPr>
            <w:lang w:val="en-US"/>
          </w:rPr>
          <w:t>csv</w:t>
        </w:r>
        <w:proofErr w:type="spellEnd"/>
        <w:r w:rsidR="005B4D10">
          <w:rPr>
            <w:lang w:val="en-US"/>
          </w:rPr>
          <w:t xml:space="preserve"> format </w:t>
        </w:r>
      </w:ins>
      <w:ins w:id="536" w:author="smaslan" w:date="2018-08-07T09:29:00Z">
        <w:r w:rsidR="005B4D10">
          <w:rPr>
            <w:lang w:val="en-US"/>
          </w:rPr>
          <w:t>(</w:t>
        </w:r>
      </w:ins>
      <w:ins w:id="537" w:author="smaslan" w:date="2018-08-07T09:30:00Z">
        <w:r w:rsidR="005B4D10">
          <w:rPr>
            <w:lang w:val="en-US"/>
          </w:rPr>
          <w:t xml:space="preserve">see </w:t>
        </w:r>
        <w:r w:rsidR="005B4D10">
          <w:rPr>
            <w:lang w:val="en-US"/>
          </w:rPr>
          <w:fldChar w:fldCharType="begin"/>
        </w:r>
        <w:r w:rsidR="005B4D10">
          <w:rPr>
            <w:lang w:val="en-US"/>
          </w:rPr>
          <w:instrText xml:space="preserve"> REF _Ref521397284 \r \h </w:instrText>
        </w:r>
      </w:ins>
      <w:r w:rsidR="005B4D10">
        <w:rPr>
          <w:lang w:val="en-US"/>
        </w:rPr>
      </w:r>
      <w:r w:rsidR="005B4D10">
        <w:rPr>
          <w:lang w:val="en-US"/>
        </w:rPr>
        <w:fldChar w:fldCharType="separate"/>
      </w:r>
      <w:ins w:id="538" w:author="smaslan" w:date="2018-08-07T09:30:00Z">
        <w:r w:rsidR="005B4D10">
          <w:rPr>
            <w:lang w:val="en-US"/>
          </w:rPr>
          <w:t>[5]</w:t>
        </w:r>
        <w:r w:rsidR="005B4D10">
          <w:rPr>
            <w:lang w:val="en-US"/>
          </w:rPr>
          <w:fldChar w:fldCharType="end"/>
        </w:r>
        <w:r w:rsidR="005B4D10">
          <w:rPr>
            <w:lang w:val="en-US"/>
          </w:rPr>
          <w:t xml:space="preserve"> for details</w:t>
        </w:r>
      </w:ins>
      <w:ins w:id="539" w:author="smaslan" w:date="2018-08-07T09:29:00Z">
        <w:r w:rsidR="005B4D10">
          <w:rPr>
            <w:lang w:val="en-US"/>
          </w:rPr>
          <w:t>)</w:t>
        </w:r>
      </w:ins>
      <w:ins w:id="540" w:author="smaslan" w:date="2018-08-07T09:30:00Z">
        <w:r w:rsidR="005B4D10">
          <w:rPr>
            <w:lang w:val="en-US"/>
          </w:rPr>
          <w:t>.</w:t>
        </w:r>
      </w:ins>
      <w:ins w:id="541" w:author="smaslan" w:date="2018-08-07T09:36:00Z">
        <w:r w:rsidR="00AA6E89">
          <w:rPr>
            <w:lang w:val="en-US"/>
          </w:rPr>
          <w:t xml:space="preserve"> Example of the correction file:</w:t>
        </w:r>
      </w:ins>
    </w:p>
    <w:p w14:paraId="51D65194" w14:textId="3EE15498" w:rsidR="00277996" w:rsidDel="005B4D10" w:rsidRDefault="00ED1293">
      <w:pPr>
        <w:rPr>
          <w:del w:id="542" w:author="smaslan" w:date="2018-08-07T09:27:00Z"/>
          <w:lang w:val="en-US"/>
        </w:rPr>
      </w:pPr>
      <w:del w:id="543" w:author="smaslan" w:date="2018-08-07T09:31:00Z">
        <w:r w:rsidDel="005B4D10">
          <w:rPr>
            <w:lang w:val="en-US"/>
          </w:rPr>
          <w:delText xml:space="preserve"> </w:delText>
        </w:r>
      </w:del>
      <w:del w:id="544" w:author="smaslan" w:date="2018-08-07T09:27:00Z">
        <w:r w:rsidDel="005B4D10">
          <w:rPr>
            <w:lang w:val="en-US"/>
          </w:rPr>
          <w:delText>Therefore the header looks like in the following example:</w:delText>
        </w:r>
      </w:del>
    </w:p>
    <w:p w14:paraId="47FC8302" w14:textId="77777777" w:rsidR="00AA6E89" w:rsidRPr="007E2598" w:rsidRDefault="00AA6E89" w:rsidP="00AA6E89">
      <w:pPr>
        <w:autoSpaceDE w:val="0"/>
        <w:autoSpaceDN w:val="0"/>
        <w:adjustRightInd w:val="0"/>
        <w:spacing w:after="0" w:line="240" w:lineRule="auto"/>
        <w:rPr>
          <w:ins w:id="545" w:author="smaslan" w:date="2018-08-07T09:36:00Z"/>
          <w:rFonts w:ascii="Courier New" w:hAnsi="Courier New" w:cs="Courier New"/>
          <w:i/>
          <w:iCs/>
          <w:color w:val="0000FF"/>
          <w:sz w:val="14"/>
          <w:szCs w:val="20"/>
          <w:lang w:val="en-US"/>
        </w:rPr>
      </w:pPr>
      <w:ins w:id="546" w:author="smaslan" w:date="2018-08-07T09:36:00Z">
        <w:r w:rsidRPr="007E2598">
          <w:rPr>
            <w:rFonts w:ascii="Courier New" w:hAnsi="Courier New" w:cs="Courier New"/>
            <w:i/>
            <w:iCs/>
            <w:color w:val="0000FF"/>
            <w:sz w:val="14"/>
            <w:szCs w:val="20"/>
            <w:lang w:val="en-US"/>
          </w:rPr>
          <w:t>// type of the correction:</w:t>
        </w:r>
      </w:ins>
    </w:p>
    <w:p w14:paraId="3D3AB15A" w14:textId="77777777" w:rsidR="00AA6E89" w:rsidRPr="007E2598" w:rsidRDefault="00AA6E89" w:rsidP="00AA6E89">
      <w:pPr>
        <w:autoSpaceDE w:val="0"/>
        <w:autoSpaceDN w:val="0"/>
        <w:adjustRightInd w:val="0"/>
        <w:spacing w:after="0" w:line="240" w:lineRule="auto"/>
        <w:rPr>
          <w:ins w:id="547" w:author="smaslan" w:date="2018-08-07T09:36:00Z"/>
          <w:rFonts w:ascii="Courier New" w:hAnsi="Courier New" w:cs="Courier New"/>
          <w:color w:val="000000"/>
          <w:sz w:val="14"/>
          <w:szCs w:val="20"/>
          <w:lang w:val="en-US"/>
        </w:rPr>
      </w:pPr>
      <w:proofErr w:type="gramStart"/>
      <w:ins w:id="548" w:author="smaslan" w:date="2018-08-07T09:36:00Z">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ins>
    </w:p>
    <w:p w14:paraId="0FB2AA6E" w14:textId="77777777" w:rsidR="00AA6E89" w:rsidRPr="007E2598" w:rsidRDefault="00AA6E89" w:rsidP="00AA6E89">
      <w:pPr>
        <w:autoSpaceDE w:val="0"/>
        <w:autoSpaceDN w:val="0"/>
        <w:adjustRightInd w:val="0"/>
        <w:spacing w:after="0" w:line="240" w:lineRule="auto"/>
        <w:rPr>
          <w:ins w:id="549" w:author="smaslan" w:date="2018-08-07T09:36:00Z"/>
          <w:rFonts w:ascii="Courier New" w:hAnsi="Courier New" w:cs="Courier New"/>
          <w:color w:val="000000"/>
          <w:sz w:val="14"/>
          <w:szCs w:val="20"/>
          <w:lang w:val="en-US"/>
        </w:rPr>
      </w:pPr>
    </w:p>
    <w:p w14:paraId="5441048B" w14:textId="77777777" w:rsidR="00AA6E89" w:rsidRPr="007E2598" w:rsidRDefault="00AA6E89" w:rsidP="00AA6E89">
      <w:pPr>
        <w:autoSpaceDE w:val="0"/>
        <w:autoSpaceDN w:val="0"/>
        <w:adjustRightInd w:val="0"/>
        <w:spacing w:after="0" w:line="240" w:lineRule="auto"/>
        <w:rPr>
          <w:ins w:id="550" w:author="smaslan" w:date="2018-08-07T09:36:00Z"/>
          <w:rFonts w:ascii="Courier New" w:hAnsi="Courier New" w:cs="Courier New"/>
          <w:i/>
          <w:iCs/>
          <w:color w:val="0000FF"/>
          <w:sz w:val="14"/>
          <w:szCs w:val="20"/>
          <w:lang w:val="en-US"/>
        </w:rPr>
      </w:pPr>
      <w:ins w:id="551" w:author="smaslan" w:date="2018-08-07T09:36:00Z">
        <w:r w:rsidRPr="007E2598">
          <w:rPr>
            <w:rFonts w:ascii="Courier New" w:hAnsi="Courier New" w:cs="Courier New"/>
            <w:i/>
            <w:iCs/>
            <w:color w:val="0000FF"/>
            <w:sz w:val="14"/>
            <w:szCs w:val="20"/>
            <w:lang w:val="en-US"/>
          </w:rPr>
          <w:t>// name of the transducer:</w:t>
        </w:r>
      </w:ins>
    </w:p>
    <w:p w14:paraId="5D582661" w14:textId="77777777" w:rsidR="00AA6E89" w:rsidRPr="007E2598" w:rsidRDefault="00AA6E89" w:rsidP="00AA6E89">
      <w:pPr>
        <w:autoSpaceDE w:val="0"/>
        <w:autoSpaceDN w:val="0"/>
        <w:adjustRightInd w:val="0"/>
        <w:spacing w:after="0" w:line="240" w:lineRule="auto"/>
        <w:rPr>
          <w:ins w:id="552" w:author="smaslan" w:date="2018-08-07T09:36:00Z"/>
          <w:rFonts w:ascii="Courier New" w:hAnsi="Courier New" w:cs="Courier New"/>
          <w:color w:val="000080"/>
          <w:sz w:val="14"/>
          <w:szCs w:val="20"/>
          <w:lang w:val="en-US"/>
        </w:rPr>
      </w:pPr>
      <w:proofErr w:type="gramStart"/>
      <w:ins w:id="553" w:author="smaslan" w:date="2018-08-07T09:36:00Z">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ins>
    </w:p>
    <w:p w14:paraId="19C547EF" w14:textId="77777777" w:rsidR="00AA6E89" w:rsidRPr="007E2598" w:rsidRDefault="00AA6E89" w:rsidP="00AA6E89">
      <w:pPr>
        <w:autoSpaceDE w:val="0"/>
        <w:autoSpaceDN w:val="0"/>
        <w:adjustRightInd w:val="0"/>
        <w:spacing w:after="0" w:line="240" w:lineRule="auto"/>
        <w:rPr>
          <w:ins w:id="554" w:author="smaslan" w:date="2018-08-07T09:36:00Z"/>
          <w:rFonts w:ascii="Courier New" w:hAnsi="Courier New" w:cs="Courier New"/>
          <w:color w:val="000080"/>
          <w:sz w:val="14"/>
          <w:szCs w:val="20"/>
          <w:lang w:val="en-US"/>
        </w:rPr>
      </w:pPr>
    </w:p>
    <w:p w14:paraId="4065567E" w14:textId="77777777" w:rsidR="00AA6E89" w:rsidRPr="007E2598" w:rsidRDefault="00AA6E89" w:rsidP="00AA6E89">
      <w:pPr>
        <w:autoSpaceDE w:val="0"/>
        <w:autoSpaceDN w:val="0"/>
        <w:adjustRightInd w:val="0"/>
        <w:spacing w:after="0" w:line="240" w:lineRule="auto"/>
        <w:rPr>
          <w:ins w:id="555" w:author="smaslan" w:date="2018-08-07T09:36:00Z"/>
          <w:rFonts w:ascii="Courier New" w:hAnsi="Courier New" w:cs="Courier New"/>
          <w:i/>
          <w:iCs/>
          <w:color w:val="0000FF"/>
          <w:sz w:val="14"/>
          <w:szCs w:val="20"/>
          <w:lang w:val="en-US"/>
        </w:rPr>
      </w:pPr>
      <w:ins w:id="556" w:author="smaslan" w:date="2018-08-07T09:36:00Z">
        <w:r w:rsidRPr="007E2598">
          <w:rPr>
            <w:rFonts w:ascii="Courier New" w:hAnsi="Courier New" w:cs="Courier New"/>
            <w:i/>
            <w:iCs/>
            <w:color w:val="0000FF"/>
            <w:sz w:val="14"/>
            <w:szCs w:val="20"/>
            <w:lang w:val="en-US"/>
          </w:rPr>
          <w:t>// serial number of the transducer:</w:t>
        </w:r>
      </w:ins>
    </w:p>
    <w:p w14:paraId="0AB4023C" w14:textId="77777777" w:rsidR="00AA6E89" w:rsidRPr="007E2598" w:rsidRDefault="00AA6E89" w:rsidP="00AA6E89">
      <w:pPr>
        <w:autoSpaceDE w:val="0"/>
        <w:autoSpaceDN w:val="0"/>
        <w:adjustRightInd w:val="0"/>
        <w:spacing w:after="0" w:line="240" w:lineRule="auto"/>
        <w:rPr>
          <w:ins w:id="557" w:author="smaslan" w:date="2018-08-07T09:36:00Z"/>
          <w:rFonts w:ascii="Courier New" w:hAnsi="Courier New" w:cs="Courier New"/>
          <w:color w:val="000080"/>
          <w:sz w:val="14"/>
          <w:szCs w:val="20"/>
          <w:lang w:val="en-US"/>
        </w:rPr>
      </w:pPr>
      <w:proofErr w:type="gramStart"/>
      <w:ins w:id="558" w:author="smaslan" w:date="2018-08-07T09:36:00Z">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ins>
    </w:p>
    <w:p w14:paraId="36C65ED6" w14:textId="77777777" w:rsidR="00AA6E89" w:rsidRPr="007E2598" w:rsidRDefault="00AA6E89" w:rsidP="00AA6E89">
      <w:pPr>
        <w:autoSpaceDE w:val="0"/>
        <w:autoSpaceDN w:val="0"/>
        <w:adjustRightInd w:val="0"/>
        <w:spacing w:after="0" w:line="240" w:lineRule="auto"/>
        <w:rPr>
          <w:ins w:id="559" w:author="smaslan" w:date="2018-08-07T09:36:00Z"/>
          <w:rFonts w:ascii="Courier New" w:hAnsi="Courier New" w:cs="Courier New"/>
          <w:color w:val="000080"/>
          <w:sz w:val="14"/>
          <w:szCs w:val="20"/>
          <w:lang w:val="en-US"/>
        </w:rPr>
      </w:pPr>
    </w:p>
    <w:p w14:paraId="73310391" w14:textId="77777777" w:rsidR="00AA6E89" w:rsidRPr="007E2598" w:rsidRDefault="00AA6E89" w:rsidP="00AA6E89">
      <w:pPr>
        <w:autoSpaceDE w:val="0"/>
        <w:autoSpaceDN w:val="0"/>
        <w:adjustRightInd w:val="0"/>
        <w:spacing w:after="0" w:line="240" w:lineRule="auto"/>
        <w:rPr>
          <w:ins w:id="560" w:author="smaslan" w:date="2018-08-07T09:36:00Z"/>
          <w:rFonts w:ascii="Courier New" w:hAnsi="Courier New" w:cs="Courier New"/>
          <w:i/>
          <w:iCs/>
          <w:color w:val="0000FF"/>
          <w:sz w:val="14"/>
          <w:szCs w:val="20"/>
          <w:lang w:val="en-US"/>
        </w:rPr>
      </w:pPr>
      <w:ins w:id="561" w:author="smaslan" w:date="2018-08-07T09:36:00Z">
        <w:r w:rsidRPr="007E2598">
          <w:rPr>
            <w:rFonts w:ascii="Courier New" w:hAnsi="Courier New" w:cs="Courier New"/>
            <w:i/>
            <w:iCs/>
            <w:color w:val="0000FF"/>
            <w:sz w:val="14"/>
            <w:szCs w:val="20"/>
            <w:lang w:val="en-US"/>
          </w:rPr>
          <w:t>// identifier of the channel of the digitizer if the transducer was calibrated together with the digitizer:</w:t>
        </w:r>
      </w:ins>
    </w:p>
    <w:p w14:paraId="3A62CAFC" w14:textId="77777777" w:rsidR="00AA6E89" w:rsidRPr="007E2598" w:rsidRDefault="00AA6E89" w:rsidP="00AA6E89">
      <w:pPr>
        <w:autoSpaceDE w:val="0"/>
        <w:autoSpaceDN w:val="0"/>
        <w:adjustRightInd w:val="0"/>
        <w:spacing w:after="0" w:line="240" w:lineRule="auto"/>
        <w:rPr>
          <w:ins w:id="562" w:author="smaslan" w:date="2018-08-07T09:36:00Z"/>
          <w:rFonts w:ascii="Courier New" w:hAnsi="Courier New" w:cs="Courier New"/>
          <w:i/>
          <w:iCs/>
          <w:color w:val="0000FF"/>
          <w:sz w:val="14"/>
          <w:szCs w:val="20"/>
          <w:lang w:val="en-US"/>
        </w:rPr>
      </w:pPr>
      <w:ins w:id="563" w:author="smaslan" w:date="2018-08-07T09:36:00Z">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ins>
    </w:p>
    <w:p w14:paraId="7B120261" w14:textId="77777777" w:rsidR="00AA6E89" w:rsidRPr="007E2598" w:rsidRDefault="00AA6E89" w:rsidP="00AA6E89">
      <w:pPr>
        <w:autoSpaceDE w:val="0"/>
        <w:autoSpaceDN w:val="0"/>
        <w:adjustRightInd w:val="0"/>
        <w:spacing w:after="0" w:line="240" w:lineRule="auto"/>
        <w:rPr>
          <w:ins w:id="564" w:author="smaslan" w:date="2018-08-07T09:36:00Z"/>
          <w:rFonts w:ascii="Courier New" w:hAnsi="Courier New" w:cs="Courier New"/>
          <w:color w:val="000000"/>
          <w:sz w:val="14"/>
          <w:szCs w:val="20"/>
          <w:lang w:val="en-US"/>
        </w:rPr>
      </w:pPr>
      <w:proofErr w:type="gramStart"/>
      <w:ins w:id="565" w:author="smaslan" w:date="2018-08-07T09:36:00Z">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ins>
    </w:p>
    <w:p w14:paraId="7CF24576" w14:textId="77777777" w:rsidR="00AA6E89" w:rsidRPr="007E2598" w:rsidRDefault="00AA6E89" w:rsidP="00AA6E89">
      <w:pPr>
        <w:autoSpaceDE w:val="0"/>
        <w:autoSpaceDN w:val="0"/>
        <w:adjustRightInd w:val="0"/>
        <w:spacing w:after="0" w:line="240" w:lineRule="auto"/>
        <w:rPr>
          <w:ins w:id="566" w:author="smaslan" w:date="2018-08-07T09:36:00Z"/>
          <w:rFonts w:ascii="Courier New" w:hAnsi="Courier New" w:cs="Courier New"/>
          <w:color w:val="000000"/>
          <w:sz w:val="14"/>
          <w:szCs w:val="20"/>
          <w:lang w:val="en-US"/>
        </w:rPr>
      </w:pPr>
    </w:p>
    <w:p w14:paraId="755FB43A" w14:textId="77777777" w:rsidR="00AA6E89" w:rsidRPr="007E2598" w:rsidRDefault="00AA6E89" w:rsidP="00AA6E89">
      <w:pPr>
        <w:autoSpaceDE w:val="0"/>
        <w:autoSpaceDN w:val="0"/>
        <w:adjustRightInd w:val="0"/>
        <w:spacing w:after="0" w:line="240" w:lineRule="auto"/>
        <w:rPr>
          <w:ins w:id="567" w:author="smaslan" w:date="2018-08-07T09:36:00Z"/>
          <w:rFonts w:ascii="Courier New" w:hAnsi="Courier New" w:cs="Courier New"/>
          <w:i/>
          <w:iCs/>
          <w:color w:val="0000FF"/>
          <w:sz w:val="14"/>
          <w:szCs w:val="20"/>
          <w:lang w:val="en-US"/>
        </w:rPr>
      </w:pPr>
      <w:ins w:id="568" w:author="smaslan" w:date="2018-08-07T09:36:00Z">
        <w:r w:rsidRPr="007E2598">
          <w:rPr>
            <w:rFonts w:ascii="Courier New" w:hAnsi="Courier New" w:cs="Courier New"/>
            <w:i/>
            <w:iCs/>
            <w:color w:val="0000FF"/>
            <w:sz w:val="14"/>
            <w:szCs w:val="20"/>
            <w:lang w:val="en-US"/>
          </w:rPr>
          <w:t>// nominal/DC ratio</w:t>
        </w:r>
        <w:r>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Pr>
            <w:rFonts w:ascii="Courier New" w:hAnsi="Courier New" w:cs="Courier New"/>
            <w:i/>
            <w:iCs/>
            <w:color w:val="0000FF"/>
            <w:sz w:val="14"/>
            <w:szCs w:val="20"/>
            <w:lang w:val="en-US"/>
          </w:rPr>
          <w:t xml:space="preserve"> for shunt, Vin/</w:t>
        </w:r>
        <w:proofErr w:type="spellStart"/>
        <w:r>
          <w:rPr>
            <w:rFonts w:ascii="Courier New" w:hAnsi="Courier New" w:cs="Courier New"/>
            <w:i/>
            <w:iCs/>
            <w:color w:val="0000FF"/>
            <w:sz w:val="14"/>
            <w:szCs w:val="20"/>
            <w:lang w:val="en-US"/>
          </w:rPr>
          <w:t>Vout</w:t>
        </w:r>
        <w:proofErr w:type="spellEnd"/>
        <w:r>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ins>
    </w:p>
    <w:p w14:paraId="739218B7" w14:textId="77777777" w:rsidR="00AA6E89" w:rsidRDefault="00AA6E89" w:rsidP="00AA6E89">
      <w:pPr>
        <w:autoSpaceDE w:val="0"/>
        <w:autoSpaceDN w:val="0"/>
        <w:adjustRightInd w:val="0"/>
        <w:spacing w:after="0" w:line="240" w:lineRule="auto"/>
        <w:rPr>
          <w:ins w:id="569" w:author="smaslan" w:date="2018-08-07T09:36:00Z"/>
          <w:rFonts w:ascii="Courier New" w:hAnsi="Courier New" w:cs="Courier New"/>
          <w:color w:val="000080"/>
          <w:sz w:val="14"/>
          <w:szCs w:val="20"/>
          <w:lang w:val="en-US"/>
        </w:rPr>
      </w:pPr>
      <w:proofErr w:type="gramStart"/>
      <w:ins w:id="570" w:author="smaslan" w:date="2018-08-07T09:36:00Z">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Pr>
            <w:rFonts w:ascii="Courier New" w:hAnsi="Courier New" w:cs="Courier New"/>
            <w:color w:val="000080"/>
            <w:sz w:val="14"/>
            <w:szCs w:val="20"/>
            <w:lang w:val="en-US"/>
          </w:rPr>
          <w:t>00005</w:t>
        </w:r>
      </w:ins>
    </w:p>
    <w:p w14:paraId="46CB2A3A" w14:textId="77777777" w:rsidR="00AA6E89" w:rsidRPr="007E2598" w:rsidRDefault="00AA6E89" w:rsidP="00AA6E89">
      <w:pPr>
        <w:autoSpaceDE w:val="0"/>
        <w:autoSpaceDN w:val="0"/>
        <w:adjustRightInd w:val="0"/>
        <w:spacing w:after="0" w:line="240" w:lineRule="auto"/>
        <w:rPr>
          <w:ins w:id="571" w:author="smaslan" w:date="2018-08-07T09:36:00Z"/>
          <w:rFonts w:ascii="Courier New" w:hAnsi="Courier New" w:cs="Courier New"/>
          <w:color w:val="000080"/>
          <w:sz w:val="14"/>
          <w:szCs w:val="20"/>
          <w:lang w:val="en-US"/>
        </w:rPr>
      </w:pPr>
      <w:proofErr w:type="gramStart"/>
      <w:ins w:id="572" w:author="smaslan" w:date="2018-08-07T09:36:00Z">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Pr>
            <w:rFonts w:ascii="Courier New" w:hAnsi="Courier New" w:cs="Courier New"/>
            <w:color w:val="000080"/>
            <w:sz w:val="14"/>
            <w:szCs w:val="20"/>
            <w:lang w:val="en-US"/>
          </w:rPr>
          <w:t>000009</w:t>
        </w:r>
      </w:ins>
    </w:p>
    <w:p w14:paraId="7B1FD5BF" w14:textId="77777777" w:rsidR="00AA6E89" w:rsidRPr="007E2598" w:rsidRDefault="00AA6E89" w:rsidP="00AA6E89">
      <w:pPr>
        <w:autoSpaceDE w:val="0"/>
        <w:autoSpaceDN w:val="0"/>
        <w:adjustRightInd w:val="0"/>
        <w:spacing w:after="0" w:line="240" w:lineRule="auto"/>
        <w:rPr>
          <w:ins w:id="573" w:author="smaslan" w:date="2018-08-07T09:36:00Z"/>
          <w:rFonts w:ascii="Courier New" w:hAnsi="Courier New" w:cs="Courier New"/>
          <w:color w:val="000080"/>
          <w:sz w:val="14"/>
          <w:szCs w:val="20"/>
          <w:lang w:val="en-US"/>
        </w:rPr>
      </w:pPr>
    </w:p>
    <w:p w14:paraId="0F58090F" w14:textId="77777777" w:rsidR="00AA6E89" w:rsidRDefault="00AA6E89" w:rsidP="00AA6E89">
      <w:pPr>
        <w:autoSpaceDE w:val="0"/>
        <w:autoSpaceDN w:val="0"/>
        <w:adjustRightInd w:val="0"/>
        <w:spacing w:after="0" w:line="240" w:lineRule="auto"/>
        <w:rPr>
          <w:ins w:id="574" w:author="smaslan" w:date="2018-08-07T09:36:00Z"/>
          <w:rFonts w:ascii="Courier New" w:hAnsi="Courier New" w:cs="Courier New"/>
          <w:i/>
          <w:iCs/>
          <w:color w:val="0000FF"/>
          <w:sz w:val="14"/>
          <w:szCs w:val="20"/>
          <w:lang w:val="en-US"/>
        </w:rPr>
      </w:pPr>
      <w:ins w:id="575" w:author="smaslan" w:date="2018-08-07T09:36:00Z">
        <w:r>
          <w:rPr>
            <w:rFonts w:ascii="Courier New" w:hAnsi="Courier New" w:cs="Courier New"/>
            <w:i/>
            <w:iCs/>
            <w:color w:val="0000FF"/>
            <w:sz w:val="14"/>
            <w:szCs w:val="20"/>
            <w:lang w:val="en-US"/>
          </w:rPr>
          <w:t>// frequency transfer of the transducer - amplitude (input/output):</w:t>
        </w:r>
      </w:ins>
    </w:p>
    <w:p w14:paraId="3F6043EA" w14:textId="77777777" w:rsidR="00AA6E89" w:rsidRDefault="00AA6E89" w:rsidP="00AA6E89">
      <w:pPr>
        <w:autoSpaceDE w:val="0"/>
        <w:autoSpaceDN w:val="0"/>
        <w:adjustRightInd w:val="0"/>
        <w:spacing w:after="0" w:line="240" w:lineRule="auto"/>
        <w:rPr>
          <w:ins w:id="576" w:author="smaslan" w:date="2018-08-07T09:36:00Z"/>
          <w:rFonts w:ascii="Courier New" w:hAnsi="Courier New" w:cs="Courier New"/>
          <w:i/>
          <w:iCs/>
          <w:color w:val="0000FF"/>
          <w:sz w:val="14"/>
          <w:szCs w:val="20"/>
          <w:lang w:val="en-US"/>
        </w:rPr>
      </w:pPr>
      <w:ins w:id="577" w:author="smaslan" w:date="2018-08-07T09:36:00Z">
        <w:r>
          <w:rPr>
            <w:rFonts w:ascii="Courier New" w:hAnsi="Courier New" w:cs="Courier New"/>
            <w:i/>
            <w:iCs/>
            <w:color w:val="0000FF"/>
            <w:sz w:val="14"/>
            <w:szCs w:val="20"/>
            <w:lang w:val="en-US"/>
          </w:rPr>
          <w:t>//   2D CSV table:</w:t>
        </w:r>
      </w:ins>
    </w:p>
    <w:p w14:paraId="6B1A3C13" w14:textId="77777777" w:rsidR="00AA6E89" w:rsidRDefault="00AA6E89" w:rsidP="00AA6E89">
      <w:pPr>
        <w:autoSpaceDE w:val="0"/>
        <w:autoSpaceDN w:val="0"/>
        <w:adjustRightInd w:val="0"/>
        <w:spacing w:after="0" w:line="240" w:lineRule="auto"/>
        <w:rPr>
          <w:ins w:id="578" w:author="smaslan" w:date="2018-08-07T09:36:00Z"/>
          <w:rFonts w:ascii="Courier New" w:hAnsi="Courier New" w:cs="Courier New"/>
          <w:i/>
          <w:iCs/>
          <w:color w:val="0000FF"/>
          <w:sz w:val="14"/>
          <w:szCs w:val="20"/>
          <w:lang w:val="en-US"/>
        </w:rPr>
      </w:pPr>
      <w:ins w:id="579" w:author="smaslan" w:date="2018-08-07T09:36:00Z">
        <w:r>
          <w:rPr>
            <w:rFonts w:ascii="Courier New" w:hAnsi="Courier New" w:cs="Courier New"/>
            <w:i/>
            <w:iCs/>
            <w:color w:val="0000FF"/>
            <w:sz w:val="14"/>
            <w:szCs w:val="20"/>
            <w:lang w:val="en-US"/>
          </w:rPr>
          <w:t>//     y-axis: frequency</w:t>
        </w:r>
      </w:ins>
    </w:p>
    <w:p w14:paraId="687F9D76" w14:textId="77777777" w:rsidR="00AA6E89" w:rsidRDefault="00AA6E89" w:rsidP="00AA6E89">
      <w:pPr>
        <w:autoSpaceDE w:val="0"/>
        <w:autoSpaceDN w:val="0"/>
        <w:adjustRightInd w:val="0"/>
        <w:spacing w:after="0" w:line="240" w:lineRule="auto"/>
        <w:rPr>
          <w:ins w:id="580" w:author="smaslan" w:date="2018-08-07T09:36:00Z"/>
          <w:rFonts w:ascii="Courier New" w:hAnsi="Courier New" w:cs="Courier New"/>
          <w:i/>
          <w:iCs/>
          <w:color w:val="0000FF"/>
          <w:sz w:val="14"/>
          <w:szCs w:val="20"/>
          <w:lang w:val="en-US"/>
        </w:rPr>
      </w:pPr>
      <w:ins w:id="581" w:author="smaslan" w:date="2018-08-07T09:36:00Z">
        <w:r>
          <w:rPr>
            <w:rFonts w:ascii="Courier New" w:hAnsi="Courier New" w:cs="Courier New"/>
            <w:i/>
            <w:iCs/>
            <w:color w:val="0000FF"/>
            <w:sz w:val="14"/>
            <w:szCs w:val="20"/>
            <w:lang w:val="en-US"/>
          </w:rPr>
          <w:t xml:space="preserve">//     x-axis: input </w:t>
        </w:r>
        <w:proofErr w:type="spellStart"/>
        <w:r>
          <w:rPr>
            <w:rFonts w:ascii="Courier New" w:hAnsi="Courier New" w:cs="Courier New"/>
            <w:i/>
            <w:iCs/>
            <w:color w:val="0000FF"/>
            <w:sz w:val="14"/>
            <w:szCs w:val="20"/>
            <w:lang w:val="en-US"/>
          </w:rPr>
          <w:t>rms</w:t>
        </w:r>
        <w:proofErr w:type="spellEnd"/>
        <w:r>
          <w:rPr>
            <w:rFonts w:ascii="Courier New" w:hAnsi="Courier New" w:cs="Courier New"/>
            <w:i/>
            <w:iCs/>
            <w:color w:val="0000FF"/>
            <w:sz w:val="14"/>
            <w:szCs w:val="20"/>
            <w:lang w:val="en-US"/>
          </w:rPr>
          <w:t xml:space="preserve"> value</w:t>
        </w:r>
      </w:ins>
    </w:p>
    <w:p w14:paraId="02C89BC0" w14:textId="77777777" w:rsidR="00AA6E89" w:rsidRDefault="00AA6E89" w:rsidP="00AA6E89">
      <w:pPr>
        <w:autoSpaceDE w:val="0"/>
        <w:autoSpaceDN w:val="0"/>
        <w:adjustRightInd w:val="0"/>
        <w:spacing w:after="0" w:line="240" w:lineRule="auto"/>
        <w:rPr>
          <w:ins w:id="582" w:author="smaslan" w:date="2018-08-07T09:36:00Z"/>
          <w:rFonts w:ascii="Courier New" w:hAnsi="Courier New" w:cs="Courier New"/>
          <w:i/>
          <w:iCs/>
          <w:color w:val="0000FF"/>
          <w:sz w:val="14"/>
          <w:szCs w:val="20"/>
          <w:lang w:val="en-US"/>
        </w:rPr>
      </w:pPr>
      <w:ins w:id="583" w:author="smaslan" w:date="2018-08-07T09:36:00Z">
        <w:r>
          <w:rPr>
            <w:rFonts w:ascii="Courier New" w:hAnsi="Courier New" w:cs="Courier New"/>
            <w:i/>
            <w:iCs/>
            <w:color w:val="0000FF"/>
            <w:sz w:val="14"/>
            <w:szCs w:val="20"/>
            <w:lang w:val="en-US"/>
          </w:rPr>
          <w:t>//     quantity 1: in/out transfer values</w:t>
        </w:r>
      </w:ins>
    </w:p>
    <w:p w14:paraId="650BCD18" w14:textId="77777777" w:rsidR="00AA6E89" w:rsidRDefault="00AA6E89" w:rsidP="00AA6E89">
      <w:pPr>
        <w:autoSpaceDE w:val="0"/>
        <w:autoSpaceDN w:val="0"/>
        <w:adjustRightInd w:val="0"/>
        <w:spacing w:after="0" w:line="240" w:lineRule="auto"/>
        <w:rPr>
          <w:ins w:id="584" w:author="smaslan" w:date="2018-08-07T09:36:00Z"/>
          <w:rFonts w:ascii="Courier New" w:hAnsi="Courier New" w:cs="Courier New"/>
          <w:i/>
          <w:iCs/>
          <w:color w:val="0000FF"/>
          <w:sz w:val="14"/>
          <w:szCs w:val="20"/>
          <w:lang w:val="en-US"/>
        </w:rPr>
      </w:pPr>
      <w:ins w:id="585" w:author="smaslan" w:date="2018-08-07T09:36:00Z">
        <w:r>
          <w:rPr>
            <w:rFonts w:ascii="Courier New" w:hAnsi="Courier New" w:cs="Courier New"/>
            <w:i/>
            <w:iCs/>
            <w:color w:val="0000FF"/>
            <w:sz w:val="14"/>
            <w:szCs w:val="20"/>
            <w:lang w:val="en-US"/>
          </w:rPr>
          <w:t>//     quantity 2: absolute uncertainties</w:t>
        </w:r>
      </w:ins>
    </w:p>
    <w:p w14:paraId="10C80257" w14:textId="77777777" w:rsidR="00AA6E89" w:rsidRDefault="00AA6E89" w:rsidP="00AA6E89">
      <w:pPr>
        <w:autoSpaceDE w:val="0"/>
        <w:autoSpaceDN w:val="0"/>
        <w:adjustRightInd w:val="0"/>
        <w:spacing w:after="0" w:line="240" w:lineRule="auto"/>
        <w:rPr>
          <w:ins w:id="586" w:author="smaslan" w:date="2018-08-07T09:36:00Z"/>
          <w:rFonts w:ascii="Courier New" w:hAnsi="Courier New" w:cs="Courier New"/>
          <w:color w:val="000000"/>
          <w:sz w:val="14"/>
          <w:szCs w:val="20"/>
          <w:lang w:val="en-US"/>
        </w:rPr>
      </w:pPr>
      <w:proofErr w:type="gramStart"/>
      <w:ins w:id="587" w:author="smaslan" w:date="2018-08-07T09:36:00Z">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\tfer_amp.csv</w:t>
        </w:r>
      </w:ins>
    </w:p>
    <w:p w14:paraId="640E8E4F" w14:textId="77777777" w:rsidR="00AA6E89" w:rsidRDefault="00AA6E89" w:rsidP="00AA6E89">
      <w:pPr>
        <w:autoSpaceDE w:val="0"/>
        <w:autoSpaceDN w:val="0"/>
        <w:adjustRightInd w:val="0"/>
        <w:spacing w:after="0" w:line="240" w:lineRule="auto"/>
        <w:rPr>
          <w:ins w:id="588" w:author="smaslan" w:date="2018-08-07T09:36:00Z"/>
          <w:rFonts w:ascii="Courier New" w:hAnsi="Courier New" w:cs="Courier New"/>
          <w:color w:val="000000"/>
          <w:sz w:val="14"/>
          <w:szCs w:val="20"/>
          <w:lang w:val="en-US"/>
        </w:rPr>
      </w:pPr>
    </w:p>
    <w:p w14:paraId="1D764A36" w14:textId="77777777" w:rsidR="00AA6E89" w:rsidRDefault="00AA6E89" w:rsidP="00AA6E89">
      <w:pPr>
        <w:autoSpaceDE w:val="0"/>
        <w:autoSpaceDN w:val="0"/>
        <w:adjustRightInd w:val="0"/>
        <w:spacing w:after="0" w:line="240" w:lineRule="auto"/>
        <w:rPr>
          <w:ins w:id="589" w:author="smaslan" w:date="2018-08-07T09:36:00Z"/>
          <w:rFonts w:ascii="Courier New" w:hAnsi="Courier New" w:cs="Courier New"/>
          <w:i/>
          <w:iCs/>
          <w:color w:val="0000FF"/>
          <w:sz w:val="14"/>
          <w:szCs w:val="20"/>
          <w:lang w:val="en-US"/>
        </w:rPr>
      </w:pPr>
      <w:ins w:id="590" w:author="smaslan" w:date="2018-08-07T09:36:00Z">
        <w:r>
          <w:rPr>
            <w:rFonts w:ascii="Courier New" w:hAnsi="Courier New" w:cs="Courier New"/>
            <w:i/>
            <w:iCs/>
            <w:color w:val="0000FF"/>
            <w:sz w:val="14"/>
            <w:szCs w:val="20"/>
            <w:lang w:val="en-US"/>
          </w:rPr>
          <w:t>// frequency transfer of the transducer - phase (input - output):</w:t>
        </w:r>
      </w:ins>
    </w:p>
    <w:p w14:paraId="5E09C777" w14:textId="77777777" w:rsidR="00AA6E89" w:rsidRDefault="00AA6E89" w:rsidP="00AA6E89">
      <w:pPr>
        <w:autoSpaceDE w:val="0"/>
        <w:autoSpaceDN w:val="0"/>
        <w:adjustRightInd w:val="0"/>
        <w:spacing w:after="0" w:line="240" w:lineRule="auto"/>
        <w:rPr>
          <w:ins w:id="591" w:author="smaslan" w:date="2018-08-07T09:36:00Z"/>
          <w:rFonts w:ascii="Courier New" w:hAnsi="Courier New" w:cs="Courier New"/>
          <w:i/>
          <w:iCs/>
          <w:color w:val="0000FF"/>
          <w:sz w:val="14"/>
          <w:szCs w:val="20"/>
          <w:lang w:val="en-US"/>
        </w:rPr>
      </w:pPr>
      <w:ins w:id="592" w:author="smaslan" w:date="2018-08-07T09:36:00Z">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ins>
    </w:p>
    <w:p w14:paraId="383615DE" w14:textId="77777777" w:rsidR="00AA6E89" w:rsidRDefault="00AA6E89" w:rsidP="00AA6E89">
      <w:pPr>
        <w:autoSpaceDE w:val="0"/>
        <w:autoSpaceDN w:val="0"/>
        <w:adjustRightInd w:val="0"/>
        <w:spacing w:after="0" w:line="240" w:lineRule="auto"/>
        <w:rPr>
          <w:ins w:id="593" w:author="smaslan" w:date="2018-08-07T09:36:00Z"/>
          <w:rFonts w:ascii="Courier New" w:hAnsi="Courier New" w:cs="Courier New"/>
          <w:color w:val="000000"/>
          <w:sz w:val="14"/>
          <w:szCs w:val="20"/>
          <w:lang w:val="en-US"/>
        </w:rPr>
      </w:pPr>
      <w:proofErr w:type="gramStart"/>
      <w:ins w:id="594" w:author="smaslan" w:date="2018-08-07T09:36:00Z">
        <w:r>
          <w:rPr>
            <w:rFonts w:ascii="Courier New" w:hAnsi="Courier New" w:cs="Courier New"/>
            <w:color w:val="000000"/>
            <w:sz w:val="14"/>
            <w:szCs w:val="20"/>
            <w:lang w:val="en-US"/>
          </w:rPr>
          <w:t>phase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\tfer_phi.csv</w:t>
        </w:r>
      </w:ins>
    </w:p>
    <w:p w14:paraId="0DF1C63C" w14:textId="77777777" w:rsidR="00AA6E89" w:rsidRDefault="00AA6E89" w:rsidP="00AA6E89">
      <w:pPr>
        <w:autoSpaceDE w:val="0"/>
        <w:autoSpaceDN w:val="0"/>
        <w:adjustRightInd w:val="0"/>
        <w:spacing w:after="0" w:line="240" w:lineRule="auto"/>
        <w:rPr>
          <w:ins w:id="595" w:author="smaslan" w:date="2018-08-07T09:36:00Z"/>
          <w:rFonts w:ascii="Courier New" w:hAnsi="Courier New" w:cs="Courier New"/>
          <w:color w:val="000000"/>
          <w:sz w:val="14"/>
          <w:szCs w:val="20"/>
          <w:lang w:val="en-US"/>
        </w:rPr>
      </w:pPr>
    </w:p>
    <w:p w14:paraId="0F4EA472" w14:textId="77777777" w:rsidR="00AA6E89" w:rsidRDefault="00AA6E89" w:rsidP="00AA6E89">
      <w:pPr>
        <w:autoSpaceDE w:val="0"/>
        <w:autoSpaceDN w:val="0"/>
        <w:adjustRightInd w:val="0"/>
        <w:spacing w:after="0" w:line="240" w:lineRule="auto"/>
        <w:rPr>
          <w:ins w:id="596" w:author="smaslan" w:date="2018-08-07T09:36:00Z"/>
          <w:rFonts w:ascii="Courier New" w:hAnsi="Courier New" w:cs="Courier New"/>
          <w:i/>
          <w:iCs/>
          <w:color w:val="0000FF"/>
          <w:sz w:val="14"/>
          <w:szCs w:val="20"/>
          <w:lang w:val="en-US"/>
        </w:rPr>
      </w:pPr>
      <w:ins w:id="597"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ins>
    </w:p>
    <w:p w14:paraId="5707692D" w14:textId="77777777" w:rsidR="00AA6E89" w:rsidRDefault="00AA6E89" w:rsidP="00AA6E89">
      <w:pPr>
        <w:autoSpaceDE w:val="0"/>
        <w:autoSpaceDN w:val="0"/>
        <w:adjustRightInd w:val="0"/>
        <w:spacing w:after="0" w:line="240" w:lineRule="auto"/>
        <w:rPr>
          <w:ins w:id="598" w:author="smaslan" w:date="2018-08-07T09:36:00Z"/>
          <w:rFonts w:ascii="Courier New" w:hAnsi="Courier New" w:cs="Courier New"/>
          <w:i/>
          <w:iCs/>
          <w:color w:val="0000FF"/>
          <w:sz w:val="14"/>
          <w:szCs w:val="20"/>
          <w:lang w:val="en-US"/>
        </w:rPr>
      </w:pPr>
      <w:ins w:id="599" w:author="smaslan" w:date="2018-08-07T09:36:00Z">
        <w:r>
          <w:rPr>
            <w:rFonts w:ascii="Courier New" w:hAnsi="Courier New" w:cs="Courier New"/>
            <w:i/>
            <w:iCs/>
            <w:color w:val="0000FF"/>
            <w:sz w:val="14"/>
            <w:szCs w:val="20"/>
            <w:lang w:val="en-US"/>
          </w:rPr>
          <w:t xml:space="preserve">//   2D CSV table, </w:t>
        </w:r>
      </w:ins>
    </w:p>
    <w:p w14:paraId="525AD34A" w14:textId="77777777" w:rsidR="00AA6E89" w:rsidRDefault="00AA6E89" w:rsidP="00AA6E89">
      <w:pPr>
        <w:autoSpaceDE w:val="0"/>
        <w:autoSpaceDN w:val="0"/>
        <w:adjustRightInd w:val="0"/>
        <w:spacing w:after="0" w:line="240" w:lineRule="auto"/>
        <w:rPr>
          <w:ins w:id="600" w:author="smaslan" w:date="2018-08-07T09:36:00Z"/>
          <w:rFonts w:ascii="Courier New" w:hAnsi="Courier New" w:cs="Courier New"/>
          <w:i/>
          <w:iCs/>
          <w:color w:val="0000FF"/>
          <w:sz w:val="14"/>
          <w:szCs w:val="20"/>
          <w:lang w:val="en-US"/>
        </w:rPr>
      </w:pPr>
      <w:ins w:id="601" w:author="smaslan" w:date="2018-08-07T09:36:00Z">
        <w:r>
          <w:rPr>
            <w:rFonts w:ascii="Courier New" w:hAnsi="Courier New" w:cs="Courier New"/>
            <w:i/>
            <w:iCs/>
            <w:color w:val="0000FF"/>
            <w:sz w:val="14"/>
            <w:szCs w:val="20"/>
            <w:lang w:val="en-US"/>
          </w:rPr>
          <w:t>//     y-axis: fundamental frequency</w:t>
        </w:r>
      </w:ins>
    </w:p>
    <w:p w14:paraId="0168A5F6" w14:textId="77777777" w:rsidR="00AA6E89" w:rsidRDefault="00AA6E89" w:rsidP="00AA6E89">
      <w:pPr>
        <w:autoSpaceDE w:val="0"/>
        <w:autoSpaceDN w:val="0"/>
        <w:adjustRightInd w:val="0"/>
        <w:spacing w:after="0" w:line="240" w:lineRule="auto"/>
        <w:rPr>
          <w:ins w:id="602" w:author="smaslan" w:date="2018-08-07T09:36:00Z"/>
          <w:rFonts w:ascii="Courier New" w:hAnsi="Courier New" w:cs="Courier New"/>
          <w:i/>
          <w:iCs/>
          <w:color w:val="0000FF"/>
          <w:sz w:val="14"/>
          <w:szCs w:val="20"/>
          <w:lang w:val="en-US"/>
        </w:rPr>
      </w:pPr>
      <w:ins w:id="603" w:author="smaslan" w:date="2018-08-07T09:36:00Z">
        <w:r>
          <w:rPr>
            <w:rFonts w:ascii="Courier New" w:hAnsi="Courier New" w:cs="Courier New"/>
            <w:i/>
            <w:iCs/>
            <w:color w:val="0000FF"/>
            <w:sz w:val="14"/>
            <w:szCs w:val="20"/>
            <w:lang w:val="en-US"/>
          </w:rPr>
          <w:t>//     x-axis: fundamental amplitude</w:t>
        </w:r>
      </w:ins>
    </w:p>
    <w:p w14:paraId="26B38D4F" w14:textId="77777777" w:rsidR="00AA6E89" w:rsidRPr="007E2598" w:rsidRDefault="00AA6E89" w:rsidP="00AA6E89">
      <w:pPr>
        <w:autoSpaceDE w:val="0"/>
        <w:autoSpaceDN w:val="0"/>
        <w:adjustRightInd w:val="0"/>
        <w:spacing w:after="0" w:line="240" w:lineRule="auto"/>
        <w:rPr>
          <w:ins w:id="604" w:author="smaslan" w:date="2018-08-07T09:36:00Z"/>
          <w:rFonts w:ascii="Courier New" w:hAnsi="Courier New" w:cs="Courier New"/>
          <w:i/>
          <w:iCs/>
          <w:color w:val="0000FF"/>
          <w:sz w:val="14"/>
          <w:szCs w:val="20"/>
          <w:lang w:val="en-US"/>
        </w:rPr>
      </w:pPr>
      <w:ins w:id="605" w:author="smaslan" w:date="2018-08-07T09:36:00Z">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ins>
    </w:p>
    <w:p w14:paraId="5140D95B" w14:textId="77777777" w:rsidR="00AA6E89" w:rsidRDefault="00AA6E89" w:rsidP="00AA6E89">
      <w:pPr>
        <w:autoSpaceDE w:val="0"/>
        <w:autoSpaceDN w:val="0"/>
        <w:adjustRightInd w:val="0"/>
        <w:spacing w:after="0" w:line="240" w:lineRule="auto"/>
        <w:rPr>
          <w:ins w:id="606" w:author="smaslan" w:date="2018-08-07T09:36:00Z"/>
          <w:rFonts w:ascii="Courier New" w:hAnsi="Courier New" w:cs="Courier New"/>
          <w:color w:val="008080"/>
          <w:sz w:val="14"/>
          <w:szCs w:val="20"/>
          <w:lang w:val="en-US"/>
        </w:rPr>
      </w:pPr>
      <w:proofErr w:type="spellStart"/>
      <w:proofErr w:type="gramStart"/>
      <w:ins w:id="607" w:author="smaslan" w:date="2018-08-07T09:36:00Z">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\sfdr.csv</w:t>
        </w:r>
      </w:ins>
    </w:p>
    <w:p w14:paraId="3FDF4C3E" w14:textId="77777777" w:rsidR="00AA6E89" w:rsidRDefault="00AA6E89" w:rsidP="00AA6E89">
      <w:pPr>
        <w:autoSpaceDE w:val="0"/>
        <w:autoSpaceDN w:val="0"/>
        <w:adjustRightInd w:val="0"/>
        <w:spacing w:after="0" w:line="240" w:lineRule="auto"/>
        <w:rPr>
          <w:ins w:id="608" w:author="smaslan" w:date="2018-08-07T09:36:00Z"/>
          <w:rFonts w:ascii="Courier New" w:hAnsi="Courier New" w:cs="Courier New"/>
          <w:color w:val="008080"/>
          <w:sz w:val="14"/>
          <w:szCs w:val="20"/>
          <w:lang w:val="en-US"/>
        </w:rPr>
      </w:pPr>
    </w:p>
    <w:p w14:paraId="747CB006" w14:textId="77777777" w:rsidR="00AA6E89" w:rsidRPr="00554000" w:rsidRDefault="00AA6E89" w:rsidP="00AA6E89">
      <w:pPr>
        <w:autoSpaceDE w:val="0"/>
        <w:autoSpaceDN w:val="0"/>
        <w:adjustRightInd w:val="0"/>
        <w:spacing w:after="0" w:line="240" w:lineRule="auto"/>
        <w:rPr>
          <w:ins w:id="609" w:author="smaslan" w:date="2018-08-07T09:36:00Z"/>
          <w:rFonts w:ascii="Courier New" w:hAnsi="Courier New" w:cs="Courier New"/>
          <w:i/>
          <w:iCs/>
          <w:color w:val="0000FF"/>
          <w:sz w:val="14"/>
          <w:szCs w:val="20"/>
          <w:lang w:val="en-US"/>
        </w:rPr>
      </w:pPr>
      <w:ins w:id="610" w:author="smaslan" w:date="2018-08-07T09:36:00Z">
        <w:r w:rsidRPr="00554000">
          <w:rPr>
            <w:rFonts w:ascii="Courier New" w:hAnsi="Courier New" w:cs="Courier New"/>
            <w:i/>
            <w:iCs/>
            <w:color w:val="0000FF"/>
            <w:sz w:val="14"/>
            <w:szCs w:val="20"/>
            <w:lang w:val="en-US"/>
          </w:rPr>
          <w:t>// --- loading correction components ---</w:t>
        </w:r>
      </w:ins>
    </w:p>
    <w:p w14:paraId="6E79DDA6" w14:textId="77777777" w:rsidR="00AA6E89" w:rsidRDefault="00AA6E89" w:rsidP="00AA6E89">
      <w:pPr>
        <w:autoSpaceDE w:val="0"/>
        <w:autoSpaceDN w:val="0"/>
        <w:adjustRightInd w:val="0"/>
        <w:spacing w:after="0" w:line="240" w:lineRule="auto"/>
        <w:rPr>
          <w:ins w:id="611" w:author="smaslan" w:date="2018-08-07T09:36:00Z"/>
          <w:rFonts w:ascii="Courier New" w:hAnsi="Courier New" w:cs="Courier New"/>
          <w:i/>
          <w:iCs/>
          <w:color w:val="0000FF"/>
          <w:sz w:val="14"/>
          <w:szCs w:val="20"/>
          <w:lang w:val="en-US"/>
        </w:rPr>
      </w:pPr>
      <w:ins w:id="612"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ins>
    </w:p>
    <w:p w14:paraId="543912BA" w14:textId="77777777" w:rsidR="00AA6E89" w:rsidRPr="007E2598" w:rsidRDefault="00AA6E89" w:rsidP="00AA6E89">
      <w:pPr>
        <w:autoSpaceDE w:val="0"/>
        <w:autoSpaceDN w:val="0"/>
        <w:adjustRightInd w:val="0"/>
        <w:spacing w:after="0" w:line="240" w:lineRule="auto"/>
        <w:rPr>
          <w:ins w:id="613" w:author="smaslan" w:date="2018-08-07T09:36:00Z"/>
          <w:rFonts w:ascii="Courier New" w:hAnsi="Courier New" w:cs="Courier New"/>
          <w:i/>
          <w:iCs/>
          <w:color w:val="0000FF"/>
          <w:sz w:val="14"/>
          <w:szCs w:val="20"/>
          <w:lang w:val="en-US"/>
        </w:rPr>
      </w:pPr>
      <w:ins w:id="614"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2C90594A" w14:textId="77777777" w:rsidR="00AA6E89" w:rsidRPr="00B42FFC" w:rsidRDefault="00AA6E89" w:rsidP="00AA6E89">
      <w:pPr>
        <w:autoSpaceDE w:val="0"/>
        <w:autoSpaceDN w:val="0"/>
        <w:adjustRightInd w:val="0"/>
        <w:spacing w:after="0" w:line="240" w:lineRule="auto"/>
        <w:rPr>
          <w:ins w:id="615" w:author="smaslan" w:date="2018-08-07T09:36:00Z"/>
          <w:rFonts w:ascii="Courier New" w:hAnsi="Courier New" w:cs="Courier New"/>
          <w:color w:val="000000"/>
          <w:sz w:val="14"/>
          <w:szCs w:val="20"/>
          <w:lang w:val="en-US"/>
        </w:rPr>
      </w:pPr>
      <w:proofErr w:type="gramStart"/>
      <w:ins w:id="616"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sidRPr="00B42FFC">
          <w:rPr>
            <w:rFonts w:ascii="Courier New" w:hAnsi="Courier New" w:cs="Courier New"/>
            <w:color w:val="000000"/>
            <w:sz w:val="14"/>
            <w:szCs w:val="20"/>
            <w:lang w:val="en-US"/>
          </w:rPr>
          <w:t>csv</w:t>
        </w:r>
        <w:proofErr w:type="spellEnd"/>
        <w:r w:rsidRPr="00B42FFC">
          <w:rPr>
            <w:rFonts w:ascii="Courier New" w:hAnsi="Courier New" w:cs="Courier New"/>
            <w:color w:val="000000"/>
            <w:sz w:val="14"/>
            <w:szCs w:val="20"/>
            <w:lang w:val="en-US"/>
          </w:rPr>
          <w:t>\Zca.csv</w:t>
        </w:r>
      </w:ins>
    </w:p>
    <w:p w14:paraId="38BE3F0E" w14:textId="77777777" w:rsidR="00AA6E89" w:rsidRDefault="00AA6E89" w:rsidP="00AA6E89">
      <w:pPr>
        <w:autoSpaceDE w:val="0"/>
        <w:autoSpaceDN w:val="0"/>
        <w:adjustRightInd w:val="0"/>
        <w:spacing w:after="0" w:line="240" w:lineRule="auto"/>
        <w:rPr>
          <w:ins w:id="617" w:author="smaslan" w:date="2018-08-07T09:36:00Z"/>
          <w:rFonts w:ascii="Courier New" w:hAnsi="Courier New" w:cs="Courier New"/>
          <w:color w:val="008080"/>
          <w:sz w:val="14"/>
          <w:szCs w:val="20"/>
          <w:lang w:val="en-US"/>
        </w:rPr>
      </w:pPr>
    </w:p>
    <w:p w14:paraId="7585C763" w14:textId="77777777" w:rsidR="00AA6E89" w:rsidRDefault="00AA6E89" w:rsidP="00AA6E89">
      <w:pPr>
        <w:autoSpaceDE w:val="0"/>
        <w:autoSpaceDN w:val="0"/>
        <w:adjustRightInd w:val="0"/>
        <w:spacing w:after="0" w:line="240" w:lineRule="auto"/>
        <w:rPr>
          <w:ins w:id="618" w:author="smaslan" w:date="2018-08-07T09:36:00Z"/>
          <w:rFonts w:ascii="Courier New" w:hAnsi="Courier New" w:cs="Courier New"/>
          <w:i/>
          <w:iCs/>
          <w:color w:val="0000FF"/>
          <w:sz w:val="14"/>
          <w:szCs w:val="20"/>
          <w:lang w:val="en-US"/>
        </w:rPr>
      </w:pPr>
      <w:ins w:id="619"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ins>
    </w:p>
    <w:p w14:paraId="283F0FDC" w14:textId="77777777" w:rsidR="00AA6E89" w:rsidRPr="007E2598" w:rsidRDefault="00AA6E89" w:rsidP="00AA6E89">
      <w:pPr>
        <w:autoSpaceDE w:val="0"/>
        <w:autoSpaceDN w:val="0"/>
        <w:adjustRightInd w:val="0"/>
        <w:spacing w:after="0" w:line="240" w:lineRule="auto"/>
        <w:rPr>
          <w:ins w:id="620" w:author="smaslan" w:date="2018-08-07T09:36:00Z"/>
          <w:rFonts w:ascii="Courier New" w:hAnsi="Courier New" w:cs="Courier New"/>
          <w:i/>
          <w:iCs/>
          <w:color w:val="0000FF"/>
          <w:sz w:val="14"/>
          <w:szCs w:val="20"/>
          <w:lang w:val="en-US"/>
        </w:rPr>
      </w:pPr>
      <w:ins w:id="621"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16503E2C" w14:textId="77777777" w:rsidR="00AA6E89" w:rsidRDefault="00AA6E89" w:rsidP="00AA6E89">
      <w:pPr>
        <w:autoSpaceDE w:val="0"/>
        <w:autoSpaceDN w:val="0"/>
        <w:adjustRightInd w:val="0"/>
        <w:spacing w:after="0" w:line="240" w:lineRule="auto"/>
        <w:rPr>
          <w:ins w:id="622" w:author="smaslan" w:date="2018-08-07T09:36:00Z"/>
          <w:rFonts w:ascii="Courier New" w:hAnsi="Courier New" w:cs="Courier New"/>
          <w:color w:val="008080"/>
          <w:sz w:val="14"/>
          <w:szCs w:val="20"/>
          <w:lang w:val="en-US"/>
        </w:rPr>
      </w:pPr>
      <w:proofErr w:type="gramStart"/>
      <w:ins w:id="623"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ins>
    </w:p>
    <w:p w14:paraId="1F6DC9E5" w14:textId="77777777" w:rsidR="00AA6E89" w:rsidRDefault="00AA6E89" w:rsidP="00AA6E89">
      <w:pPr>
        <w:autoSpaceDE w:val="0"/>
        <w:autoSpaceDN w:val="0"/>
        <w:adjustRightInd w:val="0"/>
        <w:spacing w:after="0" w:line="240" w:lineRule="auto"/>
        <w:rPr>
          <w:ins w:id="624" w:author="smaslan" w:date="2018-08-07T09:36:00Z"/>
          <w:rFonts w:ascii="Courier New" w:hAnsi="Courier New" w:cs="Courier New"/>
          <w:color w:val="008080"/>
          <w:sz w:val="14"/>
          <w:szCs w:val="20"/>
          <w:lang w:val="en-US"/>
        </w:rPr>
      </w:pPr>
    </w:p>
    <w:p w14:paraId="51E71A9A" w14:textId="77777777" w:rsidR="00AA6E89" w:rsidRDefault="00AA6E89" w:rsidP="00AA6E89">
      <w:pPr>
        <w:autoSpaceDE w:val="0"/>
        <w:autoSpaceDN w:val="0"/>
        <w:adjustRightInd w:val="0"/>
        <w:spacing w:after="0" w:line="240" w:lineRule="auto"/>
        <w:rPr>
          <w:ins w:id="625" w:author="smaslan" w:date="2018-08-07T09:36:00Z"/>
          <w:rFonts w:ascii="Courier New" w:hAnsi="Courier New" w:cs="Courier New"/>
          <w:i/>
          <w:iCs/>
          <w:color w:val="0000FF"/>
          <w:sz w:val="14"/>
          <w:szCs w:val="20"/>
          <w:lang w:val="en-US"/>
        </w:rPr>
      </w:pPr>
      <w:ins w:id="626"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ins>
    </w:p>
    <w:p w14:paraId="29F45991" w14:textId="77777777" w:rsidR="00AA6E89" w:rsidRPr="007E2598" w:rsidRDefault="00AA6E89" w:rsidP="00AA6E89">
      <w:pPr>
        <w:autoSpaceDE w:val="0"/>
        <w:autoSpaceDN w:val="0"/>
        <w:adjustRightInd w:val="0"/>
        <w:spacing w:after="0" w:line="240" w:lineRule="auto"/>
        <w:rPr>
          <w:ins w:id="627" w:author="smaslan" w:date="2018-08-07T09:36:00Z"/>
          <w:rFonts w:ascii="Courier New" w:hAnsi="Courier New" w:cs="Courier New"/>
          <w:i/>
          <w:iCs/>
          <w:color w:val="0000FF"/>
          <w:sz w:val="14"/>
          <w:szCs w:val="20"/>
          <w:lang w:val="en-US"/>
        </w:rPr>
      </w:pPr>
      <w:ins w:id="628" w:author="smaslan" w:date="2018-08-07T09:36:00Z">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ins>
    </w:p>
    <w:p w14:paraId="1E1CDE6E" w14:textId="77777777" w:rsidR="00AA6E89" w:rsidRPr="00B42FFC" w:rsidRDefault="00AA6E89" w:rsidP="00AA6E89">
      <w:pPr>
        <w:autoSpaceDE w:val="0"/>
        <w:autoSpaceDN w:val="0"/>
        <w:adjustRightInd w:val="0"/>
        <w:spacing w:after="0" w:line="240" w:lineRule="auto"/>
        <w:rPr>
          <w:ins w:id="629" w:author="smaslan" w:date="2018-08-07T09:36:00Z"/>
          <w:rFonts w:ascii="Courier New" w:hAnsi="Courier New" w:cs="Courier New"/>
          <w:color w:val="008080"/>
          <w:sz w:val="14"/>
          <w:szCs w:val="20"/>
          <w:lang w:val="en-US"/>
        </w:rPr>
      </w:pPr>
      <w:proofErr w:type="gramStart"/>
      <w:ins w:id="630"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\Zcam.csv</w:t>
        </w:r>
      </w:ins>
    </w:p>
    <w:p w14:paraId="548DD1C4" w14:textId="77777777" w:rsidR="00AA6E89" w:rsidRDefault="00AA6E89" w:rsidP="00AA6E89">
      <w:pPr>
        <w:autoSpaceDE w:val="0"/>
        <w:autoSpaceDN w:val="0"/>
        <w:adjustRightInd w:val="0"/>
        <w:spacing w:after="0" w:line="240" w:lineRule="auto"/>
        <w:rPr>
          <w:ins w:id="631" w:author="smaslan" w:date="2018-08-07T09:36:00Z"/>
          <w:rFonts w:ascii="Courier New" w:hAnsi="Courier New" w:cs="Courier New"/>
          <w:color w:val="008080"/>
          <w:sz w:val="14"/>
          <w:szCs w:val="20"/>
          <w:lang w:val="en-US"/>
        </w:rPr>
      </w:pPr>
    </w:p>
    <w:p w14:paraId="5FB521B2" w14:textId="77777777" w:rsidR="00AA6E89" w:rsidRDefault="00AA6E89" w:rsidP="00AA6E89">
      <w:pPr>
        <w:autoSpaceDE w:val="0"/>
        <w:autoSpaceDN w:val="0"/>
        <w:adjustRightInd w:val="0"/>
        <w:spacing w:after="0" w:line="240" w:lineRule="auto"/>
        <w:rPr>
          <w:ins w:id="632" w:author="smaslan" w:date="2018-08-07T09:36:00Z"/>
          <w:rFonts w:ascii="Courier New" w:hAnsi="Courier New" w:cs="Courier New"/>
          <w:i/>
          <w:iCs/>
          <w:color w:val="0000FF"/>
          <w:sz w:val="14"/>
          <w:szCs w:val="20"/>
          <w:lang w:val="en-US"/>
        </w:rPr>
      </w:pPr>
      <w:ins w:id="633"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ins>
    </w:p>
    <w:p w14:paraId="42DA8D2B" w14:textId="77777777" w:rsidR="00AA6E89" w:rsidRPr="007E2598" w:rsidRDefault="00AA6E89" w:rsidP="00AA6E89">
      <w:pPr>
        <w:autoSpaceDE w:val="0"/>
        <w:autoSpaceDN w:val="0"/>
        <w:adjustRightInd w:val="0"/>
        <w:spacing w:after="0" w:line="240" w:lineRule="auto"/>
        <w:rPr>
          <w:ins w:id="634" w:author="smaslan" w:date="2018-08-07T09:36:00Z"/>
          <w:rFonts w:ascii="Courier New" w:hAnsi="Courier New" w:cs="Courier New"/>
          <w:i/>
          <w:iCs/>
          <w:color w:val="0000FF"/>
          <w:sz w:val="14"/>
          <w:szCs w:val="20"/>
          <w:lang w:val="en-US"/>
        </w:rPr>
      </w:pPr>
      <w:ins w:id="635"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ins>
    </w:p>
    <w:p w14:paraId="55668CDA" w14:textId="77777777" w:rsidR="00AA6E89" w:rsidRPr="00B42FFC" w:rsidRDefault="00AA6E89" w:rsidP="00AA6E89">
      <w:pPr>
        <w:autoSpaceDE w:val="0"/>
        <w:autoSpaceDN w:val="0"/>
        <w:adjustRightInd w:val="0"/>
        <w:spacing w:after="0" w:line="240" w:lineRule="auto"/>
        <w:rPr>
          <w:ins w:id="636" w:author="smaslan" w:date="2018-08-07T09:36:00Z"/>
          <w:rFonts w:ascii="Courier New" w:hAnsi="Courier New" w:cs="Courier New"/>
          <w:color w:val="000000"/>
          <w:sz w:val="14"/>
          <w:szCs w:val="20"/>
          <w:lang w:val="en-US"/>
        </w:rPr>
      </w:pPr>
      <w:proofErr w:type="gramStart"/>
      <w:ins w:id="637"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\Yca.csv</w:t>
        </w:r>
      </w:ins>
    </w:p>
    <w:p w14:paraId="5A36660E" w14:textId="77777777" w:rsidR="00AA6E89" w:rsidRDefault="00AA6E89" w:rsidP="00AA6E89">
      <w:pPr>
        <w:autoSpaceDE w:val="0"/>
        <w:autoSpaceDN w:val="0"/>
        <w:adjustRightInd w:val="0"/>
        <w:spacing w:after="0" w:line="240" w:lineRule="auto"/>
        <w:rPr>
          <w:ins w:id="638" w:author="smaslan" w:date="2018-08-07T09:36:00Z"/>
          <w:rFonts w:ascii="Courier New" w:hAnsi="Courier New" w:cs="Courier New"/>
          <w:color w:val="008080"/>
          <w:sz w:val="14"/>
          <w:szCs w:val="20"/>
          <w:lang w:val="en-US"/>
        </w:rPr>
      </w:pPr>
    </w:p>
    <w:p w14:paraId="73F5FF46" w14:textId="77777777" w:rsidR="00AA6E89" w:rsidRDefault="00AA6E89" w:rsidP="00AA6E89">
      <w:pPr>
        <w:autoSpaceDE w:val="0"/>
        <w:autoSpaceDN w:val="0"/>
        <w:adjustRightInd w:val="0"/>
        <w:spacing w:after="0" w:line="240" w:lineRule="auto"/>
        <w:rPr>
          <w:ins w:id="639" w:author="smaslan" w:date="2018-08-07T09:36:00Z"/>
          <w:rFonts w:ascii="Courier New" w:hAnsi="Courier New" w:cs="Courier New"/>
          <w:i/>
          <w:iCs/>
          <w:color w:val="0000FF"/>
          <w:sz w:val="14"/>
          <w:szCs w:val="20"/>
          <w:lang w:val="en-US"/>
        </w:rPr>
      </w:pPr>
      <w:ins w:id="640"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ins>
    </w:p>
    <w:p w14:paraId="3F4F189D" w14:textId="77777777" w:rsidR="00AA6E89" w:rsidRPr="007E2598" w:rsidRDefault="00AA6E89" w:rsidP="00AA6E89">
      <w:pPr>
        <w:autoSpaceDE w:val="0"/>
        <w:autoSpaceDN w:val="0"/>
        <w:adjustRightInd w:val="0"/>
        <w:spacing w:after="0" w:line="240" w:lineRule="auto"/>
        <w:rPr>
          <w:ins w:id="641" w:author="smaslan" w:date="2018-08-07T09:36:00Z"/>
          <w:rFonts w:ascii="Courier New" w:hAnsi="Courier New" w:cs="Courier New"/>
          <w:i/>
          <w:iCs/>
          <w:color w:val="0000FF"/>
          <w:sz w:val="14"/>
          <w:szCs w:val="20"/>
          <w:lang w:val="en-US"/>
        </w:rPr>
      </w:pPr>
      <w:ins w:id="642" w:author="smaslan" w:date="2018-08-07T09:36:00Z">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5870265C" w14:textId="77777777" w:rsidR="00AA6E89" w:rsidRPr="00B42FFC" w:rsidRDefault="00AA6E89" w:rsidP="00AA6E89">
      <w:pPr>
        <w:autoSpaceDE w:val="0"/>
        <w:autoSpaceDN w:val="0"/>
        <w:adjustRightInd w:val="0"/>
        <w:spacing w:after="0" w:line="240" w:lineRule="auto"/>
        <w:rPr>
          <w:ins w:id="643" w:author="smaslan" w:date="2018-08-07T09:36:00Z"/>
          <w:rFonts w:ascii="Courier New" w:hAnsi="Courier New" w:cs="Courier New"/>
          <w:color w:val="000000"/>
          <w:sz w:val="14"/>
          <w:szCs w:val="20"/>
          <w:lang w:val="en-US"/>
        </w:rPr>
      </w:pPr>
      <w:proofErr w:type="gramStart"/>
      <w:ins w:id="644"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\Zcb.csv</w:t>
        </w:r>
      </w:ins>
    </w:p>
    <w:p w14:paraId="617C83C4" w14:textId="77777777" w:rsidR="00AA6E89" w:rsidRDefault="00AA6E89" w:rsidP="00AA6E89">
      <w:pPr>
        <w:autoSpaceDE w:val="0"/>
        <w:autoSpaceDN w:val="0"/>
        <w:adjustRightInd w:val="0"/>
        <w:spacing w:after="0" w:line="240" w:lineRule="auto"/>
        <w:rPr>
          <w:ins w:id="645" w:author="smaslan" w:date="2018-08-07T09:36:00Z"/>
          <w:rFonts w:ascii="Courier New" w:hAnsi="Courier New" w:cs="Courier New"/>
          <w:i/>
          <w:iCs/>
          <w:color w:val="0000FF"/>
          <w:sz w:val="14"/>
          <w:szCs w:val="20"/>
          <w:lang w:val="en-US"/>
        </w:rPr>
      </w:pPr>
    </w:p>
    <w:p w14:paraId="00D7E913" w14:textId="77777777" w:rsidR="00AA6E89" w:rsidRDefault="00AA6E89" w:rsidP="00AA6E89">
      <w:pPr>
        <w:autoSpaceDE w:val="0"/>
        <w:autoSpaceDN w:val="0"/>
        <w:adjustRightInd w:val="0"/>
        <w:spacing w:after="0" w:line="240" w:lineRule="auto"/>
        <w:rPr>
          <w:ins w:id="646" w:author="smaslan" w:date="2018-08-07T09:36:00Z"/>
          <w:rFonts w:ascii="Courier New" w:hAnsi="Courier New" w:cs="Courier New"/>
          <w:i/>
          <w:iCs/>
          <w:color w:val="0000FF"/>
          <w:sz w:val="14"/>
          <w:szCs w:val="20"/>
          <w:lang w:val="en-US"/>
        </w:rPr>
      </w:pPr>
      <w:ins w:id="647"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ins>
    </w:p>
    <w:p w14:paraId="76151C78" w14:textId="77777777" w:rsidR="00AA6E89" w:rsidRPr="007E2598" w:rsidRDefault="00AA6E89" w:rsidP="00AA6E89">
      <w:pPr>
        <w:autoSpaceDE w:val="0"/>
        <w:autoSpaceDN w:val="0"/>
        <w:adjustRightInd w:val="0"/>
        <w:spacing w:after="0" w:line="240" w:lineRule="auto"/>
        <w:rPr>
          <w:ins w:id="648" w:author="smaslan" w:date="2018-08-07T09:36:00Z"/>
          <w:rFonts w:ascii="Courier New" w:hAnsi="Courier New" w:cs="Courier New"/>
          <w:i/>
          <w:iCs/>
          <w:color w:val="0000FF"/>
          <w:sz w:val="14"/>
          <w:szCs w:val="20"/>
          <w:lang w:val="en-US"/>
        </w:rPr>
      </w:pPr>
      <w:ins w:id="649"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ins>
    </w:p>
    <w:p w14:paraId="22F22BFF" w14:textId="77777777" w:rsidR="00AA6E89" w:rsidRPr="00B42FFC" w:rsidRDefault="00AA6E89" w:rsidP="00AA6E89">
      <w:pPr>
        <w:autoSpaceDE w:val="0"/>
        <w:autoSpaceDN w:val="0"/>
        <w:adjustRightInd w:val="0"/>
        <w:spacing w:after="0" w:line="240" w:lineRule="auto"/>
        <w:rPr>
          <w:ins w:id="650" w:author="smaslan" w:date="2018-08-07T09:36:00Z"/>
          <w:rFonts w:ascii="Courier New" w:hAnsi="Courier New" w:cs="Courier New"/>
          <w:color w:val="000000"/>
          <w:sz w:val="14"/>
          <w:szCs w:val="20"/>
          <w:lang w:val="en-US"/>
        </w:rPr>
      </w:pPr>
      <w:proofErr w:type="gramStart"/>
      <w:ins w:id="651"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\Ycb.csv</w:t>
        </w:r>
      </w:ins>
    </w:p>
    <w:p w14:paraId="3F8E9301" w14:textId="77777777" w:rsidR="00AA6E89" w:rsidRDefault="00AA6E89" w:rsidP="00AA6E89">
      <w:pPr>
        <w:autoSpaceDE w:val="0"/>
        <w:autoSpaceDN w:val="0"/>
        <w:adjustRightInd w:val="0"/>
        <w:spacing w:after="0" w:line="240" w:lineRule="auto"/>
        <w:rPr>
          <w:ins w:id="652" w:author="smaslan" w:date="2018-08-07T09:36:00Z"/>
          <w:rFonts w:ascii="Courier New" w:hAnsi="Courier New" w:cs="Courier New"/>
          <w:color w:val="008080"/>
          <w:sz w:val="14"/>
          <w:szCs w:val="20"/>
          <w:lang w:val="en-US"/>
        </w:rPr>
      </w:pPr>
      <w:ins w:id="653" w:author="smaslan" w:date="2018-08-07T09:36:00Z">
        <w:r w:rsidRPr="007E2598">
          <w:rPr>
            <w:rFonts w:ascii="Courier New" w:hAnsi="Courier New" w:cs="Courier New"/>
            <w:color w:val="008080"/>
            <w:sz w:val="14"/>
            <w:szCs w:val="20"/>
            <w:lang w:val="en-US"/>
          </w:rPr>
          <w:t xml:space="preserve">  </w:t>
        </w:r>
      </w:ins>
    </w:p>
    <w:p w14:paraId="5BAA5E22" w14:textId="77777777" w:rsidR="00AA6E89" w:rsidRDefault="00AA6E89" w:rsidP="00AA6E89">
      <w:pPr>
        <w:autoSpaceDE w:val="0"/>
        <w:autoSpaceDN w:val="0"/>
        <w:adjustRightInd w:val="0"/>
        <w:spacing w:after="0" w:line="240" w:lineRule="auto"/>
        <w:rPr>
          <w:ins w:id="654" w:author="smaslan" w:date="2018-08-07T09:36:00Z"/>
          <w:rFonts w:ascii="Courier New" w:hAnsi="Courier New" w:cs="Courier New"/>
          <w:i/>
          <w:iCs/>
          <w:color w:val="0000FF"/>
          <w:sz w:val="14"/>
          <w:szCs w:val="20"/>
          <w:lang w:val="en-US"/>
        </w:rPr>
      </w:pPr>
      <w:ins w:id="655"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ins>
    </w:p>
    <w:p w14:paraId="31EA3736" w14:textId="77777777" w:rsidR="00AA6E89" w:rsidRPr="007E2598" w:rsidRDefault="00AA6E89" w:rsidP="00AA6E89">
      <w:pPr>
        <w:autoSpaceDE w:val="0"/>
        <w:autoSpaceDN w:val="0"/>
        <w:adjustRightInd w:val="0"/>
        <w:spacing w:after="0" w:line="240" w:lineRule="auto"/>
        <w:rPr>
          <w:ins w:id="656" w:author="smaslan" w:date="2018-08-07T09:36:00Z"/>
          <w:rFonts w:ascii="Courier New" w:hAnsi="Courier New" w:cs="Courier New"/>
          <w:i/>
          <w:iCs/>
          <w:color w:val="0000FF"/>
          <w:sz w:val="14"/>
          <w:szCs w:val="20"/>
          <w:lang w:val="en-US"/>
        </w:rPr>
      </w:pPr>
      <w:ins w:id="657"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ins>
    </w:p>
    <w:p w14:paraId="0154EBF0" w14:textId="77777777" w:rsidR="00AA6E89" w:rsidRPr="00B42FFC" w:rsidRDefault="00AA6E89" w:rsidP="00AA6E89">
      <w:pPr>
        <w:autoSpaceDE w:val="0"/>
        <w:autoSpaceDN w:val="0"/>
        <w:adjustRightInd w:val="0"/>
        <w:spacing w:after="0" w:line="240" w:lineRule="auto"/>
        <w:rPr>
          <w:ins w:id="658" w:author="smaslan" w:date="2018-08-07T09:36:00Z"/>
          <w:rFonts w:ascii="Courier New" w:hAnsi="Courier New" w:cs="Courier New"/>
          <w:color w:val="000000"/>
          <w:sz w:val="14"/>
          <w:szCs w:val="20"/>
          <w:lang w:val="en-US"/>
        </w:rPr>
      </w:pPr>
      <w:proofErr w:type="spellStart"/>
      <w:proofErr w:type="gramStart"/>
      <w:ins w:id="659" w:author="smaslan" w:date="2018-08-07T09:36:00Z">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\Z_low.csv</w:t>
        </w:r>
      </w:ins>
    </w:p>
    <w:p w14:paraId="26048996" w14:textId="7B29A6BA" w:rsidR="00DE52A0" w:rsidRPr="007E2598" w:rsidDel="00AA6E89" w:rsidRDefault="00DE52A0" w:rsidP="00DE52A0">
      <w:pPr>
        <w:suppressAutoHyphens w:val="0"/>
        <w:autoSpaceDE w:val="0"/>
        <w:autoSpaceDN w:val="0"/>
        <w:adjustRightInd w:val="0"/>
        <w:spacing w:after="0" w:line="240" w:lineRule="auto"/>
        <w:rPr>
          <w:del w:id="660" w:author="smaslan" w:date="2018-08-07T09:36:00Z"/>
          <w:rFonts w:ascii="Courier New" w:hAnsi="Courier New" w:cs="Courier New"/>
          <w:i/>
          <w:iCs/>
          <w:color w:val="0000FF"/>
          <w:sz w:val="14"/>
          <w:szCs w:val="20"/>
          <w:lang w:val="en-US"/>
        </w:rPr>
      </w:pPr>
      <w:del w:id="661" w:author="smaslan" w:date="2018-08-07T09:36:00Z">
        <w:r w:rsidRPr="007E2598" w:rsidDel="00AA6E89">
          <w:rPr>
            <w:rFonts w:ascii="Courier New" w:hAnsi="Courier New" w:cs="Courier New"/>
            <w:i/>
            <w:iCs/>
            <w:color w:val="0000FF"/>
            <w:sz w:val="14"/>
            <w:szCs w:val="20"/>
            <w:lang w:val="en-US"/>
          </w:rPr>
          <w:delText>// type of the correction:</w:delText>
        </w:r>
      </w:del>
    </w:p>
    <w:p w14:paraId="171F0BC6" w14:textId="022143CA" w:rsidR="00DE52A0" w:rsidRPr="007E2598" w:rsidDel="00AA6E89" w:rsidRDefault="00DE52A0" w:rsidP="00DE52A0">
      <w:pPr>
        <w:suppressAutoHyphens w:val="0"/>
        <w:autoSpaceDE w:val="0"/>
        <w:autoSpaceDN w:val="0"/>
        <w:adjustRightInd w:val="0"/>
        <w:spacing w:after="0" w:line="240" w:lineRule="auto"/>
        <w:rPr>
          <w:del w:id="662" w:author="smaslan" w:date="2018-08-07T09:36:00Z"/>
          <w:rFonts w:ascii="Courier New" w:hAnsi="Courier New" w:cs="Courier New"/>
          <w:color w:val="000000"/>
          <w:sz w:val="14"/>
          <w:szCs w:val="20"/>
          <w:lang w:val="en-US"/>
        </w:rPr>
      </w:pPr>
      <w:del w:id="663" w:author="smaslan" w:date="2018-08-07T09:36:00Z">
        <w:r w:rsidRPr="007E2598" w:rsidDel="00AA6E89">
          <w:rPr>
            <w:rFonts w:ascii="Courier New" w:hAnsi="Courier New" w:cs="Courier New"/>
            <w:color w:val="000000"/>
            <w:sz w:val="14"/>
            <w:szCs w:val="20"/>
            <w:lang w:val="en-US"/>
          </w:rPr>
          <w:delText>type::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shunt</w:delText>
        </w:r>
      </w:del>
    </w:p>
    <w:p w14:paraId="1D135AF6" w14:textId="51325481" w:rsidR="00DE52A0" w:rsidRPr="007E2598" w:rsidDel="00AA6E89" w:rsidRDefault="00DE52A0" w:rsidP="00DE52A0">
      <w:pPr>
        <w:suppressAutoHyphens w:val="0"/>
        <w:autoSpaceDE w:val="0"/>
        <w:autoSpaceDN w:val="0"/>
        <w:adjustRightInd w:val="0"/>
        <w:spacing w:after="0" w:line="240" w:lineRule="auto"/>
        <w:rPr>
          <w:del w:id="664" w:author="smaslan" w:date="2018-08-07T09:36:00Z"/>
          <w:rFonts w:ascii="Courier New" w:hAnsi="Courier New" w:cs="Courier New"/>
          <w:color w:val="000000"/>
          <w:sz w:val="14"/>
          <w:szCs w:val="20"/>
          <w:lang w:val="en-US"/>
        </w:rPr>
      </w:pPr>
    </w:p>
    <w:p w14:paraId="0A955368" w14:textId="12E0B495" w:rsidR="00DE52A0" w:rsidRPr="007E2598" w:rsidDel="00AA6E89" w:rsidRDefault="00DE52A0" w:rsidP="00DE52A0">
      <w:pPr>
        <w:suppressAutoHyphens w:val="0"/>
        <w:autoSpaceDE w:val="0"/>
        <w:autoSpaceDN w:val="0"/>
        <w:adjustRightInd w:val="0"/>
        <w:spacing w:after="0" w:line="240" w:lineRule="auto"/>
        <w:rPr>
          <w:del w:id="665" w:author="smaslan" w:date="2018-08-07T09:36:00Z"/>
          <w:rFonts w:ascii="Courier New" w:hAnsi="Courier New" w:cs="Courier New"/>
          <w:i/>
          <w:iCs/>
          <w:color w:val="0000FF"/>
          <w:sz w:val="14"/>
          <w:szCs w:val="20"/>
          <w:lang w:val="en-US"/>
        </w:rPr>
      </w:pPr>
      <w:del w:id="666" w:author="smaslan" w:date="2018-08-07T09:36:00Z">
        <w:r w:rsidRPr="007E2598" w:rsidDel="00AA6E89">
          <w:rPr>
            <w:rFonts w:ascii="Courier New" w:hAnsi="Courier New" w:cs="Courier New"/>
            <w:i/>
            <w:iCs/>
            <w:color w:val="0000FF"/>
            <w:sz w:val="14"/>
            <w:szCs w:val="20"/>
            <w:lang w:val="en-US"/>
          </w:rPr>
          <w:delText>// name of the transducer:</w:delText>
        </w:r>
      </w:del>
    </w:p>
    <w:p w14:paraId="1DAD6D90" w14:textId="59EEB4AB" w:rsidR="00DE52A0" w:rsidRPr="007E2598" w:rsidDel="00AA6E89" w:rsidRDefault="00DE52A0" w:rsidP="00DE52A0">
      <w:pPr>
        <w:suppressAutoHyphens w:val="0"/>
        <w:autoSpaceDE w:val="0"/>
        <w:autoSpaceDN w:val="0"/>
        <w:adjustRightInd w:val="0"/>
        <w:spacing w:after="0" w:line="240" w:lineRule="auto"/>
        <w:rPr>
          <w:del w:id="667" w:author="smaslan" w:date="2018-08-07T09:36:00Z"/>
          <w:rFonts w:ascii="Courier New" w:hAnsi="Courier New" w:cs="Courier New"/>
          <w:color w:val="000080"/>
          <w:sz w:val="14"/>
          <w:szCs w:val="20"/>
          <w:lang w:val="en-US"/>
        </w:rPr>
      </w:pPr>
      <w:del w:id="668" w:author="smaslan" w:date="2018-08-07T09:36:00Z">
        <w:r w:rsidRPr="007E2598" w:rsidDel="00AA6E89">
          <w:rPr>
            <w:rFonts w:ascii="Courier New" w:hAnsi="Courier New" w:cs="Courier New"/>
            <w:color w:val="000000"/>
            <w:sz w:val="14"/>
            <w:szCs w:val="20"/>
            <w:lang w:val="en-US"/>
          </w:rPr>
          <w:delText>name::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Current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shunt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1A</w:delText>
        </w:r>
      </w:del>
    </w:p>
    <w:p w14:paraId="2150EA4E" w14:textId="3595D7F8" w:rsidR="00DE52A0" w:rsidRPr="007E2598" w:rsidDel="00AA6E89" w:rsidRDefault="00DE52A0" w:rsidP="00DE52A0">
      <w:pPr>
        <w:suppressAutoHyphens w:val="0"/>
        <w:autoSpaceDE w:val="0"/>
        <w:autoSpaceDN w:val="0"/>
        <w:adjustRightInd w:val="0"/>
        <w:spacing w:after="0" w:line="240" w:lineRule="auto"/>
        <w:rPr>
          <w:del w:id="669" w:author="smaslan" w:date="2018-08-07T09:36:00Z"/>
          <w:rFonts w:ascii="Courier New" w:hAnsi="Courier New" w:cs="Courier New"/>
          <w:color w:val="000080"/>
          <w:sz w:val="14"/>
          <w:szCs w:val="20"/>
          <w:lang w:val="en-US"/>
        </w:rPr>
      </w:pPr>
    </w:p>
    <w:p w14:paraId="383986A2" w14:textId="508B0262" w:rsidR="00DE52A0" w:rsidRPr="007E2598" w:rsidDel="00AA6E89" w:rsidRDefault="00DE52A0" w:rsidP="00DE52A0">
      <w:pPr>
        <w:suppressAutoHyphens w:val="0"/>
        <w:autoSpaceDE w:val="0"/>
        <w:autoSpaceDN w:val="0"/>
        <w:adjustRightInd w:val="0"/>
        <w:spacing w:after="0" w:line="240" w:lineRule="auto"/>
        <w:rPr>
          <w:del w:id="670" w:author="smaslan" w:date="2018-08-07T09:36:00Z"/>
          <w:rFonts w:ascii="Courier New" w:hAnsi="Courier New" w:cs="Courier New"/>
          <w:i/>
          <w:iCs/>
          <w:color w:val="0000FF"/>
          <w:sz w:val="14"/>
          <w:szCs w:val="20"/>
          <w:lang w:val="en-US"/>
        </w:rPr>
      </w:pPr>
      <w:del w:id="671" w:author="smaslan" w:date="2018-08-07T09:36:00Z">
        <w:r w:rsidRPr="007E2598" w:rsidDel="00AA6E89">
          <w:rPr>
            <w:rFonts w:ascii="Courier New" w:hAnsi="Courier New" w:cs="Courier New"/>
            <w:i/>
            <w:iCs/>
            <w:color w:val="0000FF"/>
            <w:sz w:val="14"/>
            <w:szCs w:val="20"/>
            <w:lang w:val="en-US"/>
          </w:rPr>
          <w:delText>// serial number of the transducer:</w:delText>
        </w:r>
      </w:del>
    </w:p>
    <w:p w14:paraId="11EEB598" w14:textId="41D5AA49" w:rsidR="00DE52A0" w:rsidRPr="007E2598" w:rsidDel="00AA6E89" w:rsidRDefault="00DE52A0" w:rsidP="00DE52A0">
      <w:pPr>
        <w:suppressAutoHyphens w:val="0"/>
        <w:autoSpaceDE w:val="0"/>
        <w:autoSpaceDN w:val="0"/>
        <w:adjustRightInd w:val="0"/>
        <w:spacing w:after="0" w:line="240" w:lineRule="auto"/>
        <w:rPr>
          <w:del w:id="672" w:author="smaslan" w:date="2018-08-07T09:36:00Z"/>
          <w:rFonts w:ascii="Courier New" w:hAnsi="Courier New" w:cs="Courier New"/>
          <w:color w:val="000080"/>
          <w:sz w:val="14"/>
          <w:szCs w:val="20"/>
          <w:lang w:val="en-US"/>
        </w:rPr>
      </w:pPr>
      <w:del w:id="673" w:author="smaslan" w:date="2018-08-07T09:36:00Z">
        <w:r w:rsidRPr="007E2598" w:rsidDel="00AA6E89">
          <w:rPr>
            <w:rFonts w:ascii="Courier New" w:hAnsi="Courier New" w:cs="Courier New"/>
            <w:color w:val="000000"/>
            <w:sz w:val="14"/>
            <w:szCs w:val="20"/>
            <w:lang w:val="en-US"/>
          </w:rPr>
          <w:delText>serial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number::</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CMI/</w:delText>
        </w:r>
        <w:r w:rsidRPr="007E2598" w:rsidDel="00AA6E89">
          <w:rPr>
            <w:rFonts w:ascii="Courier New" w:hAnsi="Courier New" w:cs="Courier New"/>
            <w:color w:val="000080"/>
            <w:sz w:val="14"/>
            <w:szCs w:val="20"/>
            <w:lang w:val="en-US"/>
          </w:rPr>
          <w:delText>1A</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0080"/>
            <w:sz w:val="14"/>
            <w:szCs w:val="20"/>
            <w:lang w:val="en-US"/>
          </w:rPr>
          <w:delText>1</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0080"/>
            <w:sz w:val="14"/>
            <w:szCs w:val="20"/>
            <w:lang w:val="en-US"/>
          </w:rPr>
          <w:delText>13</w:delText>
        </w:r>
      </w:del>
    </w:p>
    <w:p w14:paraId="0DB9394D" w14:textId="3CF28D1C" w:rsidR="00DE52A0" w:rsidRPr="007E2598" w:rsidDel="00AA6E89" w:rsidRDefault="00DE52A0" w:rsidP="00DE52A0">
      <w:pPr>
        <w:suppressAutoHyphens w:val="0"/>
        <w:autoSpaceDE w:val="0"/>
        <w:autoSpaceDN w:val="0"/>
        <w:adjustRightInd w:val="0"/>
        <w:spacing w:after="0" w:line="240" w:lineRule="auto"/>
        <w:rPr>
          <w:del w:id="674" w:author="smaslan" w:date="2018-08-07T09:36:00Z"/>
          <w:rFonts w:ascii="Courier New" w:hAnsi="Courier New" w:cs="Courier New"/>
          <w:color w:val="000080"/>
          <w:sz w:val="14"/>
          <w:szCs w:val="20"/>
          <w:lang w:val="en-US"/>
        </w:rPr>
      </w:pPr>
    </w:p>
    <w:p w14:paraId="15D7F17A" w14:textId="401C35CD" w:rsidR="00DE52A0" w:rsidRPr="007E2598" w:rsidDel="00AA6E89" w:rsidRDefault="00DE52A0" w:rsidP="00DE52A0">
      <w:pPr>
        <w:suppressAutoHyphens w:val="0"/>
        <w:autoSpaceDE w:val="0"/>
        <w:autoSpaceDN w:val="0"/>
        <w:adjustRightInd w:val="0"/>
        <w:spacing w:after="0" w:line="240" w:lineRule="auto"/>
        <w:rPr>
          <w:del w:id="675" w:author="smaslan" w:date="2018-08-07T09:36:00Z"/>
          <w:rFonts w:ascii="Courier New" w:hAnsi="Courier New" w:cs="Courier New"/>
          <w:i/>
          <w:iCs/>
          <w:color w:val="0000FF"/>
          <w:sz w:val="14"/>
          <w:szCs w:val="20"/>
          <w:lang w:val="en-US"/>
        </w:rPr>
      </w:pPr>
      <w:del w:id="676" w:author="smaslan" w:date="2018-08-07T09:36:00Z">
        <w:r w:rsidRPr="007E2598" w:rsidDel="00AA6E89">
          <w:rPr>
            <w:rFonts w:ascii="Courier New" w:hAnsi="Courier New" w:cs="Courier New"/>
            <w:i/>
            <w:iCs/>
            <w:color w:val="0000FF"/>
            <w:sz w:val="14"/>
            <w:szCs w:val="20"/>
            <w:lang w:val="en-US"/>
          </w:rPr>
          <w:delText>// identifier of the channel of the digitizer if the transducer was calibrated together with the digitizer:</w:delText>
        </w:r>
      </w:del>
    </w:p>
    <w:p w14:paraId="18579922" w14:textId="2560FB6D" w:rsidR="00DE52A0" w:rsidRPr="007E2598" w:rsidDel="00AA6E89" w:rsidRDefault="00DE52A0" w:rsidP="00DE52A0">
      <w:pPr>
        <w:suppressAutoHyphens w:val="0"/>
        <w:autoSpaceDE w:val="0"/>
        <w:autoSpaceDN w:val="0"/>
        <w:adjustRightInd w:val="0"/>
        <w:spacing w:after="0" w:line="240" w:lineRule="auto"/>
        <w:rPr>
          <w:del w:id="677" w:author="smaslan" w:date="2018-08-07T09:36:00Z"/>
          <w:rFonts w:ascii="Courier New" w:hAnsi="Courier New" w:cs="Courier New"/>
          <w:i/>
          <w:iCs/>
          <w:color w:val="0000FF"/>
          <w:sz w:val="14"/>
          <w:szCs w:val="20"/>
          <w:lang w:val="en-US"/>
        </w:rPr>
      </w:pPr>
      <w:del w:id="678" w:author="smaslan" w:date="2018-08-07T09:36:00Z">
        <w:r w:rsidRPr="007E2598" w:rsidDel="00AA6E89">
          <w:rPr>
            <w:rFonts w:ascii="Courier New" w:hAnsi="Courier New" w:cs="Courier New"/>
            <w:i/>
            <w:iCs/>
            <w:color w:val="0000FF"/>
            <w:sz w:val="14"/>
            <w:szCs w:val="20"/>
            <w:lang w:val="en-US"/>
          </w:rPr>
          <w:delText>//  note: leave empty or remove if not needed</w:delText>
        </w:r>
      </w:del>
    </w:p>
    <w:p w14:paraId="739A6F96" w14:textId="11EA0852" w:rsidR="00DE52A0" w:rsidRPr="007E2598" w:rsidDel="00AA6E89" w:rsidRDefault="00DE52A0" w:rsidP="00DE52A0">
      <w:pPr>
        <w:suppressAutoHyphens w:val="0"/>
        <w:autoSpaceDE w:val="0"/>
        <w:autoSpaceDN w:val="0"/>
        <w:adjustRightInd w:val="0"/>
        <w:spacing w:after="0" w:line="240" w:lineRule="auto"/>
        <w:rPr>
          <w:del w:id="679" w:author="smaslan" w:date="2018-08-07T09:36:00Z"/>
          <w:rFonts w:ascii="Courier New" w:hAnsi="Courier New" w:cs="Courier New"/>
          <w:color w:val="000000"/>
          <w:sz w:val="14"/>
          <w:szCs w:val="20"/>
          <w:lang w:val="en-US"/>
        </w:rPr>
      </w:pPr>
      <w:del w:id="680" w:author="smaslan" w:date="2018-08-07T09:36:00Z">
        <w:r w:rsidRPr="007E2598" w:rsidDel="00AA6E89">
          <w:rPr>
            <w:rFonts w:ascii="Courier New" w:hAnsi="Courier New" w:cs="Courier New"/>
            <w:color w:val="000000"/>
            <w:sz w:val="14"/>
            <w:szCs w:val="20"/>
            <w:lang w:val="en-US"/>
          </w:rPr>
          <w:delText>linked</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to</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digitizer</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channel::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HP3458A,</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sn.</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MY45053095</w:delText>
        </w:r>
      </w:del>
    </w:p>
    <w:p w14:paraId="06B7BD37" w14:textId="5A4DDAB3" w:rsidR="00DE52A0" w:rsidRPr="007E2598" w:rsidDel="00AA6E89" w:rsidRDefault="00DE52A0" w:rsidP="00DE52A0">
      <w:pPr>
        <w:suppressAutoHyphens w:val="0"/>
        <w:autoSpaceDE w:val="0"/>
        <w:autoSpaceDN w:val="0"/>
        <w:adjustRightInd w:val="0"/>
        <w:spacing w:after="0" w:line="240" w:lineRule="auto"/>
        <w:rPr>
          <w:del w:id="681" w:author="smaslan" w:date="2018-08-07T09:36:00Z"/>
          <w:rFonts w:ascii="Courier New" w:hAnsi="Courier New" w:cs="Courier New"/>
          <w:color w:val="000000"/>
          <w:sz w:val="14"/>
          <w:szCs w:val="20"/>
          <w:lang w:val="en-US"/>
        </w:rPr>
      </w:pPr>
    </w:p>
    <w:p w14:paraId="51E293DD" w14:textId="77CBE59B" w:rsidR="00DE52A0" w:rsidRPr="007E2598" w:rsidDel="00AA6E89" w:rsidRDefault="00DE52A0" w:rsidP="00DE52A0">
      <w:pPr>
        <w:suppressAutoHyphens w:val="0"/>
        <w:autoSpaceDE w:val="0"/>
        <w:autoSpaceDN w:val="0"/>
        <w:adjustRightInd w:val="0"/>
        <w:spacing w:after="0" w:line="240" w:lineRule="auto"/>
        <w:rPr>
          <w:del w:id="682" w:author="smaslan" w:date="2018-08-07T09:36:00Z"/>
          <w:rFonts w:ascii="Courier New" w:hAnsi="Courier New" w:cs="Courier New"/>
          <w:i/>
          <w:iCs/>
          <w:color w:val="0000FF"/>
          <w:sz w:val="14"/>
          <w:szCs w:val="20"/>
          <w:lang w:val="en-US"/>
        </w:rPr>
      </w:pPr>
      <w:del w:id="683" w:author="smaslan" w:date="2018-08-07T09:36:00Z">
        <w:r w:rsidRPr="007E2598" w:rsidDel="00AA6E89">
          <w:rPr>
            <w:rFonts w:ascii="Courier New" w:hAnsi="Courier New" w:cs="Courier New"/>
            <w:i/>
            <w:iCs/>
            <w:color w:val="0000FF"/>
            <w:sz w:val="14"/>
            <w:szCs w:val="20"/>
            <w:lang w:val="en-US"/>
          </w:rPr>
          <w:delText>// nominal/DC ratio [V/A]:</w:delText>
        </w:r>
      </w:del>
    </w:p>
    <w:p w14:paraId="7C4F578E" w14:textId="499BD61C" w:rsidR="00DE52A0" w:rsidRPr="007E2598" w:rsidDel="00AA6E89" w:rsidRDefault="00DE52A0" w:rsidP="00DE52A0">
      <w:pPr>
        <w:suppressAutoHyphens w:val="0"/>
        <w:autoSpaceDE w:val="0"/>
        <w:autoSpaceDN w:val="0"/>
        <w:adjustRightInd w:val="0"/>
        <w:spacing w:after="0" w:line="240" w:lineRule="auto"/>
        <w:rPr>
          <w:del w:id="684" w:author="smaslan" w:date="2018-08-07T09:36:00Z"/>
          <w:rFonts w:ascii="Courier New" w:hAnsi="Courier New" w:cs="Courier New"/>
          <w:color w:val="000080"/>
          <w:sz w:val="14"/>
          <w:szCs w:val="20"/>
          <w:lang w:val="en-US"/>
        </w:rPr>
      </w:pPr>
      <w:del w:id="685" w:author="smaslan" w:date="2018-08-07T09:36:00Z">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ratio::</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0.6</w:delText>
        </w:r>
      </w:del>
    </w:p>
    <w:p w14:paraId="0ADECD5D" w14:textId="7A71B9D3" w:rsidR="00DE52A0" w:rsidRPr="007E2598" w:rsidDel="00AA6E89" w:rsidRDefault="00DE52A0" w:rsidP="00DE52A0">
      <w:pPr>
        <w:suppressAutoHyphens w:val="0"/>
        <w:autoSpaceDE w:val="0"/>
        <w:autoSpaceDN w:val="0"/>
        <w:adjustRightInd w:val="0"/>
        <w:spacing w:after="0" w:line="240" w:lineRule="auto"/>
        <w:rPr>
          <w:del w:id="686" w:author="smaslan" w:date="2018-08-07T09:36:00Z"/>
          <w:rFonts w:ascii="Courier New" w:hAnsi="Courier New" w:cs="Courier New"/>
          <w:color w:val="000080"/>
          <w:sz w:val="14"/>
          <w:szCs w:val="20"/>
          <w:lang w:val="en-US"/>
        </w:rPr>
      </w:pPr>
    </w:p>
    <w:p w14:paraId="2079161E" w14:textId="77F2C2B1" w:rsidR="00DE52A0" w:rsidRPr="007E2598" w:rsidDel="00AA6E89" w:rsidRDefault="00DE52A0" w:rsidP="00DE52A0">
      <w:pPr>
        <w:suppressAutoHyphens w:val="0"/>
        <w:autoSpaceDE w:val="0"/>
        <w:autoSpaceDN w:val="0"/>
        <w:adjustRightInd w:val="0"/>
        <w:spacing w:after="0" w:line="240" w:lineRule="auto"/>
        <w:rPr>
          <w:del w:id="687" w:author="smaslan" w:date="2018-08-07T09:36:00Z"/>
          <w:rFonts w:ascii="Courier New" w:hAnsi="Courier New" w:cs="Courier New"/>
          <w:i/>
          <w:iCs/>
          <w:color w:val="0000FF"/>
          <w:sz w:val="14"/>
          <w:szCs w:val="20"/>
          <w:lang w:val="en-US"/>
        </w:rPr>
      </w:pPr>
      <w:del w:id="688" w:author="smaslan" w:date="2018-08-07T09:36:00Z">
        <w:r w:rsidRPr="007E2598" w:rsidDel="00AA6E89">
          <w:rPr>
            <w:rFonts w:ascii="Courier New" w:hAnsi="Courier New" w:cs="Courier New"/>
            <w:i/>
            <w:iCs/>
            <w:color w:val="0000FF"/>
            <w:sz w:val="14"/>
            <w:szCs w:val="20"/>
            <w:lang w:val="en-US"/>
          </w:rPr>
          <w:delText>// combined amplitude and frequency dependence of the shunt</w:delText>
        </w:r>
      </w:del>
    </w:p>
    <w:p w14:paraId="6052529D" w14:textId="7C4DD9EF" w:rsidR="00DE52A0" w:rsidRPr="007E2598" w:rsidDel="00AA6E89" w:rsidRDefault="00DE52A0" w:rsidP="00DE52A0">
      <w:pPr>
        <w:suppressAutoHyphens w:val="0"/>
        <w:autoSpaceDE w:val="0"/>
        <w:autoSpaceDN w:val="0"/>
        <w:adjustRightInd w:val="0"/>
        <w:spacing w:after="0" w:line="240" w:lineRule="auto"/>
        <w:rPr>
          <w:del w:id="689" w:author="smaslan" w:date="2018-08-07T09:36:00Z"/>
          <w:rFonts w:ascii="Courier New" w:hAnsi="Courier New" w:cs="Courier New"/>
          <w:i/>
          <w:iCs/>
          <w:color w:val="0000FF"/>
          <w:sz w:val="14"/>
          <w:szCs w:val="20"/>
          <w:lang w:val="en-US"/>
        </w:rPr>
      </w:pPr>
      <w:del w:id="690" w:author="smaslan" w:date="2018-08-07T09:36:00Z">
        <w:r w:rsidRPr="007E2598" w:rsidDel="00AA6E89">
          <w:rPr>
            <w:rFonts w:ascii="Courier New" w:hAnsi="Courier New" w:cs="Courier New"/>
            <w:i/>
            <w:iCs/>
            <w:color w:val="0000FF"/>
            <w:sz w:val="14"/>
            <w:szCs w:val="20"/>
            <w:lang w:val="en-US"/>
          </w:rPr>
          <w:delText>//  note: one file CSV for each 'nominal amplitude'</w:delText>
        </w:r>
      </w:del>
    </w:p>
    <w:p w14:paraId="51384972" w14:textId="51AE9850" w:rsidR="00DE52A0" w:rsidRPr="007E2598" w:rsidDel="00AA6E89" w:rsidRDefault="00DE52A0" w:rsidP="00DE52A0">
      <w:pPr>
        <w:suppressAutoHyphens w:val="0"/>
        <w:autoSpaceDE w:val="0"/>
        <w:autoSpaceDN w:val="0"/>
        <w:adjustRightInd w:val="0"/>
        <w:spacing w:after="0" w:line="240" w:lineRule="auto"/>
        <w:rPr>
          <w:del w:id="691" w:author="smaslan" w:date="2018-08-07T09:36:00Z"/>
          <w:rFonts w:ascii="Courier New" w:hAnsi="Courier New" w:cs="Courier New"/>
          <w:i/>
          <w:iCs/>
          <w:color w:val="0000FF"/>
          <w:sz w:val="14"/>
          <w:szCs w:val="20"/>
          <w:lang w:val="en-US"/>
        </w:rPr>
      </w:pPr>
      <w:del w:id="692" w:author="smaslan" w:date="2018-08-07T09:36:00Z">
        <w:r w:rsidRPr="007E2598" w:rsidDel="00AA6E89">
          <w:rPr>
            <w:rFonts w:ascii="Courier New" w:hAnsi="Courier New" w:cs="Courier New"/>
            <w:i/>
            <w:iCs/>
            <w:color w:val="0000FF"/>
            <w:sz w:val="14"/>
            <w:szCs w:val="20"/>
            <w:lang w:val="en-US"/>
          </w:rPr>
          <w:delText>//  note: if just one file is entered, correction loader assumes no amplitude dependence</w:delText>
        </w:r>
      </w:del>
    </w:p>
    <w:p w14:paraId="77667047" w14:textId="34516896" w:rsidR="00DE52A0" w:rsidRPr="007E2598" w:rsidDel="00AA6E89" w:rsidRDefault="00DE52A0" w:rsidP="00DE52A0">
      <w:pPr>
        <w:suppressAutoHyphens w:val="0"/>
        <w:autoSpaceDE w:val="0"/>
        <w:autoSpaceDN w:val="0"/>
        <w:adjustRightInd w:val="0"/>
        <w:spacing w:after="0" w:line="240" w:lineRule="auto"/>
        <w:rPr>
          <w:del w:id="693" w:author="smaslan" w:date="2018-08-07T09:36:00Z"/>
          <w:rFonts w:ascii="Courier New" w:hAnsi="Courier New" w:cs="Courier New"/>
          <w:color w:val="000000"/>
          <w:sz w:val="14"/>
          <w:szCs w:val="20"/>
          <w:lang w:val="en-US"/>
        </w:rPr>
      </w:pPr>
      <w:del w:id="694" w:author="smaslan" w:date="2018-08-07T09:36:00Z">
        <w:r w:rsidRPr="007E2598" w:rsidDel="00AA6E89">
          <w:rPr>
            <w:rFonts w:ascii="Courier New" w:hAnsi="Courier New" w:cs="Courier New"/>
            <w:b/>
            <w:bCs/>
            <w:color w:val="000000"/>
            <w:sz w:val="14"/>
            <w:szCs w:val="20"/>
            <w:lang w:val="en-US"/>
          </w:rPr>
          <w:delText>#startmatrix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frequency</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dependence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paths</w:delText>
        </w:r>
      </w:del>
    </w:p>
    <w:p w14:paraId="2FEE5A24" w14:textId="77CCA092" w:rsidR="00DE52A0" w:rsidRPr="007E2598" w:rsidDel="00AA6E89" w:rsidRDefault="00DE52A0" w:rsidP="00DE52A0">
      <w:pPr>
        <w:suppressAutoHyphens w:val="0"/>
        <w:autoSpaceDE w:val="0"/>
        <w:autoSpaceDN w:val="0"/>
        <w:adjustRightInd w:val="0"/>
        <w:spacing w:after="0" w:line="240" w:lineRule="auto"/>
        <w:rPr>
          <w:del w:id="695" w:author="smaslan" w:date="2018-08-07T09:36:00Z"/>
          <w:rFonts w:ascii="Courier New" w:hAnsi="Courier New" w:cs="Courier New"/>
          <w:color w:val="000000"/>
          <w:sz w:val="14"/>
          <w:szCs w:val="20"/>
          <w:lang w:val="en-US"/>
        </w:rPr>
      </w:pPr>
      <w:del w:id="696"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freq_dep_100mA.csv;</w:delText>
        </w:r>
      </w:del>
    </w:p>
    <w:p w14:paraId="6604E4C7" w14:textId="237915B9" w:rsidR="00DE52A0" w:rsidRPr="007E2598" w:rsidDel="00AA6E89" w:rsidRDefault="00DE52A0" w:rsidP="00DE52A0">
      <w:pPr>
        <w:suppressAutoHyphens w:val="0"/>
        <w:autoSpaceDE w:val="0"/>
        <w:autoSpaceDN w:val="0"/>
        <w:adjustRightInd w:val="0"/>
        <w:spacing w:after="0" w:line="240" w:lineRule="auto"/>
        <w:rPr>
          <w:del w:id="697" w:author="smaslan" w:date="2018-08-07T09:36:00Z"/>
          <w:rFonts w:ascii="Courier New" w:hAnsi="Courier New" w:cs="Courier New"/>
          <w:color w:val="000000"/>
          <w:sz w:val="14"/>
          <w:szCs w:val="20"/>
          <w:lang w:val="en-US"/>
        </w:rPr>
      </w:pPr>
      <w:del w:id="698"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freq_dep_300mA.csv;</w:delText>
        </w:r>
      </w:del>
    </w:p>
    <w:p w14:paraId="64C98DFE" w14:textId="670E3D7A" w:rsidR="00DE52A0" w:rsidRPr="007E2598" w:rsidDel="00AA6E89" w:rsidRDefault="00DE52A0" w:rsidP="00DE52A0">
      <w:pPr>
        <w:suppressAutoHyphens w:val="0"/>
        <w:autoSpaceDE w:val="0"/>
        <w:autoSpaceDN w:val="0"/>
        <w:adjustRightInd w:val="0"/>
        <w:spacing w:after="0" w:line="240" w:lineRule="auto"/>
        <w:rPr>
          <w:del w:id="699" w:author="smaslan" w:date="2018-08-07T09:36:00Z"/>
          <w:rFonts w:ascii="Courier New" w:hAnsi="Courier New" w:cs="Courier New"/>
          <w:color w:val="000000"/>
          <w:sz w:val="14"/>
          <w:szCs w:val="20"/>
          <w:lang w:val="en-US"/>
        </w:rPr>
      </w:pPr>
      <w:del w:id="700"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freq_dep_1A.csv;</w:delText>
        </w:r>
      </w:del>
    </w:p>
    <w:p w14:paraId="2359321A" w14:textId="6EC28CCE" w:rsidR="00DE52A0" w:rsidRPr="007E2598" w:rsidDel="00AA6E89" w:rsidRDefault="00DE52A0" w:rsidP="00DE52A0">
      <w:pPr>
        <w:suppressAutoHyphens w:val="0"/>
        <w:autoSpaceDE w:val="0"/>
        <w:autoSpaceDN w:val="0"/>
        <w:adjustRightInd w:val="0"/>
        <w:spacing w:after="0" w:line="240" w:lineRule="auto"/>
        <w:rPr>
          <w:del w:id="701" w:author="smaslan" w:date="2018-08-07T09:36:00Z"/>
          <w:rFonts w:ascii="Courier New" w:hAnsi="Courier New" w:cs="Courier New"/>
          <w:color w:val="000000"/>
          <w:sz w:val="14"/>
          <w:szCs w:val="20"/>
          <w:lang w:val="en-US"/>
        </w:rPr>
      </w:pPr>
      <w:del w:id="702" w:author="smaslan" w:date="2018-08-07T09:36:00Z">
        <w:r w:rsidRPr="007E2598" w:rsidDel="00AA6E89">
          <w:rPr>
            <w:rFonts w:ascii="Courier New" w:hAnsi="Courier New" w:cs="Courier New"/>
            <w:b/>
            <w:bCs/>
            <w:color w:val="000000"/>
            <w:sz w:val="14"/>
            <w:szCs w:val="20"/>
            <w:lang w:val="en-US"/>
          </w:rPr>
          <w:delText>#endmatrix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frequency</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dependence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paths</w:delText>
        </w:r>
      </w:del>
    </w:p>
    <w:p w14:paraId="2FE3C758" w14:textId="38A0AD8D" w:rsidR="00DE52A0" w:rsidRPr="007E2598" w:rsidDel="00AA6E89" w:rsidRDefault="00DE52A0" w:rsidP="00DE52A0">
      <w:pPr>
        <w:suppressAutoHyphens w:val="0"/>
        <w:autoSpaceDE w:val="0"/>
        <w:autoSpaceDN w:val="0"/>
        <w:adjustRightInd w:val="0"/>
        <w:spacing w:after="0" w:line="240" w:lineRule="auto"/>
        <w:rPr>
          <w:del w:id="703" w:author="smaslan" w:date="2018-08-07T09:36:00Z"/>
          <w:rFonts w:ascii="Courier New" w:hAnsi="Courier New" w:cs="Courier New"/>
          <w:i/>
          <w:iCs/>
          <w:color w:val="0000FF"/>
          <w:sz w:val="14"/>
          <w:szCs w:val="20"/>
          <w:lang w:val="en-US"/>
        </w:rPr>
      </w:pPr>
      <w:del w:id="704" w:author="smaslan" w:date="2018-08-07T09:36:00Z">
        <w:r w:rsidRPr="007E2598" w:rsidDel="00AA6E89">
          <w:rPr>
            <w:rFonts w:ascii="Courier New" w:hAnsi="Courier New" w:cs="Courier New"/>
            <w:i/>
            <w:iCs/>
            <w:color w:val="0000FF"/>
            <w:sz w:val="14"/>
            <w:szCs w:val="20"/>
            <w:lang w:val="en-US"/>
          </w:rPr>
          <w:delText>// list of nominal amplitdues for each frequency dependence file</w:delText>
        </w:r>
      </w:del>
    </w:p>
    <w:p w14:paraId="506341C6" w14:textId="2D7E9354" w:rsidR="00DE52A0" w:rsidRPr="007E2598" w:rsidDel="00AA6E89" w:rsidRDefault="00DE52A0" w:rsidP="00DE52A0">
      <w:pPr>
        <w:suppressAutoHyphens w:val="0"/>
        <w:autoSpaceDE w:val="0"/>
        <w:autoSpaceDN w:val="0"/>
        <w:adjustRightInd w:val="0"/>
        <w:spacing w:after="0" w:line="240" w:lineRule="auto"/>
        <w:rPr>
          <w:del w:id="705" w:author="smaslan" w:date="2018-08-07T09:36:00Z"/>
          <w:rFonts w:ascii="Courier New" w:hAnsi="Courier New" w:cs="Courier New"/>
          <w:color w:val="000000"/>
          <w:sz w:val="14"/>
          <w:szCs w:val="20"/>
          <w:lang w:val="en-US"/>
        </w:rPr>
      </w:pPr>
      <w:del w:id="706" w:author="smaslan" w:date="2018-08-07T09:36:00Z">
        <w:r w:rsidRPr="007E2598" w:rsidDel="00AA6E89">
          <w:rPr>
            <w:rFonts w:ascii="Courier New" w:hAnsi="Courier New" w:cs="Courier New"/>
            <w:b/>
            <w:bCs/>
            <w:color w:val="000000"/>
            <w:sz w:val="14"/>
            <w:szCs w:val="20"/>
            <w:lang w:val="en-US"/>
          </w:rPr>
          <w:delText>#startmatrix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del>
    </w:p>
    <w:p w14:paraId="0ADF3BB9" w14:textId="3066B8C9" w:rsidR="00DE52A0" w:rsidRPr="007E2598" w:rsidDel="00AA6E89" w:rsidRDefault="00DE52A0" w:rsidP="00DE52A0">
      <w:pPr>
        <w:suppressAutoHyphens w:val="0"/>
        <w:autoSpaceDE w:val="0"/>
        <w:autoSpaceDN w:val="0"/>
        <w:adjustRightInd w:val="0"/>
        <w:spacing w:after="0" w:line="240" w:lineRule="auto"/>
        <w:rPr>
          <w:del w:id="707" w:author="smaslan" w:date="2018-08-07T09:36:00Z"/>
          <w:rFonts w:ascii="Courier New" w:hAnsi="Courier New" w:cs="Courier New"/>
          <w:color w:val="000000"/>
          <w:sz w:val="14"/>
          <w:szCs w:val="20"/>
          <w:lang w:val="en-US"/>
        </w:rPr>
      </w:pPr>
      <w:del w:id="708"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0.1</w:delText>
        </w:r>
        <w:r w:rsidRPr="007E2598" w:rsidDel="00AA6E89">
          <w:rPr>
            <w:rFonts w:ascii="Courier New" w:hAnsi="Courier New" w:cs="Courier New"/>
            <w:color w:val="000000"/>
            <w:sz w:val="14"/>
            <w:szCs w:val="20"/>
            <w:lang w:val="en-US"/>
          </w:rPr>
          <w:delText>;</w:delText>
        </w:r>
      </w:del>
    </w:p>
    <w:p w14:paraId="3102E62D" w14:textId="5266E8F7" w:rsidR="00DE52A0" w:rsidRPr="007E2598" w:rsidDel="00AA6E89" w:rsidRDefault="00DE52A0" w:rsidP="00DE52A0">
      <w:pPr>
        <w:suppressAutoHyphens w:val="0"/>
        <w:autoSpaceDE w:val="0"/>
        <w:autoSpaceDN w:val="0"/>
        <w:adjustRightInd w:val="0"/>
        <w:spacing w:after="0" w:line="240" w:lineRule="auto"/>
        <w:rPr>
          <w:del w:id="709" w:author="smaslan" w:date="2018-08-07T09:36:00Z"/>
          <w:rFonts w:ascii="Courier New" w:hAnsi="Courier New" w:cs="Courier New"/>
          <w:color w:val="000000"/>
          <w:sz w:val="14"/>
          <w:szCs w:val="20"/>
          <w:lang w:val="en-US"/>
        </w:rPr>
      </w:pPr>
      <w:del w:id="710"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0.3</w:delText>
        </w:r>
        <w:r w:rsidRPr="007E2598" w:rsidDel="00AA6E89">
          <w:rPr>
            <w:rFonts w:ascii="Courier New" w:hAnsi="Courier New" w:cs="Courier New"/>
            <w:color w:val="000000"/>
            <w:sz w:val="14"/>
            <w:szCs w:val="20"/>
            <w:lang w:val="en-US"/>
          </w:rPr>
          <w:delText>;</w:delText>
        </w:r>
      </w:del>
    </w:p>
    <w:p w14:paraId="57450824" w14:textId="1A0260A2" w:rsidR="00DE52A0" w:rsidRPr="007E2598" w:rsidDel="00AA6E89" w:rsidRDefault="00DE52A0" w:rsidP="00DE52A0">
      <w:pPr>
        <w:suppressAutoHyphens w:val="0"/>
        <w:autoSpaceDE w:val="0"/>
        <w:autoSpaceDN w:val="0"/>
        <w:adjustRightInd w:val="0"/>
        <w:spacing w:after="0" w:line="240" w:lineRule="auto"/>
        <w:rPr>
          <w:del w:id="711" w:author="smaslan" w:date="2018-08-07T09:36:00Z"/>
          <w:rFonts w:ascii="Courier New" w:hAnsi="Courier New" w:cs="Courier New"/>
          <w:color w:val="008080"/>
          <w:sz w:val="14"/>
          <w:szCs w:val="20"/>
          <w:lang w:val="en-US"/>
        </w:rPr>
      </w:pPr>
      <w:del w:id="712"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1</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del>
    </w:p>
    <w:p w14:paraId="0E5624F9" w14:textId="62405573" w:rsidR="00DE52A0" w:rsidRPr="007E2598" w:rsidDel="00AA6E89" w:rsidRDefault="00DE52A0" w:rsidP="00DE52A0">
      <w:pPr>
        <w:suppressAutoHyphens w:val="0"/>
        <w:autoSpaceDE w:val="0"/>
        <w:autoSpaceDN w:val="0"/>
        <w:adjustRightInd w:val="0"/>
        <w:spacing w:after="0" w:line="240" w:lineRule="auto"/>
        <w:rPr>
          <w:del w:id="713" w:author="smaslan" w:date="2018-08-07T09:36:00Z"/>
          <w:rFonts w:ascii="Courier New" w:hAnsi="Courier New" w:cs="Courier New"/>
          <w:color w:val="008080"/>
          <w:sz w:val="14"/>
          <w:szCs w:val="20"/>
          <w:lang w:val="en-US"/>
        </w:rPr>
      </w:pPr>
      <w:del w:id="714" w:author="smaslan" w:date="2018-08-07T09:36:00Z">
        <w:r w:rsidRPr="007E2598" w:rsidDel="00AA6E89">
          <w:rPr>
            <w:rFonts w:ascii="Courier New" w:hAnsi="Courier New" w:cs="Courier New"/>
            <w:b/>
            <w:bCs/>
            <w:color w:val="000000"/>
            <w:sz w:val="14"/>
            <w:szCs w:val="20"/>
            <w:lang w:val="en-US"/>
          </w:rPr>
          <w:delText>#endmatrix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del>
    </w:p>
    <w:p w14:paraId="19D51A68" w14:textId="591B0AEC" w:rsidR="00DE52A0" w:rsidRPr="007E2598" w:rsidDel="00AA6E89" w:rsidRDefault="00DE52A0" w:rsidP="00DE52A0">
      <w:pPr>
        <w:suppressAutoHyphens w:val="0"/>
        <w:autoSpaceDE w:val="0"/>
        <w:autoSpaceDN w:val="0"/>
        <w:adjustRightInd w:val="0"/>
        <w:spacing w:after="0" w:line="240" w:lineRule="auto"/>
        <w:rPr>
          <w:del w:id="715" w:author="smaslan" w:date="2018-08-07T09:36:00Z"/>
          <w:rFonts w:ascii="Courier New" w:hAnsi="Courier New" w:cs="Courier New"/>
          <w:color w:val="008080"/>
          <w:sz w:val="14"/>
          <w:szCs w:val="20"/>
          <w:lang w:val="en-US"/>
        </w:rPr>
      </w:pPr>
    </w:p>
    <w:p w14:paraId="1F62D93B" w14:textId="08A6D479" w:rsidR="00DE52A0" w:rsidRPr="007E2598" w:rsidDel="00AA6E89" w:rsidRDefault="00DE52A0" w:rsidP="00DE52A0">
      <w:pPr>
        <w:suppressAutoHyphens w:val="0"/>
        <w:autoSpaceDE w:val="0"/>
        <w:autoSpaceDN w:val="0"/>
        <w:adjustRightInd w:val="0"/>
        <w:spacing w:after="0" w:line="240" w:lineRule="auto"/>
        <w:rPr>
          <w:del w:id="716" w:author="smaslan" w:date="2018-08-07T09:36:00Z"/>
          <w:rFonts w:ascii="Courier New" w:hAnsi="Courier New" w:cs="Courier New"/>
          <w:i/>
          <w:iCs/>
          <w:color w:val="0000FF"/>
          <w:sz w:val="14"/>
          <w:szCs w:val="20"/>
          <w:lang w:val="en-US"/>
        </w:rPr>
      </w:pPr>
      <w:del w:id="717" w:author="smaslan" w:date="2018-08-07T09:36:00Z">
        <w:r w:rsidRPr="007E2598" w:rsidDel="00AA6E89">
          <w:rPr>
            <w:rFonts w:ascii="Courier New" w:hAnsi="Courier New" w:cs="Courier New"/>
            <w:i/>
            <w:iCs/>
            <w:color w:val="0000FF"/>
            <w:sz w:val="14"/>
            <w:szCs w:val="20"/>
            <w:lang w:val="en-US"/>
          </w:rPr>
          <w:delText>// output dependence of impedance on freuency:</w:delText>
        </w:r>
      </w:del>
    </w:p>
    <w:p w14:paraId="2E3470EB" w14:textId="28D15B9F" w:rsidR="00DE52A0" w:rsidRPr="007E2598" w:rsidDel="00AA6E89" w:rsidRDefault="00DE52A0" w:rsidP="00DE52A0">
      <w:pPr>
        <w:suppressAutoHyphens w:val="0"/>
        <w:autoSpaceDE w:val="0"/>
        <w:autoSpaceDN w:val="0"/>
        <w:adjustRightInd w:val="0"/>
        <w:spacing w:after="0" w:line="240" w:lineRule="auto"/>
        <w:rPr>
          <w:del w:id="718" w:author="smaslan" w:date="2018-08-07T09:36:00Z"/>
          <w:rFonts w:ascii="Courier New" w:hAnsi="Courier New" w:cs="Courier New"/>
          <w:i/>
          <w:iCs/>
          <w:color w:val="0000FF"/>
          <w:sz w:val="14"/>
          <w:szCs w:val="20"/>
          <w:lang w:val="en-US"/>
        </w:rPr>
      </w:pPr>
      <w:del w:id="719" w:author="smaslan" w:date="2018-08-07T09:36:00Z">
        <w:r w:rsidRPr="007E2598" w:rsidDel="00AA6E89">
          <w:rPr>
            <w:rFonts w:ascii="Courier New" w:hAnsi="Courier New" w:cs="Courier New"/>
            <w:i/>
            <w:iCs/>
            <w:color w:val="0000FF"/>
            <w:sz w:val="14"/>
            <w:szCs w:val="20"/>
            <w:lang w:val="en-US"/>
          </w:rPr>
          <w:delText>//  note: used for loading corrections, needed at least for HF measurements</w:delText>
        </w:r>
      </w:del>
    </w:p>
    <w:p w14:paraId="2CDCC1F6" w14:textId="02B4A7C7" w:rsidR="00DE52A0" w:rsidRPr="007E2598" w:rsidDel="00AA6E89" w:rsidRDefault="00DE52A0" w:rsidP="00DE52A0">
      <w:pPr>
        <w:suppressAutoHyphens w:val="0"/>
        <w:autoSpaceDE w:val="0"/>
        <w:autoSpaceDN w:val="0"/>
        <w:adjustRightInd w:val="0"/>
        <w:spacing w:after="0" w:line="240" w:lineRule="auto"/>
        <w:rPr>
          <w:del w:id="720" w:author="smaslan" w:date="2018-08-07T09:36:00Z"/>
          <w:rFonts w:ascii="Courier New" w:hAnsi="Courier New" w:cs="Courier New"/>
          <w:i/>
          <w:iCs/>
          <w:color w:val="0000FF"/>
          <w:sz w:val="14"/>
          <w:szCs w:val="20"/>
          <w:lang w:val="en-US"/>
        </w:rPr>
      </w:pPr>
      <w:del w:id="721" w:author="smaslan" w:date="2018-08-07T09:36:00Z">
        <w:r w:rsidRPr="007E2598" w:rsidDel="00AA6E89">
          <w:rPr>
            <w:rFonts w:ascii="Courier New" w:hAnsi="Courier New" w:cs="Courier New"/>
            <w:i/>
            <w:iCs/>
            <w:color w:val="0000FF"/>
            <w:sz w:val="14"/>
            <w:szCs w:val="20"/>
            <w:lang w:val="en-US"/>
          </w:rPr>
          <w:delText>//  note: the output impedance includes impedance of the output cable</w:delText>
        </w:r>
      </w:del>
    </w:p>
    <w:p w14:paraId="2C09C4FF" w14:textId="67952C92" w:rsidR="00DE52A0" w:rsidRPr="007E2598" w:rsidDel="00AA6E89" w:rsidRDefault="00DE52A0" w:rsidP="00DE52A0">
      <w:pPr>
        <w:suppressAutoHyphens w:val="0"/>
        <w:autoSpaceDE w:val="0"/>
        <w:autoSpaceDN w:val="0"/>
        <w:adjustRightInd w:val="0"/>
        <w:spacing w:after="0" w:line="240" w:lineRule="auto"/>
        <w:rPr>
          <w:del w:id="722" w:author="smaslan" w:date="2018-08-07T09:36:00Z"/>
          <w:rFonts w:ascii="Courier New" w:hAnsi="Courier New" w:cs="Courier New"/>
          <w:i/>
          <w:iCs/>
          <w:color w:val="0000FF"/>
          <w:sz w:val="14"/>
          <w:szCs w:val="20"/>
          <w:lang w:val="en-US"/>
        </w:rPr>
      </w:pPr>
      <w:del w:id="723" w:author="smaslan" w:date="2018-08-07T09:36:00Z">
        <w:r w:rsidRPr="007E2598" w:rsidDel="00AA6E89">
          <w:rPr>
            <w:rFonts w:ascii="Courier New" w:hAnsi="Courier New" w:cs="Courier New"/>
            <w:i/>
            <w:iCs/>
            <w:color w:val="0000FF"/>
            <w:sz w:val="14"/>
            <w:szCs w:val="20"/>
            <w:lang w:val="en-US"/>
          </w:rPr>
          <w:delText>//  note: leave empty or remove if not used</w:delText>
        </w:r>
      </w:del>
    </w:p>
    <w:p w14:paraId="0DD7412F" w14:textId="1B5932BF" w:rsidR="00DE52A0" w:rsidRPr="007E2598" w:rsidDel="005B4D10" w:rsidRDefault="00DE52A0" w:rsidP="00DE52A0">
      <w:pPr>
        <w:suppressAutoHyphens w:val="0"/>
        <w:autoSpaceDE w:val="0"/>
        <w:autoSpaceDN w:val="0"/>
        <w:adjustRightInd w:val="0"/>
        <w:spacing w:after="0" w:line="240" w:lineRule="auto"/>
        <w:rPr>
          <w:del w:id="724" w:author="smaslan" w:date="2018-08-07T09:27:00Z"/>
          <w:rFonts w:ascii="Courier New" w:hAnsi="Courier New" w:cs="Courier New"/>
          <w:color w:val="008080"/>
          <w:sz w:val="14"/>
          <w:szCs w:val="20"/>
          <w:lang w:val="en-US"/>
        </w:rPr>
      </w:pPr>
      <w:del w:id="725" w:author="smaslan" w:date="2018-08-07T09:36:00Z">
        <w:r w:rsidRPr="007E2598" w:rsidDel="00AA6E89">
          <w:rPr>
            <w:rFonts w:ascii="Courier New" w:hAnsi="Courier New" w:cs="Courier New"/>
            <w:color w:val="000000"/>
            <w:sz w:val="14"/>
            <w:szCs w:val="20"/>
            <w:lang w:val="en-US"/>
          </w:rPr>
          <w:delText>output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impedance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w:delText>
        </w:r>
      </w:del>
      <w:del w:id="726" w:author="smaslan" w:date="2018-08-07T09:27:00Z">
        <w:r w:rsidRPr="007E2598" w:rsidDel="005B4D10">
          <w:rPr>
            <w:rFonts w:ascii="Courier New" w:hAnsi="Courier New" w:cs="Courier New"/>
            <w:color w:val="008080"/>
            <w:sz w:val="14"/>
            <w:szCs w:val="20"/>
            <w:lang w:val="en-US"/>
          </w:rPr>
          <w:delText xml:space="preserve">  </w:delText>
        </w:r>
      </w:del>
    </w:p>
    <w:p w14:paraId="701B50E5" w14:textId="3EE69F97" w:rsidR="00277996" w:rsidDel="005B4D10" w:rsidRDefault="00277996">
      <w:pPr>
        <w:spacing w:after="0"/>
        <w:rPr>
          <w:del w:id="727" w:author="smaslan" w:date="2018-08-07T09:27:00Z"/>
          <w:rFonts w:ascii="Consolas" w:hAnsi="Consolas" w:cs="Consolas"/>
          <w:sz w:val="18"/>
          <w:szCs w:val="18"/>
          <w:lang w:val="en-US"/>
        </w:rPr>
      </w:pPr>
    </w:p>
    <w:p w14:paraId="62FB4BD0" w14:textId="4741E6BC" w:rsidR="00277996" w:rsidDel="005B4D10" w:rsidRDefault="00ED1293">
      <w:pPr>
        <w:rPr>
          <w:del w:id="728" w:author="smaslan" w:date="2018-08-07T09:27:00Z"/>
          <w:lang w:val="en-US"/>
        </w:rPr>
      </w:pPr>
      <w:del w:id="729" w:author="smaslan" w:date="2018-08-07T09:27:00Z">
        <w:r w:rsidDel="005B4D10">
          <w:rPr>
            <w:lang w:val="en-US"/>
          </w:rPr>
          <w:delText>The item ‘</w:delText>
        </w:r>
        <w:r w:rsidRPr="007E2598" w:rsidDel="005B4D10">
          <w:rPr>
            <w:b/>
            <w:bCs/>
            <w:lang w:val="en-US"/>
          </w:rPr>
          <w:delText>type</w:delText>
        </w:r>
        <w:r w:rsidDel="005B4D10">
          <w:rPr>
            <w:lang w:val="en-US"/>
          </w:rPr>
          <w:delText>’ is present in each correction file in order to identify to what this file applies. Current shunt must contain value ‘</w:delText>
        </w:r>
        <w:r w:rsidRPr="007E2598" w:rsidDel="005B4D10">
          <w:rPr>
            <w:b/>
            <w:bCs/>
            <w:lang w:val="en-US"/>
          </w:rPr>
          <w:delText>shunt</w:delText>
        </w:r>
        <w:r w:rsidDel="005B4D10">
          <w:rPr>
            <w:lang w:val="en-US"/>
          </w:rPr>
          <w:delText>’, voltage divider must contain value ‘</w:delText>
        </w:r>
        <w:r w:rsidRPr="007E2598" w:rsidDel="005B4D10">
          <w:rPr>
            <w:b/>
            <w:bCs/>
            <w:lang w:val="en-US"/>
          </w:rPr>
          <w:delText>divider</w:delText>
        </w:r>
        <w:r w:rsidDel="005B4D10">
          <w:rPr>
            <w:lang w:val="en-US"/>
          </w:rPr>
          <w:delText>’. Rest of the file has identical format for both divider and shunt. Each transducer file must contain item ‘</w:delText>
        </w:r>
        <w:r w:rsidRPr="007E2598" w:rsidDel="005B4D10">
          <w:rPr>
            <w:b/>
            <w:bCs/>
            <w:lang w:val="en-US"/>
          </w:rPr>
          <w:delText>nominal ratio</w:delText>
        </w:r>
        <w:r w:rsidDel="005B4D10">
          <w:rPr>
            <w:lang w:val="en-US"/>
          </w:rPr>
          <w:delText xml:space="preserve">’ which defines frequency independent nominal ratio of transducer (nominal resistance for a shunt and intput-to-output nominal ratio for a divider). Next, </w:delText>
        </w:r>
        <w:r w:rsidR="00DE52A0" w:rsidDel="005B4D10">
          <w:rPr>
            <w:lang w:val="en-US"/>
          </w:rPr>
          <w:delText xml:space="preserve">a combined </w:delText>
        </w:r>
        <w:r w:rsidDel="005B4D10">
          <w:rPr>
            <w:lang w:val="en-US"/>
          </w:rPr>
          <w:delText xml:space="preserve">frequency </w:delText>
        </w:r>
        <w:r w:rsidR="00DE52A0" w:rsidDel="005B4D10">
          <w:rPr>
            <w:lang w:val="en-US"/>
          </w:rPr>
          <w:delText xml:space="preserve">and amplitude </w:delText>
        </w:r>
        <w:r w:rsidDel="005B4D10">
          <w:rPr>
            <w:lang w:val="en-US"/>
          </w:rPr>
          <w:delText xml:space="preserve">dependence </w:delText>
        </w:r>
        <w:r w:rsidR="00DE52A0" w:rsidDel="005B4D10">
          <w:rPr>
            <w:lang w:val="en-US"/>
          </w:rPr>
          <w:delText xml:space="preserve">of the transducer </w:delText>
        </w:r>
        <w:r w:rsidR="00DE52A0" w:rsidRPr="00C37091" w:rsidDel="005B4D10">
          <w:rPr>
            <w:lang w:val="en-US"/>
            <w:rPrChange w:id="730" w:author="smaslan" w:date="2017-11-01T14:15:00Z">
              <w:rPr>
                <w:rFonts w:ascii="Calibri Light" w:hAnsi="Calibri Light"/>
                <w:b/>
                <w:bCs/>
                <w:color w:val="5B9BD5"/>
                <w:sz w:val="26"/>
                <w:szCs w:val="26"/>
                <w:lang w:val="en-US"/>
              </w:rPr>
            </w:rPrChange>
          </w:rPr>
          <w:delText>relative transfer</w:delText>
        </w:r>
        <w:r w:rsidDel="005B4D10">
          <w:rPr>
            <w:lang w:val="en-US"/>
          </w:rPr>
          <w:delText xml:space="preserve"> is entered as a </w:delText>
        </w:r>
        <w:r w:rsidR="00DE52A0" w:rsidDel="005B4D10">
          <w:rPr>
            <w:lang w:val="en-US"/>
          </w:rPr>
          <w:delText xml:space="preserve">list of </w:delText>
        </w:r>
        <w:r w:rsidDel="005B4D10">
          <w:rPr>
            <w:lang w:val="en-US"/>
          </w:rPr>
          <w:delText>simple CSV table file</w:delText>
        </w:r>
        <w:r w:rsidR="00DE52A0" w:rsidDel="005B4D10">
          <w:rPr>
            <w:lang w:val="en-US"/>
          </w:rPr>
          <w:delText>s (</w:delText>
        </w:r>
        <w:r w:rsidR="00DE52A0" w:rsidRPr="007E2598" w:rsidDel="005B4D10">
          <w:rPr>
            <w:b/>
            <w:lang w:val="en-US"/>
          </w:rPr>
          <w:delText>frequency amplitude dependence paths</w:delText>
        </w:r>
        <w:r w:rsidR="00DE52A0" w:rsidDel="005B4D10">
          <w:rPr>
            <w:lang w:val="en-US"/>
          </w:rPr>
          <w:delText xml:space="preserve">). Format of each of the files is </w:delText>
        </w:r>
        <w:r w:rsidDel="005B4D10">
          <w:rPr>
            <w:lang w:val="en-US"/>
          </w:rPr>
          <w:delText>following:</w:delText>
        </w:r>
      </w:del>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1162"/>
        <w:gridCol w:w="837"/>
        <w:gridCol w:w="960"/>
        <w:gridCol w:w="998"/>
      </w:tblGrid>
      <w:tr w:rsidR="00277996" w:rsidDel="005B4D10" w14:paraId="38425589" w14:textId="4F661C21">
        <w:trPr>
          <w:del w:id="731" w:author="smaslan" w:date="2018-08-07T09:27:00Z"/>
        </w:trPr>
        <w:tc>
          <w:tcPr>
            <w:tcW w:w="459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856AF" w14:textId="1925A434" w:rsidR="00277996" w:rsidDel="005B4D10" w:rsidRDefault="005B4D10">
            <w:pPr>
              <w:spacing w:after="0"/>
              <w:rPr>
                <w:del w:id="732" w:author="smaslan" w:date="2018-08-07T09:27:00Z"/>
                <w:lang w:val="en-US"/>
              </w:rPr>
            </w:pPr>
            <w:proofErr w:type="spellStart"/>
            <w:ins w:id="733" w:author="smaslan" w:date="2018-08-07T09:29:00Z">
              <w:r>
                <w:rPr>
                  <w:lang w:val="en-US"/>
                </w:rPr>
                <w:t>fd</w:t>
              </w:r>
            </w:ins>
            <w:proofErr w:type="spellEnd"/>
            <w:ins w:id="734" w:author="smaslan" w:date="2018-08-07T09:28:00Z">
              <w:r>
                <w:rPr>
                  <w:lang w:val="en-US"/>
                </w:rPr>
                <w:t xml:space="preserve"> The </w:t>
              </w:r>
            </w:ins>
            <w:del w:id="735" w:author="smaslan" w:date="2018-08-07T09:27:00Z">
              <w:r w:rsidR="00ED1293" w:rsidDel="005B4D10">
                <w:rPr>
                  <w:lang w:val="en-US"/>
                </w:rPr>
                <w:delText>Description</w:delText>
              </w:r>
            </w:del>
          </w:p>
        </w:tc>
      </w:tr>
      <w:tr w:rsidR="00277996" w:rsidDel="005B4D10" w14:paraId="3040CE22" w14:textId="37FDC8B8">
        <w:trPr>
          <w:del w:id="73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D83A11" w14:textId="1B51F1C3" w:rsidR="00277996" w:rsidDel="005B4D10" w:rsidRDefault="00277996">
            <w:pPr>
              <w:spacing w:after="0"/>
              <w:rPr>
                <w:del w:id="737" w:author="smaslan" w:date="2018-08-07T09:27:00Z"/>
                <w:lang w:val="en-US"/>
              </w:rPr>
            </w:pP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387B15" w14:textId="31B47C2A" w:rsidR="00277996" w:rsidDel="005B4D10" w:rsidRDefault="00277996">
            <w:pPr>
              <w:spacing w:after="0"/>
              <w:rPr>
                <w:del w:id="738" w:author="smaslan" w:date="2018-08-07T09:27:00Z"/>
                <w:lang w:val="en-US"/>
              </w:rPr>
            </w:pP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6DDD4" w14:textId="740C252E" w:rsidR="00277996" w:rsidDel="005B4D10" w:rsidRDefault="00277996">
            <w:pPr>
              <w:spacing w:after="0"/>
              <w:rPr>
                <w:del w:id="739" w:author="smaslan" w:date="2018-08-07T09:27:00Z"/>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08B19A" w14:textId="10FB5252" w:rsidR="00277996" w:rsidDel="005B4D10" w:rsidRDefault="00277996">
            <w:pPr>
              <w:spacing w:after="0"/>
              <w:rPr>
                <w:del w:id="740" w:author="smaslan" w:date="2018-08-07T09:27:00Z"/>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6BDC" w14:textId="1491C9F7" w:rsidR="00277996" w:rsidDel="005B4D10" w:rsidRDefault="00277996">
            <w:pPr>
              <w:spacing w:after="0"/>
              <w:rPr>
                <w:del w:id="741" w:author="smaslan" w:date="2018-08-07T09:27:00Z"/>
                <w:lang w:val="en-US"/>
              </w:rPr>
            </w:pPr>
          </w:p>
        </w:tc>
      </w:tr>
      <w:tr w:rsidR="00277996" w:rsidDel="005B4D10" w14:paraId="6B3E3AD1" w14:textId="24F5ABA4">
        <w:trPr>
          <w:del w:id="742"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0C7E4" w14:textId="047A873B" w:rsidR="00277996" w:rsidDel="005B4D10" w:rsidRDefault="00ED1293">
            <w:pPr>
              <w:spacing w:after="0"/>
              <w:rPr>
                <w:del w:id="743" w:author="smaslan" w:date="2018-08-07T09:27:00Z"/>
                <w:lang w:val="en-US"/>
              </w:rPr>
            </w:pPr>
            <w:del w:id="744" w:author="smaslan" w:date="2018-08-07T09:27:00Z">
              <w:r w:rsidDel="005B4D10">
                <w:rPr>
                  <w:lang w:val="en-US"/>
                </w:rPr>
                <w:delText>f</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7151FE" w14:textId="2535C373" w:rsidR="00277996" w:rsidDel="005B4D10" w:rsidRDefault="00C37091">
            <w:pPr>
              <w:spacing w:after="0"/>
              <w:rPr>
                <w:del w:id="745" w:author="smaslan" w:date="2018-08-07T09:27:00Z"/>
                <w:lang w:val="en-US"/>
              </w:rPr>
            </w:pPr>
            <w:del w:id="746" w:author="smaslan" w:date="2018-08-07T09:27:00Z">
              <w:r w:rsidDel="005B4D10">
                <w:rPr>
                  <w:lang w:val="en-US"/>
                </w:rPr>
                <w:delText>G</w:delText>
              </w:r>
              <w:commentRangeStart w:id="747"/>
              <w:r w:rsidR="00ED1293" w:rsidDel="005B4D10">
                <w:rPr>
                  <w:lang w:val="en-US"/>
                </w:rPr>
                <w:delText>ain</w:delText>
              </w:r>
              <w:commentRangeEnd w:id="747"/>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340C9" w14:textId="4D8EC6E9" w:rsidR="00277996" w:rsidDel="005B4D10" w:rsidRDefault="00ED1293">
            <w:pPr>
              <w:spacing w:after="0"/>
              <w:rPr>
                <w:del w:id="748" w:author="smaslan" w:date="2018-08-07T09:27:00Z"/>
                <w:lang w:val="en-US"/>
              </w:rPr>
            </w:pPr>
            <w:del w:id="749" w:author="smaslan" w:date="2018-08-07T09:27:00Z">
              <w:r w:rsidDel="005B4D10">
                <w:rPr>
                  <w:lang w:val="en-US"/>
                </w:rPr>
                <w:delText>arg</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B92BBE" w14:textId="1C2C15F3" w:rsidR="00277996" w:rsidDel="005B4D10" w:rsidRDefault="00ED1293">
            <w:pPr>
              <w:spacing w:after="0"/>
              <w:rPr>
                <w:del w:id="750" w:author="smaslan" w:date="2018-08-07T09:27:00Z"/>
                <w:lang w:val="en-US"/>
              </w:rPr>
            </w:pPr>
            <w:del w:id="751" w:author="smaslan" w:date="2018-08-07T09:27:00Z">
              <w:r w:rsidDel="005B4D10">
                <w:rPr>
                  <w:lang w:val="en-US"/>
                </w:rPr>
                <w:delText>u(gain)</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0183B" w14:textId="7CCB7934" w:rsidR="00277996" w:rsidDel="005B4D10" w:rsidRDefault="00ED1293">
            <w:pPr>
              <w:spacing w:after="0"/>
              <w:rPr>
                <w:del w:id="752" w:author="smaslan" w:date="2018-08-07T09:27:00Z"/>
                <w:lang w:val="en-US"/>
              </w:rPr>
            </w:pPr>
            <w:del w:id="753" w:author="smaslan" w:date="2018-08-07T09:27:00Z">
              <w:r w:rsidDel="005B4D10">
                <w:rPr>
                  <w:lang w:val="en-US"/>
                </w:rPr>
                <w:commentReference w:id="747"/>
              </w:r>
              <w:r w:rsidDel="005B4D10">
                <w:rPr>
                  <w:lang w:val="en-US"/>
                </w:rPr>
                <w:delText>u(arg)</w:delText>
              </w:r>
            </w:del>
          </w:p>
        </w:tc>
      </w:tr>
      <w:tr w:rsidR="00277996" w:rsidDel="005B4D10" w14:paraId="275F52FD" w14:textId="547F73C5">
        <w:trPr>
          <w:del w:id="754"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634448" w14:textId="7A6B2B90" w:rsidR="00277996" w:rsidDel="005B4D10" w:rsidRDefault="00ED1293">
            <w:pPr>
              <w:spacing w:after="0"/>
              <w:rPr>
                <w:del w:id="755" w:author="smaslan" w:date="2018-08-07T09:27:00Z"/>
                <w:lang w:val="en-US"/>
              </w:rPr>
            </w:pPr>
            <w:del w:id="756" w:author="smaslan" w:date="2018-08-07T09:27:00Z">
              <w:r w:rsidDel="005B4D10">
                <w:rPr>
                  <w:lang w:val="en-US"/>
                </w:rPr>
                <w:delText>Hz</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3F6EC5" w14:textId="6ABA1EA1" w:rsidR="00277996" w:rsidDel="005B4D10" w:rsidRDefault="00ED1293">
            <w:pPr>
              <w:spacing w:after="0"/>
              <w:rPr>
                <w:del w:id="757" w:author="smaslan" w:date="2018-08-07T09:27:00Z"/>
                <w:lang w:val="en-US"/>
              </w:rPr>
            </w:pPr>
            <w:del w:id="758" w:author="smaslan" w:date="2018-08-07T09:27:00Z">
              <w:r w:rsidDel="005B4D10">
                <w:rPr>
                  <w:lang w:val="en-US"/>
                </w:rPr>
                <w:delText>V/V</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897BFE" w14:textId="0D86AA30" w:rsidR="00277996" w:rsidDel="005B4D10" w:rsidRDefault="00ED1293">
            <w:pPr>
              <w:spacing w:after="0"/>
              <w:rPr>
                <w:del w:id="759" w:author="smaslan" w:date="2018-08-07T09:27:00Z"/>
                <w:lang w:val="en-US"/>
              </w:rPr>
            </w:pPr>
            <w:del w:id="760" w:author="smaslan" w:date="2018-08-07T09:27:00Z">
              <w:r w:rsidDel="005B4D10">
                <w:rPr>
                  <w:lang w:val="en-US"/>
                </w:rPr>
                <w:delText>rad</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66A5FF" w14:textId="45E0F7C9" w:rsidR="00277996" w:rsidDel="005B4D10" w:rsidRDefault="00ED1293">
            <w:pPr>
              <w:spacing w:after="0"/>
              <w:rPr>
                <w:del w:id="761" w:author="smaslan" w:date="2018-08-07T09:27:00Z"/>
                <w:lang w:val="en-US"/>
              </w:rPr>
            </w:pPr>
            <w:del w:id="762" w:author="smaslan" w:date="2018-08-07T09:27:00Z">
              <w:r w:rsidDel="005B4D10">
                <w:rPr>
                  <w:lang w:val="en-US"/>
                </w:rPr>
                <w:delText>V/V</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B28F6" w14:textId="15F78A40" w:rsidR="00277996" w:rsidDel="005B4D10" w:rsidRDefault="00ED1293">
            <w:pPr>
              <w:spacing w:after="0"/>
              <w:rPr>
                <w:del w:id="763" w:author="smaslan" w:date="2018-08-07T09:27:00Z"/>
                <w:lang w:val="en-US"/>
              </w:rPr>
            </w:pPr>
            <w:del w:id="764" w:author="smaslan" w:date="2018-08-07T09:27:00Z">
              <w:r w:rsidDel="005B4D10">
                <w:rPr>
                  <w:lang w:val="en-US"/>
                </w:rPr>
                <w:delText>rad</w:delText>
              </w:r>
            </w:del>
          </w:p>
        </w:tc>
      </w:tr>
      <w:tr w:rsidR="00277996" w:rsidDel="005B4D10" w14:paraId="1E19F9DE" w14:textId="02DB1410">
        <w:trPr>
          <w:del w:id="76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FF83DD" w14:textId="7FC71EA2" w:rsidR="00277996" w:rsidDel="005B4D10" w:rsidRDefault="00ED1293">
            <w:pPr>
              <w:spacing w:after="0"/>
              <w:rPr>
                <w:del w:id="766" w:author="smaslan" w:date="2018-08-07T09:27:00Z"/>
                <w:lang w:val="en-US"/>
              </w:rPr>
            </w:pPr>
            <w:del w:id="767" w:author="smaslan" w:date="2018-08-07T09:27:00Z">
              <w:r w:rsidDel="005B4D10">
                <w:rPr>
                  <w:lang w:val="en-US"/>
                </w:rPr>
                <w:delText>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72617D" w14:textId="3469FD3C" w:rsidR="00277996" w:rsidDel="005B4D10" w:rsidRDefault="00ED1293">
            <w:pPr>
              <w:spacing w:after="0"/>
              <w:rPr>
                <w:del w:id="768" w:author="smaslan" w:date="2018-08-07T09:27:00Z"/>
                <w:lang w:val="en-US"/>
              </w:rPr>
            </w:pPr>
            <w:del w:id="769" w:author="smaslan" w:date="2018-08-07T09:27:00Z">
              <w:r w:rsidDel="005B4D10">
                <w:rPr>
                  <w:lang w:val="en-US"/>
                </w:rPr>
                <w:delText>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2FF0E" w14:textId="5ADC54ED" w:rsidR="00277996" w:rsidDel="005B4D10" w:rsidRDefault="00ED1293">
            <w:pPr>
              <w:spacing w:after="0"/>
              <w:rPr>
                <w:del w:id="770" w:author="smaslan" w:date="2018-08-07T09:27:00Z"/>
                <w:lang w:val="en-US"/>
              </w:rPr>
            </w:pPr>
            <w:del w:id="771" w:author="smaslan" w:date="2018-08-07T09:27:00Z">
              <w:r w:rsidDel="005B4D10">
                <w:rPr>
                  <w:lang w:val="en-US"/>
                </w:rPr>
                <w:delText>0</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FA5A8" w14:textId="5AB17665" w:rsidR="00277996" w:rsidDel="005B4D10" w:rsidRDefault="00ED1293">
            <w:pPr>
              <w:spacing w:after="0"/>
              <w:rPr>
                <w:del w:id="772" w:author="smaslan" w:date="2018-08-07T09:27:00Z"/>
                <w:lang w:val="en-US"/>
              </w:rPr>
            </w:pPr>
            <w:del w:id="773"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31BAF" w14:textId="62661FB3" w:rsidR="00277996" w:rsidDel="005B4D10" w:rsidRDefault="00ED1293">
            <w:pPr>
              <w:spacing w:after="0"/>
              <w:rPr>
                <w:del w:id="774" w:author="smaslan" w:date="2018-08-07T09:27:00Z"/>
                <w:lang w:val="en-US"/>
              </w:rPr>
            </w:pPr>
            <w:del w:id="775" w:author="smaslan" w:date="2018-08-07T09:27:00Z">
              <w:r w:rsidDel="005B4D10">
                <w:rPr>
                  <w:lang w:val="en-US"/>
                </w:rPr>
                <w:delText>0</w:delText>
              </w:r>
            </w:del>
          </w:p>
        </w:tc>
      </w:tr>
      <w:tr w:rsidR="00277996" w:rsidDel="005B4D10" w14:paraId="39C134F1" w14:textId="78749EE4">
        <w:trPr>
          <w:del w:id="77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9385B3" w14:textId="124D9160" w:rsidR="00277996" w:rsidDel="005B4D10" w:rsidRDefault="00ED1293">
            <w:pPr>
              <w:spacing w:after="0"/>
              <w:rPr>
                <w:del w:id="777" w:author="smaslan" w:date="2018-08-07T09:27:00Z"/>
                <w:lang w:val="en-US"/>
              </w:rPr>
            </w:pPr>
            <w:del w:id="778" w:author="smaslan" w:date="2018-08-07T09:27:00Z">
              <w:r w:rsidDel="005B4D10">
                <w:rPr>
                  <w:lang w:val="en-US"/>
                </w:rPr>
                <w:delText>100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D0BE0" w14:textId="087845C7" w:rsidR="00277996" w:rsidDel="005B4D10" w:rsidRDefault="00ED1293">
            <w:pPr>
              <w:spacing w:after="0"/>
              <w:rPr>
                <w:del w:id="779" w:author="smaslan" w:date="2018-08-07T09:27:00Z"/>
                <w:lang w:val="en-US"/>
              </w:rPr>
            </w:pPr>
            <w:del w:id="780" w:author="smaslan" w:date="2018-08-07T09:27:00Z">
              <w:r w:rsidDel="005B4D10">
                <w:rPr>
                  <w:lang w:val="en-US"/>
                </w:rPr>
                <w:delText>1.000001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3D8723" w14:textId="3460E4C2" w:rsidR="00277996" w:rsidDel="005B4D10" w:rsidRDefault="00ED1293">
            <w:pPr>
              <w:spacing w:after="0"/>
              <w:rPr>
                <w:del w:id="781" w:author="smaslan" w:date="2018-08-07T09:27:00Z"/>
                <w:lang w:val="en-US"/>
              </w:rPr>
            </w:pPr>
            <w:del w:id="782" w:author="smaslan" w:date="2018-08-07T09:27:00Z">
              <w:r w:rsidDel="005B4D10">
                <w:rPr>
                  <w:lang w:val="en-US"/>
                </w:rPr>
                <w:delText>5e-6</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61FBC" w14:textId="76107D1D" w:rsidR="00277996" w:rsidDel="005B4D10" w:rsidRDefault="00ED1293">
            <w:pPr>
              <w:spacing w:after="0"/>
              <w:rPr>
                <w:del w:id="783" w:author="smaslan" w:date="2018-08-07T09:27:00Z"/>
                <w:lang w:val="en-US"/>
              </w:rPr>
            </w:pPr>
            <w:del w:id="784"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C36DB" w14:textId="23BBD8B0" w:rsidR="00277996" w:rsidDel="005B4D10" w:rsidRDefault="00ED1293">
            <w:pPr>
              <w:spacing w:after="0"/>
              <w:rPr>
                <w:del w:id="785" w:author="smaslan" w:date="2018-08-07T09:27:00Z"/>
                <w:lang w:val="en-US"/>
              </w:rPr>
            </w:pPr>
            <w:del w:id="786" w:author="smaslan" w:date="2018-08-07T09:27:00Z">
              <w:r w:rsidDel="005B4D10">
                <w:rPr>
                  <w:lang w:val="en-US"/>
                </w:rPr>
                <w:delText>2e-6</w:delText>
              </w:r>
            </w:del>
          </w:p>
        </w:tc>
      </w:tr>
      <w:tr w:rsidR="00277996" w:rsidDel="005B4D10" w14:paraId="0433290B" w14:textId="3DC58E51">
        <w:trPr>
          <w:del w:id="787"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8E308" w14:textId="09DCD0AD" w:rsidR="00277996" w:rsidDel="005B4D10" w:rsidRDefault="00ED1293">
            <w:pPr>
              <w:spacing w:after="0"/>
              <w:rPr>
                <w:del w:id="788" w:author="smaslan" w:date="2018-08-07T09:27:00Z"/>
                <w:lang w:val="en-US"/>
              </w:rPr>
            </w:pPr>
            <w:del w:id="789" w:author="smaslan" w:date="2018-08-07T09:27:00Z">
              <w:r w:rsidDel="005B4D10">
                <w:rPr>
                  <w:lang w:val="en-US"/>
                </w:rPr>
                <w:delText>1000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A8FD0" w14:textId="292C822D" w:rsidR="00277996" w:rsidDel="005B4D10" w:rsidRDefault="00ED1293">
            <w:pPr>
              <w:spacing w:after="0"/>
              <w:rPr>
                <w:del w:id="790" w:author="smaslan" w:date="2018-08-07T09:27:00Z"/>
                <w:lang w:val="en-US"/>
              </w:rPr>
            </w:pPr>
            <w:del w:id="791" w:author="smaslan" w:date="2018-08-07T09:27:00Z">
              <w:r w:rsidDel="005B4D10">
                <w:rPr>
                  <w:lang w:val="en-US"/>
                </w:rPr>
                <w:delText>1.000011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BD33D" w14:textId="07A2CDA1" w:rsidR="00277996" w:rsidDel="005B4D10" w:rsidRDefault="00ED1293">
            <w:pPr>
              <w:spacing w:after="0"/>
              <w:rPr>
                <w:del w:id="792" w:author="smaslan" w:date="2018-08-07T09:27:00Z"/>
                <w:lang w:val="en-US"/>
              </w:rPr>
            </w:pPr>
            <w:del w:id="793" w:author="smaslan" w:date="2018-08-07T09:27:00Z">
              <w:r w:rsidDel="005B4D10">
                <w:rPr>
                  <w:lang w:val="en-US"/>
                </w:rPr>
                <w:delText>50e-6</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E3993C" w14:textId="147795BB" w:rsidR="00277996" w:rsidDel="005B4D10" w:rsidRDefault="00ED1293">
            <w:pPr>
              <w:spacing w:after="0"/>
              <w:rPr>
                <w:del w:id="794" w:author="smaslan" w:date="2018-08-07T09:27:00Z"/>
                <w:lang w:val="en-US"/>
              </w:rPr>
            </w:pPr>
            <w:del w:id="795"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7A76FA" w14:textId="0A42BFD2" w:rsidR="00277996" w:rsidDel="005B4D10" w:rsidRDefault="00ED1293">
            <w:pPr>
              <w:spacing w:after="0"/>
              <w:rPr>
                <w:del w:id="796" w:author="smaslan" w:date="2018-08-07T09:27:00Z"/>
                <w:lang w:val="en-US"/>
              </w:rPr>
            </w:pPr>
            <w:del w:id="797" w:author="smaslan" w:date="2018-08-07T09:27:00Z">
              <w:r w:rsidDel="005B4D10">
                <w:rPr>
                  <w:lang w:val="en-US"/>
                </w:rPr>
                <w:delText>20e-6</w:delText>
              </w:r>
            </w:del>
          </w:p>
        </w:tc>
      </w:tr>
      <w:tr w:rsidR="00277996" w:rsidDel="005B4D10" w14:paraId="05749B2B" w14:textId="6CCB59C6">
        <w:trPr>
          <w:del w:id="798"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BA44C4" w14:textId="72EDDD6B" w:rsidR="00277996" w:rsidDel="005B4D10" w:rsidRDefault="00ED1293">
            <w:pPr>
              <w:spacing w:after="0"/>
              <w:rPr>
                <w:del w:id="799" w:author="smaslan" w:date="2018-08-07T09:27:00Z"/>
                <w:lang w:val="en-US"/>
              </w:rPr>
            </w:pPr>
            <w:del w:id="800" w:author="smaslan" w:date="2018-08-07T09:27:00Z">
              <w:r w:rsidDel="005B4D10">
                <w:rPr>
                  <w:lang w:val="en-US"/>
                </w:rPr>
                <w:delText>…</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CEEC4" w14:textId="7DC9AC7F" w:rsidR="00277996" w:rsidDel="005B4D10" w:rsidRDefault="00ED1293">
            <w:pPr>
              <w:spacing w:after="0"/>
              <w:rPr>
                <w:del w:id="801" w:author="smaslan" w:date="2018-08-07T09:27:00Z"/>
                <w:lang w:val="en-US"/>
              </w:rPr>
            </w:pPr>
            <w:del w:id="802" w:author="smaslan" w:date="2018-08-07T09:27:00Z">
              <w:r w:rsidDel="005B4D10">
                <w:rPr>
                  <w:lang w:val="en-US"/>
                </w:rPr>
                <w:delText>…</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90ADB1" w14:textId="3174B876" w:rsidR="00277996" w:rsidDel="005B4D10" w:rsidRDefault="00ED1293">
            <w:pPr>
              <w:spacing w:after="0"/>
              <w:rPr>
                <w:del w:id="803" w:author="smaslan" w:date="2018-08-07T09:27:00Z"/>
                <w:lang w:val="en-US"/>
              </w:rPr>
            </w:pPr>
            <w:del w:id="804" w:author="smaslan" w:date="2018-08-07T09:27:00Z">
              <w:r w:rsidDel="005B4D10">
                <w:rPr>
                  <w:lang w:val="en-US"/>
                </w:rPr>
                <w:delText>…</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44CFF" w14:textId="43B58AE7" w:rsidR="00277996" w:rsidDel="005B4D10" w:rsidRDefault="00ED1293">
            <w:pPr>
              <w:spacing w:after="0"/>
              <w:rPr>
                <w:del w:id="805" w:author="smaslan" w:date="2018-08-07T09:27:00Z"/>
                <w:lang w:val="en-US"/>
              </w:rPr>
            </w:pPr>
            <w:del w:id="806" w:author="smaslan" w:date="2018-08-07T09:27:00Z">
              <w:r w:rsidDel="005B4D10">
                <w:rPr>
                  <w:lang w:val="en-US"/>
                </w:rPr>
                <w:delText>…</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EAA97B" w14:textId="2E5ACF31" w:rsidR="00277996" w:rsidDel="005B4D10" w:rsidRDefault="00ED1293">
            <w:pPr>
              <w:spacing w:after="0"/>
              <w:rPr>
                <w:del w:id="807" w:author="smaslan" w:date="2018-08-07T09:27:00Z"/>
                <w:lang w:val="en-US"/>
              </w:rPr>
            </w:pPr>
            <w:del w:id="808" w:author="smaslan" w:date="2018-08-07T09:27:00Z">
              <w:r w:rsidDel="005B4D10">
                <w:rPr>
                  <w:lang w:val="en-US"/>
                </w:rPr>
                <w:delText>…</w:delText>
              </w:r>
            </w:del>
          </w:p>
        </w:tc>
      </w:tr>
    </w:tbl>
    <w:p w14:paraId="65717F09" w14:textId="503FEC00" w:rsidR="00277996" w:rsidDel="005B4D10" w:rsidRDefault="00277996">
      <w:pPr>
        <w:rPr>
          <w:del w:id="809" w:author="smaslan" w:date="2018-08-07T09:27:00Z"/>
          <w:lang w:val="en-US"/>
        </w:rPr>
      </w:pPr>
    </w:p>
    <w:p w14:paraId="4E2361DF" w14:textId="20CD0131" w:rsidR="00DE52A0" w:rsidDel="005B4D10" w:rsidRDefault="00ED1293">
      <w:pPr>
        <w:rPr>
          <w:del w:id="810" w:author="smaslan" w:date="2018-08-07T09:27:00Z"/>
          <w:lang w:val="en-US"/>
        </w:rPr>
      </w:pPr>
      <w:del w:id="811" w:author="smaslan" w:date="2018-08-07T09:27:00Z">
        <w:r w:rsidDel="005B4D10">
          <w:rPr>
            <w:lang w:val="en-US"/>
          </w:rPr>
          <w:delText>First row of the CSV dependence is always description of the file. Next row i</w:delText>
        </w:r>
        <w:commentRangeStart w:id="812"/>
        <w:r w:rsidDel="005B4D10">
          <w:rPr>
            <w:lang w:val="en-US"/>
          </w:rPr>
          <w:delText>s empty.</w:delText>
        </w:r>
        <w:commentRangeEnd w:id="812"/>
        <w:r w:rsidDel="005B4D10">
          <w:rPr>
            <w:lang w:val="en-US"/>
          </w:rPr>
          <w:commentReference w:id="812"/>
        </w:r>
        <w:r w:rsidDel="005B4D10">
          <w:rPr>
            <w:lang w:val="en-US"/>
          </w:rPr>
          <w:delText xml:space="preserve"> Following two rows are defining </w:delText>
        </w:r>
      </w:del>
      <w:del w:id="813" w:author="smaslan" w:date="2017-11-01T14:16:00Z">
        <w:r w:rsidDel="00C37091">
          <w:rPr>
            <w:lang w:val="en-US"/>
          </w:rPr>
          <w:delText>header</w:delText>
        </w:r>
      </w:del>
      <w:del w:id="814" w:author="smaslan" w:date="2017-11-01T14:15:00Z">
        <w:r w:rsidDel="00C37091">
          <w:rPr>
            <w:lang w:val="en-US"/>
          </w:rPr>
          <w:delText>s</w:delText>
        </w:r>
      </w:del>
      <w:del w:id="815" w:author="smaslan" w:date="2018-08-07T09:27:00Z">
        <w:r w:rsidDel="005B4D10">
          <w:rPr>
            <w:lang w:val="en-US"/>
          </w:rPr>
          <w:delText xml:space="preserve"> of the columns. Next the dependence data comes. For frequency</w:delText>
        </w:r>
      </w:del>
      <w:del w:id="816" w:author="smaslan" w:date="2017-11-01T14:16:00Z">
        <w:r w:rsidDel="00C37091">
          <w:rPr>
            <w:lang w:val="en-US"/>
          </w:rPr>
          <w:delText xml:space="preserve"> or </w:delText>
        </w:r>
      </w:del>
      <w:del w:id="817" w:author="smaslan" w:date="2018-08-07T09:27:00Z">
        <w:r w:rsidDel="005B4D10">
          <w:rPr>
            <w:lang w:val="en-US"/>
          </w:rPr>
          <w:delText xml:space="preserve">amplitude dependence the file format is in form of a gain </w:delText>
        </w:r>
        <w:commentRangeStart w:id="818"/>
        <w:r w:rsidDel="005B4D10">
          <w:rPr>
            <w:lang w:val="en-US"/>
          </w:rPr>
          <w:delText>correction ‘</w:delText>
        </w:r>
        <w:r w:rsidRPr="007E2598" w:rsidDel="005B4D10">
          <w:rPr>
            <w:b/>
            <w:lang w:val="en-US"/>
          </w:rPr>
          <w:delText>gain</w:delText>
        </w:r>
        <w:r w:rsidDel="005B4D10">
          <w:rPr>
            <w:lang w:val="en-US"/>
          </w:rPr>
          <w:delText>’ and a phase correction ‘</w:delText>
        </w:r>
        <w:r w:rsidRPr="007E2598" w:rsidDel="005B4D10">
          <w:rPr>
            <w:b/>
            <w:lang w:val="en-US"/>
          </w:rPr>
          <w:delText>arg</w:delText>
        </w:r>
        <w:r w:rsidDel="005B4D10">
          <w:rPr>
            <w:lang w:val="en-US"/>
          </w:rPr>
          <w:delText>’</w:delText>
        </w:r>
        <w:commentRangeEnd w:id="818"/>
        <w:r w:rsidDel="005B4D10">
          <w:rPr>
            <w:lang w:val="en-US"/>
          </w:rPr>
          <w:commentReference w:id="818"/>
        </w:r>
        <w:r w:rsidDel="005B4D10">
          <w:rPr>
            <w:lang w:val="en-US"/>
          </w:rPr>
          <w:delText xml:space="preserve">. Additionally two more columns with </w:delText>
        </w:r>
        <w:r w:rsidR="00DE52A0" w:rsidDel="005B4D10">
          <w:rPr>
            <w:lang w:val="en-US"/>
          </w:rPr>
          <w:delText xml:space="preserve">the absolute </w:delText>
        </w:r>
        <w:r w:rsidDel="005B4D10">
          <w:rPr>
            <w:lang w:val="en-US"/>
          </w:rPr>
          <w:delText>uncertaint</w:delText>
        </w:r>
        <w:r w:rsidR="00DE52A0" w:rsidDel="005B4D10">
          <w:rPr>
            <w:lang w:val="en-US"/>
          </w:rPr>
          <w:delText>ies</w:delText>
        </w:r>
        <w:r w:rsidDel="005B4D10">
          <w:rPr>
            <w:lang w:val="en-US"/>
          </w:rPr>
          <w:delText xml:space="preserve"> of the parameters are added.</w:delText>
        </w:r>
      </w:del>
    </w:p>
    <w:p w14:paraId="3238C5B2" w14:textId="33A82BFA" w:rsidR="00277996" w:rsidDel="005B4D10" w:rsidRDefault="00ED1293">
      <w:pPr>
        <w:rPr>
          <w:del w:id="819" w:author="smaslan" w:date="2018-08-07T09:27:00Z"/>
          <w:lang w:val="en-US"/>
        </w:rPr>
      </w:pPr>
      <w:del w:id="820" w:author="smaslan" w:date="2018-08-07T09:27:00Z">
        <w:r w:rsidDel="005B4D10">
          <w:rPr>
            <w:lang w:val="en-US"/>
          </w:rPr>
          <w:delText xml:space="preserve">Last component of the correction is output impedance of the transducer. This is parameter that </w:delText>
        </w:r>
      </w:del>
      <w:del w:id="821" w:author="smaslan" w:date="2017-11-01T14:17:00Z">
        <w:r w:rsidDel="00C37091">
          <w:rPr>
            <w:lang w:val="en-US"/>
          </w:rPr>
          <w:delText>must</w:delText>
        </w:r>
      </w:del>
      <w:del w:id="822" w:author="smaslan" w:date="2018-08-07T09:27:00Z">
        <w:r w:rsidDel="005B4D10">
          <w:rPr>
            <w:lang w:val="en-US"/>
          </w:rPr>
          <w:delText xml:space="preserve"> be included for high frequency measurements. If the output impedance of the transducer and the input impedance of the digitizer channel are known, it is possible to calculate gain and phase correction for the loading effect. This parameter may be omitted if the transducer was calibrated together with the digitizer channel. In such case the correction file should contain optional channel identifier in order to limit the correction file use for a particular digitizer channel. Format of the impedance file is as follows:</w:delText>
        </w:r>
      </w:del>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900"/>
        <w:gridCol w:w="949"/>
        <w:gridCol w:w="960"/>
        <w:gridCol w:w="862"/>
      </w:tblGrid>
      <w:tr w:rsidR="00277996" w:rsidDel="005B4D10" w14:paraId="24F6F47E" w14:textId="62C1ED41">
        <w:trPr>
          <w:del w:id="823" w:author="smaslan" w:date="2018-08-07T09:27:00Z"/>
        </w:trPr>
        <w:tc>
          <w:tcPr>
            <w:tcW w:w="442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4F9FB" w14:textId="40F06E3D" w:rsidR="00277996" w:rsidDel="005B4D10" w:rsidRDefault="00ED1293">
            <w:pPr>
              <w:spacing w:after="0"/>
              <w:rPr>
                <w:del w:id="824" w:author="smaslan" w:date="2018-08-07T09:27:00Z"/>
                <w:lang w:val="en-US"/>
              </w:rPr>
            </w:pPr>
            <w:del w:id="825" w:author="smaslan" w:date="2018-08-07T09:27:00Z">
              <w:r w:rsidDel="005B4D10">
                <w:rPr>
                  <w:lang w:val="en-US"/>
                </w:rPr>
                <w:delText>Description</w:delText>
              </w:r>
            </w:del>
          </w:p>
        </w:tc>
      </w:tr>
      <w:tr w:rsidR="00277996" w:rsidDel="005B4D10" w14:paraId="22FBC64A" w14:textId="65B84E58">
        <w:trPr>
          <w:del w:id="82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0E453D" w14:textId="44B7C150" w:rsidR="00277996" w:rsidDel="005B4D10" w:rsidRDefault="00277996">
            <w:pPr>
              <w:spacing w:after="0"/>
              <w:rPr>
                <w:del w:id="827" w:author="smaslan" w:date="2018-08-07T09:27:00Z"/>
                <w:lang w:val="en-US"/>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83093C" w14:textId="587FE6B7" w:rsidR="00277996" w:rsidDel="005B4D10" w:rsidRDefault="00277996">
            <w:pPr>
              <w:spacing w:after="0"/>
              <w:rPr>
                <w:del w:id="828" w:author="smaslan" w:date="2018-08-07T09:27:00Z"/>
                <w:lang w:val="en-US"/>
              </w:rPr>
            </w:pP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05EEA1" w14:textId="3DC2CD5A" w:rsidR="00277996" w:rsidDel="005B4D10" w:rsidRDefault="00277996">
            <w:pPr>
              <w:spacing w:after="0"/>
              <w:rPr>
                <w:del w:id="829" w:author="smaslan" w:date="2018-08-07T09:27:00Z"/>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A07A4B" w14:textId="754CCB7C" w:rsidR="00277996" w:rsidDel="005B4D10" w:rsidRDefault="00277996">
            <w:pPr>
              <w:spacing w:after="0"/>
              <w:rPr>
                <w:del w:id="830" w:author="smaslan" w:date="2018-08-07T09:27:00Z"/>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066FC" w14:textId="1E27536D" w:rsidR="00277996" w:rsidDel="005B4D10" w:rsidRDefault="00277996">
            <w:pPr>
              <w:spacing w:after="0"/>
              <w:rPr>
                <w:del w:id="831" w:author="smaslan" w:date="2018-08-07T09:27:00Z"/>
                <w:lang w:val="en-US"/>
              </w:rPr>
            </w:pPr>
          </w:p>
        </w:tc>
      </w:tr>
      <w:tr w:rsidR="00277996" w:rsidDel="005B4D10" w14:paraId="1A2FAC5E" w14:textId="65C5FA98">
        <w:trPr>
          <w:del w:id="832"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2B836" w14:textId="733C6E9E" w:rsidR="00277996" w:rsidDel="005B4D10" w:rsidRDefault="00ED1293">
            <w:pPr>
              <w:spacing w:after="0"/>
              <w:rPr>
                <w:del w:id="833" w:author="smaslan" w:date="2018-08-07T09:27:00Z"/>
                <w:lang w:val="en-US"/>
              </w:rPr>
            </w:pPr>
            <w:del w:id="834" w:author="smaslan" w:date="2018-08-07T09:27:00Z">
              <w:r w:rsidDel="005B4D10">
                <w:rPr>
                  <w:lang w:val="en-US"/>
                </w:rPr>
                <w:delText>f</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91B35B" w14:textId="10BF1449" w:rsidR="00277996" w:rsidDel="005B4D10" w:rsidRDefault="00ED1293">
            <w:pPr>
              <w:spacing w:after="0"/>
              <w:rPr>
                <w:del w:id="835" w:author="smaslan" w:date="2018-08-07T09:27:00Z"/>
                <w:lang w:val="en-US"/>
              </w:rPr>
            </w:pPr>
            <w:del w:id="836" w:author="smaslan" w:date="2018-08-07T09:27:00Z">
              <w:r w:rsidDel="005B4D10">
                <w:rPr>
                  <w:lang w:val="en-US"/>
                </w:rPr>
                <w:delText>Rs</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9A6554" w14:textId="1C804860" w:rsidR="00277996" w:rsidDel="005B4D10" w:rsidRDefault="00ED1293">
            <w:pPr>
              <w:spacing w:after="0"/>
              <w:rPr>
                <w:del w:id="837" w:author="smaslan" w:date="2018-08-07T09:27:00Z"/>
                <w:lang w:val="en-US"/>
              </w:rPr>
            </w:pPr>
            <w:del w:id="838" w:author="smaslan" w:date="2018-08-07T09:27:00Z">
              <w:r w:rsidDel="005B4D10">
                <w:rPr>
                  <w:lang w:val="en-US"/>
                </w:rPr>
                <w:delText>Ls</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E14FE" w14:textId="48F2FEE6" w:rsidR="00277996" w:rsidDel="005B4D10" w:rsidRDefault="00ED1293">
            <w:pPr>
              <w:spacing w:after="0"/>
              <w:rPr>
                <w:del w:id="839" w:author="smaslan" w:date="2018-08-07T09:27:00Z"/>
                <w:lang w:val="en-US"/>
              </w:rPr>
            </w:pPr>
            <w:del w:id="840" w:author="smaslan" w:date="2018-08-07T09:27:00Z">
              <w:r w:rsidDel="005B4D10">
                <w:rPr>
                  <w:lang w:val="en-US"/>
                </w:rPr>
                <w:delText>u(Rs)</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82712" w14:textId="3087D368" w:rsidR="00277996" w:rsidDel="005B4D10" w:rsidRDefault="00ED1293">
            <w:pPr>
              <w:spacing w:after="0"/>
              <w:rPr>
                <w:del w:id="841" w:author="smaslan" w:date="2018-08-07T09:27:00Z"/>
                <w:lang w:val="en-US"/>
              </w:rPr>
            </w:pPr>
            <w:del w:id="842" w:author="smaslan" w:date="2018-08-07T09:27:00Z">
              <w:r w:rsidDel="005B4D10">
                <w:rPr>
                  <w:lang w:val="en-US"/>
                </w:rPr>
                <w:delText>u(Ls)</w:delText>
              </w:r>
            </w:del>
          </w:p>
        </w:tc>
      </w:tr>
      <w:tr w:rsidR="00277996" w:rsidDel="005B4D10" w14:paraId="63F56A03" w14:textId="5F9E7DA4">
        <w:trPr>
          <w:del w:id="843"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448EC" w14:textId="5DD1FF9B" w:rsidR="00277996" w:rsidDel="005B4D10" w:rsidRDefault="00ED1293">
            <w:pPr>
              <w:spacing w:after="0"/>
              <w:rPr>
                <w:del w:id="844" w:author="smaslan" w:date="2018-08-07T09:27:00Z"/>
                <w:lang w:val="en-US"/>
              </w:rPr>
            </w:pPr>
            <w:del w:id="845" w:author="smaslan" w:date="2018-08-07T09:27:00Z">
              <w:r w:rsidDel="005B4D10">
                <w:rPr>
                  <w:lang w:val="en-US"/>
                </w:rPr>
                <w:delText>Hz</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9E571C" w14:textId="764E5515" w:rsidR="00277996" w:rsidDel="005B4D10" w:rsidRDefault="00ED1293">
            <w:pPr>
              <w:spacing w:after="0"/>
              <w:rPr>
                <w:del w:id="846" w:author="smaslan" w:date="2018-08-07T09:27:00Z"/>
                <w:lang w:val="en-US"/>
              </w:rPr>
            </w:pPr>
            <w:commentRangeStart w:id="847"/>
            <w:del w:id="848" w:author="smaslan" w:date="2018-08-07T09:27:00Z">
              <w:r w:rsidDel="005B4D10">
                <w:rPr>
                  <w:lang w:val="en-US"/>
                </w:rPr>
                <w:delText>Ohm</w:delText>
              </w:r>
              <w:commentRangeEnd w:id="847"/>
              <w:r w:rsidDel="005B4D10">
                <w:rPr>
                  <w:lang w:val="en-US"/>
                </w:rPr>
                <w:commentReference w:id="847"/>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08AB0" w14:textId="78654F93" w:rsidR="00277996" w:rsidDel="005B4D10" w:rsidRDefault="00ED1293">
            <w:pPr>
              <w:spacing w:after="0"/>
              <w:rPr>
                <w:del w:id="849" w:author="smaslan" w:date="2018-08-07T09:27:00Z"/>
                <w:lang w:val="en-US"/>
              </w:rPr>
            </w:pPr>
            <w:del w:id="850" w:author="smaslan" w:date="2018-08-07T09:27:00Z">
              <w:r w:rsidDel="005B4D10">
                <w:rPr>
                  <w:lang w:val="en-US"/>
                </w:rPr>
                <w:delText>H</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5560A6" w14:textId="6C52CEA9" w:rsidR="00277996" w:rsidDel="005B4D10" w:rsidRDefault="00ED1293">
            <w:pPr>
              <w:spacing w:after="0"/>
              <w:rPr>
                <w:del w:id="851" w:author="smaslan" w:date="2018-08-07T09:27:00Z"/>
                <w:lang w:val="en-US"/>
              </w:rPr>
            </w:pPr>
            <w:del w:id="852" w:author="smaslan" w:date="2018-08-07T09:27:00Z">
              <w:r w:rsidDel="005B4D10">
                <w:rPr>
                  <w:lang w:val="en-US"/>
                </w:rPr>
                <w:delText>Ohm</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98A8F" w14:textId="08988E79" w:rsidR="00277996" w:rsidDel="005B4D10" w:rsidRDefault="00ED1293">
            <w:pPr>
              <w:spacing w:after="0"/>
              <w:rPr>
                <w:del w:id="853" w:author="smaslan" w:date="2018-08-07T09:27:00Z"/>
                <w:lang w:val="en-US"/>
              </w:rPr>
            </w:pPr>
            <w:del w:id="854" w:author="smaslan" w:date="2018-08-07T09:27:00Z">
              <w:r w:rsidDel="005B4D10">
                <w:rPr>
                  <w:lang w:val="en-US"/>
                </w:rPr>
                <w:delText>H</w:delText>
              </w:r>
            </w:del>
          </w:p>
        </w:tc>
      </w:tr>
      <w:tr w:rsidR="00277996" w:rsidDel="005B4D10" w14:paraId="33EEBD70" w14:textId="4021977D">
        <w:trPr>
          <w:del w:id="85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0DBAA" w14:textId="5E2F5D75" w:rsidR="00277996" w:rsidDel="005B4D10" w:rsidRDefault="00ED1293">
            <w:pPr>
              <w:spacing w:after="0"/>
              <w:rPr>
                <w:del w:id="856" w:author="smaslan" w:date="2018-08-07T09:27:00Z"/>
                <w:lang w:val="en-US"/>
              </w:rPr>
            </w:pPr>
            <w:del w:id="857" w:author="smaslan" w:date="2018-08-07T09:27:00Z">
              <w:r w:rsidDel="005B4D10">
                <w:rPr>
                  <w:lang w:val="en-US"/>
                </w:rPr>
                <w:delText>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27FC26" w14:textId="45F01BFC" w:rsidR="00277996" w:rsidDel="005B4D10" w:rsidRDefault="00ED1293">
            <w:pPr>
              <w:spacing w:after="0"/>
              <w:rPr>
                <w:del w:id="858" w:author="smaslan" w:date="2018-08-07T09:27:00Z"/>
                <w:lang w:val="en-US"/>
              </w:rPr>
            </w:pPr>
            <w:del w:id="859" w:author="smaslan" w:date="2018-08-07T09:27:00Z">
              <w:r w:rsidDel="005B4D10">
                <w:rPr>
                  <w:lang w:val="en-US"/>
                </w:rPr>
                <w:delText>1e6</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010D28" w14:textId="52F31B9E" w:rsidR="00277996" w:rsidDel="005B4D10" w:rsidRDefault="00ED1293">
            <w:pPr>
              <w:spacing w:after="0"/>
              <w:rPr>
                <w:del w:id="860" w:author="smaslan" w:date="2018-08-07T09:27:00Z"/>
                <w:lang w:val="en-US"/>
              </w:rPr>
            </w:pPr>
            <w:del w:id="861" w:author="smaslan" w:date="2018-08-07T09:27:00Z">
              <w:r w:rsidDel="005B4D10">
                <w:rPr>
                  <w:lang w:val="en-US"/>
                </w:rPr>
                <w:delText>180e-9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278B9" w14:textId="26171E1B" w:rsidR="00277996" w:rsidDel="005B4D10" w:rsidRDefault="00ED1293">
            <w:pPr>
              <w:spacing w:after="0"/>
              <w:rPr>
                <w:del w:id="862" w:author="smaslan" w:date="2018-08-07T09:27:00Z"/>
                <w:lang w:val="en-US"/>
              </w:rPr>
            </w:pPr>
            <w:del w:id="863" w:author="smaslan" w:date="2018-08-07T09:27:00Z">
              <w:r w:rsidDel="005B4D10">
                <w:rPr>
                  <w:lang w:val="en-US"/>
                </w:rPr>
                <w:delText>100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E05BC" w14:textId="4D3D34DB" w:rsidR="00277996" w:rsidDel="005B4D10" w:rsidRDefault="00ED1293">
            <w:pPr>
              <w:spacing w:after="0"/>
              <w:rPr>
                <w:del w:id="864" w:author="smaslan" w:date="2018-08-07T09:27:00Z"/>
                <w:lang w:val="en-US"/>
              </w:rPr>
            </w:pPr>
            <w:del w:id="865" w:author="smaslan" w:date="2018-08-07T09:27:00Z">
              <w:r w:rsidDel="005B4D10">
                <w:rPr>
                  <w:lang w:val="en-US"/>
                </w:rPr>
                <w:delText>20e-9</w:delText>
              </w:r>
            </w:del>
          </w:p>
        </w:tc>
      </w:tr>
      <w:tr w:rsidR="00277996" w:rsidDel="005B4D10" w14:paraId="0D5405C3" w14:textId="2F680D6F">
        <w:trPr>
          <w:del w:id="86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E637BE" w14:textId="77DB1E26" w:rsidR="00277996" w:rsidDel="005B4D10" w:rsidRDefault="00ED1293">
            <w:pPr>
              <w:spacing w:after="0"/>
              <w:rPr>
                <w:del w:id="867" w:author="smaslan" w:date="2018-08-07T09:27:00Z"/>
                <w:lang w:val="en-US"/>
              </w:rPr>
            </w:pPr>
            <w:del w:id="868" w:author="smaslan" w:date="2018-08-07T09:27:00Z">
              <w:r w:rsidDel="005B4D10">
                <w:rPr>
                  <w:lang w:val="en-US"/>
                </w:rPr>
                <w:delText>100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F56DDB" w14:textId="780746D2" w:rsidR="00277996" w:rsidDel="005B4D10" w:rsidRDefault="00ED1293">
            <w:pPr>
              <w:spacing w:after="0"/>
              <w:rPr>
                <w:del w:id="869" w:author="smaslan" w:date="2018-08-07T09:27:00Z"/>
                <w:lang w:val="en-US"/>
              </w:rPr>
            </w:pPr>
            <w:del w:id="870" w:author="smaslan" w:date="2018-08-07T09:27:00Z">
              <w:r w:rsidDel="005B4D10">
                <w:rPr>
                  <w:lang w:val="en-US"/>
                </w:rPr>
                <w:delText>999e3</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8451BB" w14:textId="685BF9E3" w:rsidR="00277996" w:rsidDel="005B4D10" w:rsidRDefault="00ED1293">
            <w:pPr>
              <w:spacing w:after="0"/>
              <w:rPr>
                <w:del w:id="871" w:author="smaslan" w:date="2018-08-07T09:27:00Z"/>
                <w:lang w:val="en-US"/>
              </w:rPr>
            </w:pPr>
            <w:del w:id="872" w:author="smaslan" w:date="2018-08-07T09:27:00Z">
              <w:r w:rsidDel="005B4D10">
                <w:rPr>
                  <w:lang w:val="en-US"/>
                </w:rPr>
                <w:delText>179e-9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4077B4" w14:textId="0FCAF5BE" w:rsidR="00277996" w:rsidDel="005B4D10" w:rsidRDefault="00ED1293">
            <w:pPr>
              <w:spacing w:after="0"/>
              <w:rPr>
                <w:del w:id="873" w:author="smaslan" w:date="2018-08-07T09:27:00Z"/>
                <w:lang w:val="en-US"/>
              </w:rPr>
            </w:pPr>
            <w:del w:id="874" w:author="smaslan" w:date="2018-08-07T09:27:00Z">
              <w:r w:rsidDel="005B4D10">
                <w:rPr>
                  <w:lang w:val="en-US"/>
                </w:rPr>
                <w:delText>500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3D2F7F" w14:textId="1DBE7A57" w:rsidR="00277996" w:rsidDel="005B4D10" w:rsidRDefault="00ED1293">
            <w:pPr>
              <w:spacing w:after="0"/>
              <w:rPr>
                <w:del w:id="875" w:author="smaslan" w:date="2018-08-07T09:27:00Z"/>
                <w:lang w:val="en-US"/>
              </w:rPr>
            </w:pPr>
            <w:del w:id="876" w:author="smaslan" w:date="2018-08-07T09:27:00Z">
              <w:r w:rsidDel="005B4D10">
                <w:rPr>
                  <w:lang w:val="en-US"/>
                </w:rPr>
                <w:delText>20e-9</w:delText>
              </w:r>
            </w:del>
          </w:p>
        </w:tc>
      </w:tr>
      <w:tr w:rsidR="00277996" w:rsidDel="005B4D10" w14:paraId="1D608477" w14:textId="7141C367">
        <w:trPr>
          <w:del w:id="877"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6DCF99" w14:textId="1148CBC5" w:rsidR="00277996" w:rsidDel="005B4D10" w:rsidRDefault="00ED1293">
            <w:pPr>
              <w:spacing w:after="0"/>
              <w:rPr>
                <w:del w:id="878" w:author="smaslan" w:date="2018-08-07T09:27:00Z"/>
                <w:lang w:val="en-US"/>
              </w:rPr>
            </w:pPr>
            <w:del w:id="879" w:author="smaslan" w:date="2018-08-07T09:27:00Z">
              <w:r w:rsidDel="005B4D10">
                <w:rPr>
                  <w:lang w:val="en-US"/>
                </w:rPr>
                <w:delText>1000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1FE8A" w14:textId="05A78FBA" w:rsidR="00277996" w:rsidDel="005B4D10" w:rsidRDefault="00ED1293">
            <w:pPr>
              <w:spacing w:after="0"/>
              <w:rPr>
                <w:del w:id="880" w:author="smaslan" w:date="2018-08-07T09:27:00Z"/>
                <w:lang w:val="en-US"/>
              </w:rPr>
            </w:pPr>
            <w:del w:id="881" w:author="smaslan" w:date="2018-08-07T09:27:00Z">
              <w:r w:rsidDel="005B4D10">
                <w:rPr>
                  <w:lang w:val="en-US"/>
                </w:rPr>
                <w:delText>993e3</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4EEBF2" w14:textId="575E0DE6" w:rsidR="00277996" w:rsidDel="005B4D10" w:rsidRDefault="00ED1293">
            <w:pPr>
              <w:spacing w:after="0"/>
              <w:rPr>
                <w:del w:id="882" w:author="smaslan" w:date="2018-08-07T09:27:00Z"/>
                <w:lang w:val="en-US"/>
              </w:rPr>
            </w:pPr>
            <w:del w:id="883" w:author="smaslan" w:date="2018-08-07T09:27:00Z">
              <w:r w:rsidDel="005B4D10">
                <w:rPr>
                  <w:lang w:val="en-US"/>
                </w:rPr>
                <w:delText>183e-9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BE677A" w14:textId="3C873914" w:rsidR="00277996" w:rsidDel="005B4D10" w:rsidRDefault="00ED1293">
            <w:pPr>
              <w:spacing w:after="0"/>
              <w:rPr>
                <w:del w:id="884" w:author="smaslan" w:date="2018-08-07T09:27:00Z"/>
                <w:lang w:val="en-US"/>
              </w:rPr>
            </w:pPr>
            <w:del w:id="885" w:author="smaslan" w:date="2018-08-07T09:27:00Z">
              <w:r w:rsidDel="005B4D10">
                <w:rPr>
                  <w:lang w:val="en-US"/>
                </w:rPr>
                <w:delText>500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946E84" w14:textId="2DB0C351" w:rsidR="00277996" w:rsidDel="005B4D10" w:rsidRDefault="00ED1293">
            <w:pPr>
              <w:spacing w:after="0"/>
              <w:rPr>
                <w:del w:id="886" w:author="smaslan" w:date="2018-08-07T09:27:00Z"/>
                <w:lang w:val="en-US"/>
              </w:rPr>
            </w:pPr>
            <w:del w:id="887" w:author="smaslan" w:date="2018-08-07T09:27:00Z">
              <w:r w:rsidDel="005B4D10">
                <w:rPr>
                  <w:lang w:val="en-US"/>
                </w:rPr>
                <w:delText>20e-9</w:delText>
              </w:r>
            </w:del>
          </w:p>
        </w:tc>
      </w:tr>
      <w:tr w:rsidR="00277996" w:rsidDel="005B4D10" w14:paraId="1B242339" w14:textId="5BAEC0A9">
        <w:trPr>
          <w:del w:id="888"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679C9" w14:textId="231358F1" w:rsidR="00277996" w:rsidDel="005B4D10" w:rsidRDefault="00ED1293">
            <w:pPr>
              <w:spacing w:after="0"/>
              <w:rPr>
                <w:del w:id="889" w:author="smaslan" w:date="2018-08-07T09:27:00Z"/>
                <w:lang w:val="en-US"/>
              </w:rPr>
            </w:pPr>
            <w:del w:id="890" w:author="smaslan" w:date="2018-08-07T09:27:00Z">
              <w:r w:rsidDel="005B4D10">
                <w:rPr>
                  <w:lang w:val="en-US"/>
                </w:rPr>
                <w:delText>…</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3AE278" w14:textId="38E32D15" w:rsidR="00277996" w:rsidDel="005B4D10" w:rsidRDefault="00ED1293">
            <w:pPr>
              <w:spacing w:after="0"/>
              <w:rPr>
                <w:del w:id="891" w:author="smaslan" w:date="2018-08-07T09:27:00Z"/>
                <w:lang w:val="en-US"/>
              </w:rPr>
            </w:pPr>
            <w:del w:id="892" w:author="smaslan" w:date="2018-08-07T09:27:00Z">
              <w:r w:rsidDel="005B4D10">
                <w:rPr>
                  <w:lang w:val="en-US"/>
                </w:rPr>
                <w:delText>…</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EF641" w14:textId="46E0F3F0" w:rsidR="00277996" w:rsidDel="005B4D10" w:rsidRDefault="00ED1293">
            <w:pPr>
              <w:spacing w:after="0"/>
              <w:rPr>
                <w:del w:id="893" w:author="smaslan" w:date="2018-08-07T09:27:00Z"/>
                <w:lang w:val="en-US"/>
              </w:rPr>
            </w:pPr>
            <w:del w:id="894" w:author="smaslan" w:date="2018-08-07T09:27:00Z">
              <w:r w:rsidDel="005B4D10">
                <w:rPr>
                  <w:lang w:val="en-US"/>
                </w:rPr>
                <w:delText>…</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9DB3B" w14:textId="3F7FB11D" w:rsidR="00277996" w:rsidDel="005B4D10" w:rsidRDefault="00ED1293">
            <w:pPr>
              <w:spacing w:after="0"/>
              <w:rPr>
                <w:del w:id="895" w:author="smaslan" w:date="2018-08-07T09:27:00Z"/>
                <w:lang w:val="en-US"/>
              </w:rPr>
            </w:pPr>
            <w:del w:id="896" w:author="smaslan" w:date="2018-08-07T09:27:00Z">
              <w:r w:rsidDel="005B4D10">
                <w:rPr>
                  <w:lang w:val="en-US"/>
                </w:rPr>
                <w:delText>…</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2C2214" w14:textId="2F9E0190" w:rsidR="00277996" w:rsidDel="005B4D10" w:rsidRDefault="00ED1293">
            <w:pPr>
              <w:spacing w:after="0"/>
              <w:rPr>
                <w:del w:id="897" w:author="smaslan" w:date="2018-08-07T09:27:00Z"/>
                <w:lang w:val="en-US"/>
              </w:rPr>
            </w:pPr>
            <w:del w:id="898" w:author="smaslan" w:date="2018-08-07T09:27:00Z">
              <w:r w:rsidDel="005B4D10">
                <w:rPr>
                  <w:lang w:val="en-US"/>
                </w:rPr>
                <w:delText>…</w:delText>
              </w:r>
            </w:del>
          </w:p>
        </w:tc>
      </w:tr>
    </w:tbl>
    <w:p w14:paraId="5467FFE6" w14:textId="5A21FAF2" w:rsidR="00277996" w:rsidDel="00AA6E89" w:rsidRDefault="00277996">
      <w:pPr>
        <w:rPr>
          <w:del w:id="899" w:author="smaslan" w:date="2018-08-07T09:27:00Z"/>
          <w:lang w:val="en-US"/>
        </w:rPr>
      </w:pPr>
    </w:p>
    <w:p w14:paraId="31EBF715" w14:textId="77777777" w:rsidR="00AA6E89" w:rsidRDefault="00AA6E89">
      <w:pPr>
        <w:rPr>
          <w:ins w:id="900" w:author="smaslan" w:date="2018-08-07T09:36:00Z"/>
          <w:lang w:val="en-US"/>
        </w:rPr>
      </w:pPr>
    </w:p>
    <w:p w14:paraId="34D0EB41" w14:textId="74DE796D" w:rsidR="00B83C0C" w:rsidRDefault="005B4D10">
      <w:pPr>
        <w:rPr>
          <w:lang w:val="en-US"/>
        </w:rPr>
      </w:pPr>
      <w:ins w:id="901" w:author="smaslan" w:date="2018-08-07T09:28:00Z">
        <w:r>
          <w:rPr>
            <w:lang w:val="en-US"/>
          </w:rPr>
          <w:t>T</w:t>
        </w:r>
      </w:ins>
      <w:ins w:id="902" w:author="smaslan" w:date="2017-11-01T14:18:00Z">
        <w:r w:rsidR="00C37091">
          <w:rPr>
            <w:lang w:val="en-US"/>
          </w:rPr>
          <w:t xml:space="preserve">he </w:t>
        </w:r>
      </w:ins>
      <w:del w:id="903" w:author="smaslan" w:date="2017-11-01T14:18:00Z">
        <w:r w:rsidR="00B83C0C" w:rsidDel="00C37091">
          <w:rPr>
            <w:lang w:val="en-US"/>
          </w:rPr>
          <w:delText>F</w:delText>
        </w:r>
      </w:del>
      <w:ins w:id="904" w:author="smaslan" w:date="2017-11-01T14:18:00Z">
        <w:r w:rsidR="00C37091">
          <w:rPr>
            <w:lang w:val="en-US"/>
          </w:rPr>
          <w:t>f</w:t>
        </w:r>
      </w:ins>
      <w:r w:rsidR="00B83C0C">
        <w:rPr>
          <w:lang w:val="en-US"/>
        </w:rPr>
        <w:t>ile</w:t>
      </w:r>
      <w:ins w:id="905" w:author="smaslan" w:date="2017-11-01T14:18:00Z">
        <w:r w:rsidR="00C37091">
          <w:rPr>
            <w:lang w:val="en-US"/>
          </w:rPr>
          <w:t>s</w:t>
        </w:r>
      </w:ins>
      <w:r w:rsidR="00B83C0C">
        <w:rPr>
          <w:lang w:val="en-US"/>
        </w:rPr>
        <w:t xml:space="preserve"> structure of the transducer corrections in the measurement folder is following:</w:t>
      </w:r>
    </w:p>
    <w:p w14:paraId="4DDDE824" w14:textId="51F43218" w:rsidR="00B83C0C" w:rsidRDefault="00FB1AB1">
      <w:pPr>
        <w:rPr>
          <w:ins w:id="906" w:author="smaslan" w:date="2017-11-01T14:19:00Z"/>
          <w:lang w:val="en-US"/>
        </w:rPr>
      </w:pPr>
      <w:r>
        <w:rPr>
          <w:lang w:val="en-US"/>
        </w:rPr>
      </w:r>
      <w:r>
        <w:rPr>
          <w:lang w:val="en-US"/>
        </w:rPr>
        <w:pict w14:anchorId="18C8A5B2">
          <v:shape id="_x0000_s1032" type="#_x0000_t202" style="width:288.6pt;height:78.25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2">
              <w:txbxContent>
                <w:p w14:paraId="36FB2E56" w14:textId="77777777" w:rsidR="00FB1AB1" w:rsidRPr="000A4B4C" w:rsidRDefault="00FB1AB1" w:rsidP="00EC1CFF">
                  <w:pPr>
                    <w:spacing w:after="0"/>
                    <w:rPr>
                      <w:b/>
                      <w:sz w:val="18"/>
                      <w:u w:val="single"/>
                      <w:lang w:val="en-US"/>
                    </w:rPr>
                  </w:pPr>
                  <w:r>
                    <w:rPr>
                      <w:b/>
                      <w:sz w:val="18"/>
                      <w:u w:val="single"/>
                      <w:lang w:val="en-US"/>
                    </w:rPr>
                    <w:t>Transducer corrections (./TRANSDUCER/)</w:t>
                  </w:r>
                  <w:r w:rsidRPr="000A4B4C">
                    <w:rPr>
                      <w:b/>
                      <w:sz w:val="18"/>
                      <w:u w:val="single"/>
                      <w:lang w:val="en-US"/>
                    </w:rPr>
                    <w:t>:</w:t>
                  </w:r>
                </w:p>
                <w:p w14:paraId="5D2D7BEC" w14:textId="77777777" w:rsidR="00FB1AB1" w:rsidRDefault="00FB1AB1" w:rsidP="00EC1CFF">
                  <w:pPr>
                    <w:tabs>
                      <w:tab w:val="left" w:pos="2268"/>
                    </w:tabs>
                    <w:spacing w:after="0"/>
                    <w:rPr>
                      <w:i/>
                      <w:sz w:val="18"/>
                      <w:lang w:val="en-US"/>
                    </w:rPr>
                  </w:pPr>
                  <w:r>
                    <w:rPr>
                      <w:sz w:val="18"/>
                      <w:lang w:val="en-US"/>
                    </w:rPr>
                    <w:t xml:space="preserve">  T01/</w:t>
                  </w:r>
                  <w:r w:rsidRPr="007E2598">
                    <w:rPr>
                      <w:b/>
                      <w:sz w:val="18"/>
                      <w:lang w:val="en-US"/>
                    </w:rPr>
                    <w:t>transducer_1.info</w:t>
                  </w:r>
                  <w:r w:rsidRPr="000A4B4C">
                    <w:rPr>
                      <w:sz w:val="18"/>
                      <w:lang w:val="en-US"/>
                    </w:rPr>
                    <w:tab/>
                  </w:r>
                  <w:r w:rsidRPr="000A4B4C">
                    <w:rPr>
                      <w:i/>
                      <w:sz w:val="18"/>
                      <w:lang w:val="en-US"/>
                    </w:rPr>
                    <w:t xml:space="preserve">- </w:t>
                  </w:r>
                  <w:r>
                    <w:rPr>
                      <w:i/>
                      <w:sz w:val="18"/>
                      <w:lang w:val="en-US"/>
                    </w:rPr>
                    <w:t>transducer 1 header</w:t>
                  </w:r>
                </w:p>
                <w:p w14:paraId="34F7EF0B" w14:textId="77777777" w:rsidR="00FB1AB1" w:rsidRPr="000A4B4C" w:rsidRDefault="00FB1AB1" w:rsidP="00EC1CFF">
                  <w:pPr>
                    <w:tabs>
                      <w:tab w:val="left" w:pos="2268"/>
                    </w:tabs>
                    <w:spacing w:after="0"/>
                    <w:rPr>
                      <w:sz w:val="18"/>
                      <w:lang w:val="en-US"/>
                    </w:rPr>
                  </w:pPr>
                  <w:r>
                    <w:rPr>
                      <w:sz w:val="18"/>
                      <w:lang w:val="en-US"/>
                    </w:rPr>
                    <w:t xml:space="preserve">  T01/tables/</w:t>
                  </w:r>
                  <w:r w:rsidRPr="007E2598">
                    <w:rPr>
                      <w:b/>
                      <w:sz w:val="18"/>
                      <w:lang w:val="en-US"/>
                    </w:rPr>
                    <w:t>*.</w:t>
                  </w:r>
                  <w:proofErr w:type="spellStart"/>
                  <w:r w:rsidRPr="007E2598">
                    <w:rPr>
                      <w:b/>
                      <w:sz w:val="18"/>
                      <w:lang w:val="en-US"/>
                    </w:rPr>
                    <w:t>csv</w:t>
                  </w:r>
                  <w:proofErr w:type="spellEnd"/>
                  <w:r w:rsidRPr="000A4B4C">
                    <w:rPr>
                      <w:sz w:val="18"/>
                      <w:lang w:val="en-US"/>
                    </w:rPr>
                    <w:tab/>
                  </w:r>
                  <w:r w:rsidRPr="000A4B4C">
                    <w:rPr>
                      <w:i/>
                      <w:sz w:val="18"/>
                      <w:lang w:val="en-US"/>
                    </w:rPr>
                    <w:t xml:space="preserve">- </w:t>
                  </w:r>
                  <w:r>
                    <w:rPr>
                      <w:i/>
                      <w:sz w:val="18"/>
                      <w:lang w:val="en-US"/>
                    </w:rPr>
                    <w:t>transducer 1 CSV files with dependencies</w:t>
                  </w:r>
                </w:p>
                <w:p w14:paraId="269A3876" w14:textId="77777777" w:rsidR="00FB1AB1" w:rsidRDefault="00FB1AB1" w:rsidP="00EC1CFF">
                  <w:pPr>
                    <w:tabs>
                      <w:tab w:val="left" w:pos="2268"/>
                    </w:tabs>
                    <w:spacing w:after="0"/>
                    <w:rPr>
                      <w:i/>
                      <w:sz w:val="18"/>
                      <w:lang w:val="en-US"/>
                    </w:rPr>
                  </w:pPr>
                  <w:r>
                    <w:rPr>
                      <w:sz w:val="18"/>
                      <w:lang w:val="en-US"/>
                    </w:rPr>
                    <w:t xml:space="preserve">  T02/</w:t>
                  </w:r>
                  <w:r w:rsidRPr="007E2598">
                    <w:rPr>
                      <w:b/>
                      <w:sz w:val="18"/>
                      <w:lang w:val="en-US"/>
                    </w:rPr>
                    <w:t>transducer_2.info</w:t>
                  </w:r>
                  <w:r w:rsidRPr="000A4B4C">
                    <w:rPr>
                      <w:sz w:val="18"/>
                      <w:lang w:val="en-US"/>
                    </w:rPr>
                    <w:tab/>
                  </w:r>
                  <w:r w:rsidRPr="000A4B4C">
                    <w:rPr>
                      <w:i/>
                      <w:sz w:val="18"/>
                      <w:lang w:val="en-US"/>
                    </w:rPr>
                    <w:t xml:space="preserve">- </w:t>
                  </w:r>
                  <w:r>
                    <w:rPr>
                      <w:i/>
                      <w:sz w:val="18"/>
                      <w:lang w:val="en-US"/>
                    </w:rPr>
                    <w:t>transducer 2 header</w:t>
                  </w:r>
                </w:p>
                <w:p w14:paraId="0574DAF1" w14:textId="77777777" w:rsidR="00FB1AB1" w:rsidRPr="000A4B4C" w:rsidRDefault="00FB1AB1" w:rsidP="00EC1CFF">
                  <w:pPr>
                    <w:tabs>
                      <w:tab w:val="left" w:pos="2268"/>
                    </w:tabs>
                    <w:spacing w:after="0"/>
                    <w:rPr>
                      <w:sz w:val="18"/>
                      <w:lang w:val="en-US"/>
                    </w:rPr>
                  </w:pPr>
                  <w:r>
                    <w:rPr>
                      <w:sz w:val="18"/>
                      <w:lang w:val="en-US"/>
                    </w:rPr>
                    <w:t xml:space="preserve">  T02/tables/</w:t>
                  </w:r>
                  <w:r w:rsidRPr="007E2598">
                    <w:rPr>
                      <w:b/>
                      <w:sz w:val="18"/>
                      <w:lang w:val="en-US"/>
                    </w:rPr>
                    <w:t>*.</w:t>
                  </w:r>
                  <w:proofErr w:type="spellStart"/>
                  <w:r w:rsidRPr="007E2598">
                    <w:rPr>
                      <w:b/>
                      <w:sz w:val="18"/>
                      <w:lang w:val="en-US"/>
                    </w:rPr>
                    <w:t>csv</w:t>
                  </w:r>
                  <w:proofErr w:type="spellEnd"/>
                  <w:r w:rsidRPr="000A4B4C">
                    <w:rPr>
                      <w:sz w:val="18"/>
                      <w:lang w:val="en-US"/>
                    </w:rPr>
                    <w:tab/>
                  </w:r>
                  <w:r w:rsidRPr="000A4B4C">
                    <w:rPr>
                      <w:i/>
                      <w:sz w:val="18"/>
                      <w:lang w:val="en-US"/>
                    </w:rPr>
                    <w:t xml:space="preserve">- </w:t>
                  </w:r>
                  <w:r>
                    <w:rPr>
                      <w:i/>
                      <w:sz w:val="18"/>
                      <w:lang w:val="en-US"/>
                    </w:rPr>
                    <w:t>transducer 2 CSV files with dependencies</w:t>
                  </w:r>
                </w:p>
                <w:p w14:paraId="6EFFFB62" w14:textId="77777777" w:rsidR="00FB1AB1" w:rsidRPr="000A4B4C" w:rsidRDefault="00FB1AB1" w:rsidP="00EC1CFF">
                  <w:pPr>
                    <w:tabs>
                      <w:tab w:val="left" w:pos="2268"/>
                    </w:tabs>
                    <w:spacing w:after="0"/>
                    <w:rPr>
                      <w:sz w:val="18"/>
                      <w:lang w:val="en-US"/>
                    </w:rPr>
                  </w:pPr>
                  <w:r>
                    <w:rPr>
                      <w:sz w:val="18"/>
                      <w:lang w:val="en-US"/>
                    </w:rPr>
                    <w:t xml:space="preserve">  …</w:t>
                  </w:r>
                  <w:r>
                    <w:rPr>
                      <w:sz w:val="18"/>
                      <w:lang w:val="en-US"/>
                    </w:rPr>
                    <w:tab/>
                    <w:t>…</w:t>
                  </w:r>
                </w:p>
                <w:p w14:paraId="6D5BC267" w14:textId="77777777" w:rsidR="00FB1AB1" w:rsidRPr="00DB373C" w:rsidRDefault="00FB1AB1" w:rsidP="00EC1CFF">
                  <w:pPr>
                    <w:rPr>
                      <w:lang w:val="en-US"/>
                    </w:rPr>
                  </w:pPr>
                </w:p>
                <w:p w14:paraId="743DE785" w14:textId="77777777" w:rsidR="00FB1AB1" w:rsidRPr="00DB373C" w:rsidRDefault="00FB1AB1" w:rsidP="00EC1CFF">
                  <w:pPr>
                    <w:rPr>
                      <w:lang w:val="en-US"/>
                    </w:rPr>
                  </w:pPr>
                </w:p>
              </w:txbxContent>
            </v:textbox>
            <w10:wrap type="none" anchorx="margin"/>
            <w10:anchorlock/>
          </v:shape>
        </w:pict>
      </w:r>
    </w:p>
    <w:p w14:paraId="14765DA8" w14:textId="618F4230" w:rsidR="00C37091" w:rsidRDefault="00C37091">
      <w:pPr>
        <w:rPr>
          <w:lang w:val="en-US"/>
        </w:rPr>
      </w:pPr>
      <w:ins w:id="907" w:author="smaslan" w:date="2017-11-01T14:19:00Z">
        <w:r>
          <w:rPr>
            <w:lang w:val="en-US"/>
          </w:rPr>
          <w:t>The transducer correction folders will be always renamed to the ‘</w:t>
        </w:r>
        <w:proofErr w:type="spellStart"/>
        <w:r w:rsidRPr="00C37091">
          <w:rPr>
            <w:b/>
            <w:lang w:val="en-US"/>
            <w:rPrChange w:id="908" w:author="smaslan" w:date="2017-11-01T14:19:00Z">
              <w:rPr>
                <w:rFonts w:ascii="Calibri Light" w:hAnsi="Calibri Light"/>
                <w:b/>
                <w:bCs/>
                <w:color w:val="5B9BD5"/>
                <w:sz w:val="26"/>
                <w:szCs w:val="26"/>
                <w:lang w:val="en-US"/>
              </w:rPr>
            </w:rPrChange>
          </w:rPr>
          <w:t>Txx</w:t>
        </w:r>
        <w:proofErr w:type="spellEnd"/>
        <w:r>
          <w:rPr>
            <w:b/>
            <w:lang w:val="en-US"/>
          </w:rPr>
          <w:t>’</w:t>
        </w:r>
        <w:r w:rsidRPr="00C37091">
          <w:rPr>
            <w:lang w:val="en-US"/>
            <w:rPrChange w:id="909" w:author="smaslan" w:date="2017-11-01T14:20:00Z">
              <w:rPr>
                <w:rFonts w:ascii="Calibri Light" w:hAnsi="Calibri Light"/>
                <w:b/>
                <w:bCs/>
                <w:color w:val="5B9BD5"/>
                <w:sz w:val="26"/>
                <w:szCs w:val="26"/>
                <w:lang w:val="en-US"/>
              </w:rPr>
            </w:rPrChange>
          </w:rPr>
          <w:t xml:space="preserve"> format</w:t>
        </w:r>
        <w:r>
          <w:rPr>
            <w:lang w:val="en-US"/>
          </w:rPr>
          <w:t>, when copied from the calibration data folder because multiple</w:t>
        </w:r>
      </w:ins>
      <w:ins w:id="910" w:author="smaslan" w:date="2017-11-01T14:20:00Z">
        <w:r>
          <w:rPr>
            <w:lang w:val="en-US"/>
          </w:rPr>
          <w:t xml:space="preserve"> channels can share the same correction file so there may be a folder name collision.</w:t>
        </w:r>
      </w:ins>
    </w:p>
    <w:p w14:paraId="3611B0D6" w14:textId="20329E49" w:rsidR="00EC1CFF" w:rsidRDefault="00EC1CFF" w:rsidP="007E2598">
      <w:pPr>
        <w:pStyle w:val="Nadpis4"/>
        <w:rPr>
          <w:lang w:val="en-US"/>
        </w:rPr>
      </w:pPr>
      <w:r>
        <w:rPr>
          <w:lang w:val="en-US"/>
        </w:rPr>
        <w:t>Digitizer corrections</w:t>
      </w:r>
    </w:p>
    <w:p w14:paraId="5FB9D523" w14:textId="3FD2BE45" w:rsidR="00277996" w:rsidRDefault="00ED1293">
      <w:pPr>
        <w:rPr>
          <w:lang w:val="en-US"/>
        </w:rPr>
      </w:pPr>
      <w:r>
        <w:rPr>
          <w:lang w:val="en-US"/>
        </w:rPr>
        <w:t>The correction of the digitizer and its channels is more complicated. Special care has been taken in order to make i</w:t>
      </w:r>
      <w:del w:id="911" w:author="smaslan" w:date="2017-11-01T14:20:00Z">
        <w:r w:rsidDel="00C37091">
          <w:rPr>
            <w:lang w:val="en-US"/>
          </w:rPr>
          <w:delText>s</w:delText>
        </w:r>
      </w:del>
      <w:ins w:id="912" w:author="smaslan" w:date="2017-11-01T14:20:00Z">
        <w:r w:rsidR="00C37091">
          <w:rPr>
            <w:lang w:val="en-US"/>
          </w:rPr>
          <w:t>t</w:t>
        </w:r>
      </w:ins>
      <w:r>
        <w:rPr>
          <w:lang w:val="en-US"/>
        </w:rPr>
        <w:t xml:space="preserve"> both versatile and also simple enough to enable editing for less skilled users. It consists of the two parts</w:t>
      </w:r>
      <w:ins w:id="913" w:author="smaslan" w:date="2017-10-30T11:20:00Z">
        <w:r w:rsidR="007E2598">
          <w:rPr>
            <w:lang w:val="en-US"/>
          </w:rPr>
          <w:t>:</w:t>
        </w:r>
      </w:ins>
      <w:r>
        <w:rPr>
          <w:lang w:val="en-US"/>
        </w:rPr>
        <w:t xml:space="preserve"> (i) </w:t>
      </w:r>
      <w:del w:id="914" w:author="smaslan" w:date="2017-10-30T11:20:00Z">
        <w:r w:rsidDel="007E2598">
          <w:rPr>
            <w:lang w:val="en-US"/>
          </w:rPr>
          <w:delText>d</w:delText>
        </w:r>
      </w:del>
      <w:ins w:id="915" w:author="smaslan" w:date="2017-10-30T11:20:00Z">
        <w:r w:rsidR="007E2598">
          <w:rPr>
            <w:lang w:val="en-US"/>
          </w:rPr>
          <w:t>D</w:t>
        </w:r>
      </w:ins>
      <w:r>
        <w:rPr>
          <w:lang w:val="en-US"/>
        </w:rPr>
        <w:t>efinition of the whole digitizer (</w:t>
      </w:r>
      <w:proofErr w:type="spellStart"/>
      <w:r>
        <w:rPr>
          <w:lang w:val="en-US"/>
        </w:rPr>
        <w:t>interchannel</w:t>
      </w:r>
      <w:proofErr w:type="spellEnd"/>
      <w:r>
        <w:rPr>
          <w:lang w:val="en-US"/>
        </w:rPr>
        <w:t xml:space="preserve"> corrections), (ii) definition of the particular channels (corrections that are independent to another channel or HW). </w:t>
      </w:r>
      <w:proofErr w:type="gramStart"/>
      <w:ins w:id="916" w:author="smaslan" w:date="2018-08-07T09:38:00Z">
        <w:r w:rsidR="00AA6E89">
          <w:rPr>
            <w:lang w:val="en-US"/>
          </w:rPr>
          <w:t xml:space="preserve">See </w:t>
        </w:r>
        <w:r w:rsidR="00AA6E89">
          <w:rPr>
            <w:lang w:val="en-US"/>
          </w:rPr>
          <w:fldChar w:fldCharType="begin"/>
        </w:r>
        <w:r w:rsidR="00AA6E89">
          <w:rPr>
            <w:lang w:val="en-US"/>
          </w:rPr>
          <w:instrText xml:space="preserve"> REF _Ref521397284 \r \h </w:instrText>
        </w:r>
      </w:ins>
      <w:r w:rsidR="00AA6E89">
        <w:rPr>
          <w:lang w:val="en-US"/>
        </w:rPr>
      </w:r>
      <w:r w:rsidR="00AA6E89">
        <w:rPr>
          <w:lang w:val="en-US"/>
        </w:rPr>
        <w:fldChar w:fldCharType="separate"/>
      </w:r>
      <w:ins w:id="917" w:author="smaslan" w:date="2018-08-07T09:38:00Z">
        <w:r w:rsidR="00AA6E89">
          <w:rPr>
            <w:lang w:val="en-US"/>
          </w:rPr>
          <w:t>[5]</w:t>
        </w:r>
        <w:r w:rsidR="00AA6E89">
          <w:rPr>
            <w:lang w:val="en-US"/>
          </w:rPr>
          <w:fldChar w:fldCharType="end"/>
        </w:r>
        <w:r w:rsidR="00AA6E89">
          <w:rPr>
            <w:lang w:val="en-US"/>
          </w:rPr>
          <w:t xml:space="preserve"> for deta</w:t>
        </w:r>
      </w:ins>
      <w:ins w:id="918" w:author="smaslan" w:date="2018-08-07T09:39:00Z">
        <w:r w:rsidR="00AA6E89">
          <w:rPr>
            <w:lang w:val="en-US"/>
          </w:rPr>
          <w:t>i</w:t>
        </w:r>
      </w:ins>
      <w:ins w:id="919" w:author="smaslan" w:date="2018-08-07T09:38:00Z">
        <w:r w:rsidR="00AA6E89">
          <w:rPr>
            <w:lang w:val="en-US"/>
          </w:rPr>
          <w:t>ls.</w:t>
        </w:r>
        <w:proofErr w:type="gramEnd"/>
        <w:r w:rsidR="00AA6E89">
          <w:rPr>
            <w:lang w:val="en-US"/>
          </w:rPr>
          <w:t xml:space="preserve"> </w:t>
        </w:r>
      </w:ins>
      <w:r>
        <w:rPr>
          <w:lang w:val="en-US"/>
        </w:rPr>
        <w:t xml:space="preserve">Example of the digitizer correction header file is show in </w:t>
      </w:r>
      <w:ins w:id="920" w:author="smaslan" w:date="2017-10-30T11:21:00Z">
        <w:r w:rsidR="007E2598">
          <w:rPr>
            <w:lang w:val="en-US"/>
          </w:rPr>
          <w:t xml:space="preserve">the </w:t>
        </w:r>
      </w:ins>
      <w:r>
        <w:rPr>
          <w:lang w:val="en-US"/>
        </w:rPr>
        <w:t>following text:</w:t>
      </w:r>
    </w:p>
    <w:p w14:paraId="77327FE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14:paraId="6762634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14:paraId="4486FC2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9840C7C"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14:paraId="29DF99E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digitizers</w:t>
      </w:r>
    </w:p>
    <w:p w14:paraId="021F4CB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EEB9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14:paraId="6E31A56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14:paraId="01A42AB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1206ACC8" w14:textId="1D9B2818"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921" w:author="smaslan" w:date="2018-08-07T09:43:00Z">
        <w:r w:rsidRPr="007E2598" w:rsidDel="00AA6E89">
          <w:rPr>
            <w:rFonts w:ascii="Courier New" w:hAnsi="Courier New" w:cs="Courier New"/>
            <w:color w:val="000000"/>
            <w:sz w:val="14"/>
            <w:szCs w:val="20"/>
            <w:lang w:val="en-US"/>
          </w:rPr>
          <w:delText>;</w:delText>
        </w:r>
      </w:del>
    </w:p>
    <w:p w14:paraId="251F3E64" w14:textId="4653F2EC"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922" w:author="smaslan" w:date="2018-08-07T09:43:00Z">
        <w:r w:rsidRPr="007E2598" w:rsidDel="00AA6E89">
          <w:rPr>
            <w:rFonts w:ascii="Courier New" w:hAnsi="Courier New" w:cs="Courier New"/>
            <w:color w:val="000000"/>
            <w:sz w:val="14"/>
            <w:szCs w:val="20"/>
            <w:lang w:val="en-US"/>
          </w:rPr>
          <w:delText>;</w:delText>
        </w:r>
      </w:del>
    </w:p>
    <w:p w14:paraId="3AA937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08B43F4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EB1EA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14:paraId="2804443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46BAA1E4" w14:textId="12439912"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923" w:author="smaslan" w:date="2018-08-07T09:43:00Z">
        <w:r w:rsidRPr="007E2598" w:rsidDel="00AA6E89">
          <w:rPr>
            <w:rFonts w:ascii="Courier New" w:hAnsi="Courier New" w:cs="Courier New"/>
            <w:color w:val="000000"/>
            <w:sz w:val="14"/>
            <w:szCs w:val="20"/>
            <w:lang w:val="en-US"/>
          </w:rPr>
          <w:delText>;</w:delText>
        </w:r>
      </w:del>
    </w:p>
    <w:p w14:paraId="00E1777B" w14:textId="5D9E0571"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924" w:author="smaslan" w:date="2018-08-07T09:43:00Z">
        <w:r w:rsidRPr="007E2598" w:rsidDel="00AA6E89">
          <w:rPr>
            <w:rFonts w:ascii="Courier New" w:hAnsi="Courier New" w:cs="Courier New"/>
            <w:color w:val="000000"/>
            <w:sz w:val="14"/>
            <w:szCs w:val="20"/>
            <w:lang w:val="en-US"/>
          </w:rPr>
          <w:delText>;</w:delText>
        </w:r>
      </w:del>
    </w:p>
    <w:p w14:paraId="64B1606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03CB5A0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B48CBD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definition of ANY correction, in this case </w:t>
      </w:r>
      <w:proofErr w:type="spellStart"/>
      <w:r w:rsidRPr="007E2598">
        <w:rPr>
          <w:rFonts w:ascii="Courier New" w:hAnsi="Courier New" w:cs="Courier New"/>
          <w:i/>
          <w:iCs/>
          <w:color w:val="0000FF"/>
          <w:sz w:val="14"/>
          <w:szCs w:val="20"/>
          <w:lang w:val="en-US"/>
        </w:rPr>
        <w:t>interchannel</w:t>
      </w:r>
      <w:proofErr w:type="spellEnd"/>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timeshift</w:t>
      </w:r>
      <w:proofErr w:type="spellEnd"/>
      <w:r w:rsidRPr="007E2598">
        <w:rPr>
          <w:rFonts w:ascii="Courier New" w:hAnsi="Courier New" w:cs="Courier New"/>
          <w:i/>
          <w:iCs/>
          <w:color w:val="0000FF"/>
          <w:sz w:val="14"/>
          <w:szCs w:val="20"/>
          <w:lang w:val="en-US"/>
        </w:rPr>
        <w:t>:</w:t>
      </w:r>
    </w:p>
    <w:p w14:paraId="22C05A5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interchannel</w:t>
      </w:r>
      <w:proofErr w:type="spell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timeshift</w:t>
      </w:r>
      <w:proofErr w:type="spellEnd"/>
    </w:p>
    <w:p w14:paraId="4856524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2A07BF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1C06F5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xml:space="preserve">: vectors of correction values, </w:t>
      </w:r>
      <w:proofErr w:type="spell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 xml:space="preserve">. </w:t>
      </w:r>
      <w:proofErr w:type="gramStart"/>
      <w:r w:rsidRPr="007E2598">
        <w:rPr>
          <w:rFonts w:ascii="Courier New" w:hAnsi="Courier New" w:cs="Courier New"/>
          <w:i/>
          <w:iCs/>
          <w:color w:val="0000FF"/>
          <w:sz w:val="14"/>
          <w:szCs w:val="20"/>
          <w:lang w:val="en-US"/>
        </w:rPr>
        <w:t>relative</w:t>
      </w:r>
      <w:proofErr w:type="gramEnd"/>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timeshifts</w:t>
      </w:r>
      <w:proofErr w:type="spellEnd"/>
      <w:r w:rsidRPr="007E2598">
        <w:rPr>
          <w:rFonts w:ascii="Courier New" w:hAnsi="Courier New" w:cs="Courier New"/>
          <w:i/>
          <w:iCs/>
          <w:color w:val="0000FF"/>
          <w:sz w:val="14"/>
          <w:szCs w:val="20"/>
          <w:lang w:val="en-US"/>
        </w:rPr>
        <w:t xml:space="preserve"> to the first channel</w:t>
      </w:r>
    </w:p>
    <w:p w14:paraId="5E7C81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primary parameter (synchronization mode)</w:t>
      </w:r>
    </w:p>
    <w:p w14:paraId="697364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0AD5DB60" w14:textId="3DFAE7DE"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925"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26" w:author="smaslan" w:date="2017-10-30T11:28:00Z">
            <w:rPr>
              <w:rFonts w:ascii="Courier New" w:hAnsi="Courier New" w:cs="Courier New"/>
              <w:b/>
              <w:bCs/>
              <w:color w:val="000080"/>
              <w:sz w:val="14"/>
              <w:szCs w:val="20"/>
              <w:lang w:val="en-US"/>
            </w:rPr>
          </w:rPrChange>
        </w:rPr>
        <w:t>0.0; 0.1; 0.2</w:t>
      </w:r>
      <w:del w:id="927" w:author="smaslan" w:date="2018-08-07T09:43:00Z">
        <w:r w:rsidRPr="00693835" w:rsidDel="00AA6E89">
          <w:rPr>
            <w:rFonts w:ascii="Courier New" w:hAnsi="Courier New" w:cs="Courier New"/>
            <w:b/>
            <w:color w:val="FF0000"/>
            <w:sz w:val="14"/>
            <w:szCs w:val="20"/>
            <w:lang w:val="en-US"/>
            <w:rPrChange w:id="928" w:author="smaslan" w:date="2017-10-30T11:28:00Z">
              <w:rPr>
                <w:rFonts w:ascii="Courier New" w:hAnsi="Courier New" w:cs="Courier New"/>
                <w:b/>
                <w:bCs/>
                <w:color w:val="000080"/>
                <w:sz w:val="14"/>
                <w:szCs w:val="20"/>
                <w:lang w:val="en-US"/>
              </w:rPr>
            </w:rPrChange>
          </w:rPr>
          <w:delText>;</w:delText>
        </w:r>
      </w:del>
    </w:p>
    <w:p w14:paraId="494DB5FC" w14:textId="17193B0C"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929"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30" w:author="smaslan" w:date="2017-10-30T11:28:00Z">
            <w:rPr>
              <w:rFonts w:ascii="Courier New" w:hAnsi="Courier New" w:cs="Courier New"/>
              <w:b/>
              <w:bCs/>
              <w:color w:val="008080"/>
              <w:sz w:val="14"/>
              <w:szCs w:val="20"/>
              <w:lang w:val="en-US"/>
            </w:rPr>
          </w:rPrChange>
        </w:rPr>
        <w:t xml:space="preserve">                0.0; 0.1; 0.2</w:t>
      </w:r>
      <w:del w:id="931" w:author="smaslan" w:date="2018-08-07T09:43:00Z">
        <w:r w:rsidRPr="00693835" w:rsidDel="00AA6E89">
          <w:rPr>
            <w:rFonts w:ascii="Courier New" w:hAnsi="Courier New" w:cs="Courier New"/>
            <w:b/>
            <w:color w:val="FF0000"/>
            <w:sz w:val="14"/>
            <w:szCs w:val="20"/>
            <w:lang w:val="en-US"/>
            <w:rPrChange w:id="932" w:author="smaslan" w:date="2017-10-30T11:28:00Z">
              <w:rPr>
                <w:rFonts w:ascii="Courier New" w:hAnsi="Courier New" w:cs="Courier New"/>
                <w:b/>
                <w:bCs/>
                <w:color w:val="008080"/>
                <w:sz w:val="14"/>
                <w:szCs w:val="20"/>
                <w:lang w:val="en-US"/>
              </w:rPr>
            </w:rPrChange>
          </w:rPr>
          <w:delText>;</w:delText>
        </w:r>
      </w:del>
    </w:p>
    <w:p w14:paraId="454B62A8" w14:textId="6515F9B3"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933"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34" w:author="smaslan" w:date="2017-10-30T11:28:00Z">
            <w:rPr>
              <w:rFonts w:ascii="Courier New" w:hAnsi="Courier New" w:cs="Courier New"/>
              <w:b/>
              <w:bCs/>
              <w:color w:val="008080"/>
              <w:sz w:val="14"/>
              <w:szCs w:val="20"/>
              <w:lang w:val="en-US"/>
            </w:rPr>
          </w:rPrChange>
        </w:rPr>
        <w:t xml:space="preserve">                0.0; 0.01; 0.02</w:t>
      </w:r>
      <w:del w:id="935" w:author="smaslan" w:date="2018-08-07T09:43:00Z">
        <w:r w:rsidRPr="00693835" w:rsidDel="00AA6E89">
          <w:rPr>
            <w:rFonts w:ascii="Courier New" w:hAnsi="Courier New" w:cs="Courier New"/>
            <w:b/>
            <w:color w:val="FF0000"/>
            <w:sz w:val="14"/>
            <w:szCs w:val="20"/>
            <w:lang w:val="en-US"/>
            <w:rPrChange w:id="936" w:author="smaslan" w:date="2017-10-30T11:28:00Z">
              <w:rPr>
                <w:rFonts w:ascii="Courier New" w:hAnsi="Courier New" w:cs="Courier New"/>
                <w:b/>
                <w:bCs/>
                <w:color w:val="008080"/>
                <w:sz w:val="14"/>
                <w:szCs w:val="20"/>
                <w:lang w:val="en-US"/>
              </w:rPr>
            </w:rPrChange>
          </w:rPr>
          <w:delText>;</w:delText>
        </w:r>
      </w:del>
    </w:p>
    <w:p w14:paraId="7814A643" w14:textId="77777777" w:rsidR="000849EF"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4B3B535F"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3DFA473E"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458BE64C" w14:textId="2F8038F6"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937"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38" w:author="smaslan" w:date="2017-10-30T11:28:00Z">
            <w:rPr>
              <w:rFonts w:ascii="Courier New" w:hAnsi="Courier New" w:cs="Courier New"/>
              <w:b/>
              <w:bCs/>
              <w:color w:val="000080"/>
              <w:sz w:val="14"/>
              <w:szCs w:val="20"/>
              <w:lang w:val="en-US"/>
            </w:rPr>
          </w:rPrChange>
        </w:rPr>
        <w:t>0.0; 0.001; 0.001</w:t>
      </w:r>
      <w:del w:id="939" w:author="smaslan" w:date="2018-08-07T09:43:00Z">
        <w:r w:rsidRPr="00693835" w:rsidDel="00AA6E89">
          <w:rPr>
            <w:rFonts w:ascii="Courier New" w:hAnsi="Courier New" w:cs="Courier New"/>
            <w:b/>
            <w:color w:val="FF0000"/>
            <w:sz w:val="14"/>
            <w:szCs w:val="20"/>
            <w:lang w:val="en-US"/>
            <w:rPrChange w:id="940" w:author="smaslan" w:date="2017-10-30T11:28:00Z">
              <w:rPr>
                <w:rFonts w:ascii="Courier New" w:hAnsi="Courier New" w:cs="Courier New"/>
                <w:b/>
                <w:bCs/>
                <w:color w:val="000080"/>
                <w:sz w:val="14"/>
                <w:szCs w:val="20"/>
                <w:lang w:val="en-US"/>
              </w:rPr>
            </w:rPrChange>
          </w:rPr>
          <w:delText>;</w:delText>
        </w:r>
      </w:del>
    </w:p>
    <w:p w14:paraId="230EC41C" w14:textId="5F9D4580"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941"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42" w:author="smaslan" w:date="2017-10-30T11:28:00Z">
            <w:rPr>
              <w:rFonts w:ascii="Courier New" w:hAnsi="Courier New" w:cs="Courier New"/>
              <w:b/>
              <w:bCs/>
              <w:color w:val="008080"/>
              <w:sz w:val="14"/>
              <w:szCs w:val="20"/>
              <w:lang w:val="en-US"/>
            </w:rPr>
          </w:rPrChange>
        </w:rPr>
        <w:t xml:space="preserve">                0.0; 0.001; 0.001</w:t>
      </w:r>
      <w:del w:id="943" w:author="smaslan" w:date="2018-08-07T09:43:00Z">
        <w:r w:rsidRPr="00693835" w:rsidDel="00AA6E89">
          <w:rPr>
            <w:rFonts w:ascii="Courier New" w:hAnsi="Courier New" w:cs="Courier New"/>
            <w:b/>
            <w:color w:val="FF0000"/>
            <w:sz w:val="14"/>
            <w:szCs w:val="20"/>
            <w:lang w:val="en-US"/>
            <w:rPrChange w:id="944" w:author="smaslan" w:date="2017-10-30T11:28:00Z">
              <w:rPr>
                <w:rFonts w:ascii="Courier New" w:hAnsi="Courier New" w:cs="Courier New"/>
                <w:b/>
                <w:bCs/>
                <w:color w:val="008080"/>
                <w:sz w:val="14"/>
                <w:szCs w:val="20"/>
                <w:lang w:val="en-US"/>
              </w:rPr>
            </w:rPrChange>
          </w:rPr>
          <w:delText>;</w:delText>
        </w:r>
      </w:del>
    </w:p>
    <w:p w14:paraId="08861920" w14:textId="25AFAD6F"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945"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46" w:author="smaslan" w:date="2017-10-30T11:28:00Z">
            <w:rPr>
              <w:rFonts w:ascii="Courier New" w:hAnsi="Courier New" w:cs="Courier New"/>
              <w:b/>
              <w:bCs/>
              <w:color w:val="008080"/>
              <w:sz w:val="14"/>
              <w:szCs w:val="20"/>
              <w:lang w:val="en-US"/>
            </w:rPr>
          </w:rPrChange>
        </w:rPr>
        <w:t xml:space="preserve">                0.0; 0.001; 0.001</w:t>
      </w:r>
      <w:del w:id="947" w:author="smaslan" w:date="2018-08-07T09:43:00Z">
        <w:r w:rsidRPr="00693835" w:rsidDel="00AA6E89">
          <w:rPr>
            <w:rFonts w:ascii="Courier New" w:hAnsi="Courier New" w:cs="Courier New"/>
            <w:b/>
            <w:color w:val="FF0000"/>
            <w:sz w:val="14"/>
            <w:szCs w:val="20"/>
            <w:lang w:val="en-US"/>
            <w:rPrChange w:id="948" w:author="smaslan" w:date="2017-10-30T11:28:00Z">
              <w:rPr>
                <w:rFonts w:ascii="Courier New" w:hAnsi="Courier New" w:cs="Courier New"/>
                <w:b/>
                <w:bCs/>
                <w:color w:val="008080"/>
                <w:sz w:val="14"/>
                <w:szCs w:val="20"/>
                <w:lang w:val="en-US"/>
              </w:rPr>
            </w:rPrChange>
          </w:rPr>
          <w:delText>;</w:delText>
        </w:r>
      </w:del>
    </w:p>
    <w:p w14:paraId="1B7EA7E2"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64FB58F9" w14:textId="77777777" w:rsidR="00D72370" w:rsidRPr="007E2598" w:rsidRDefault="00D72370"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19913A6D" w14:textId="47BFDCA4"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37B25A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65FC75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Filtering of the correction by HW attributes: ---</w:t>
      </w:r>
    </w:p>
    <w:p w14:paraId="336F287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this is the list of channel specific attributes for which the correction is valid</w:t>
      </w:r>
    </w:p>
    <w:p w14:paraId="4A6FA76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anything put here will be checked with the digitizer setup stored in the header file</w:t>
      </w:r>
    </w:p>
    <w:p w14:paraId="3877172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lastRenderedPageBreak/>
        <w:t xml:space="preserve">        </w:t>
      </w:r>
      <w:r w:rsidRPr="007E2598">
        <w:rPr>
          <w:rFonts w:ascii="Courier New" w:hAnsi="Courier New" w:cs="Courier New"/>
          <w:i/>
          <w:iCs/>
          <w:color w:val="0000FF"/>
          <w:sz w:val="14"/>
          <w:szCs w:val="20"/>
          <w:lang w:val="en-US"/>
        </w:rPr>
        <w:t>// of the measurement and if it does not match, the loader will return an error</w:t>
      </w:r>
    </w:p>
    <w:p w14:paraId="4BBF239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7EC5CA3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04ECC40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0A29252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783E0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14:paraId="494E2E1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574A6CB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DCV;</w:t>
      </w:r>
    </w:p>
    <w:p w14:paraId="5D396BD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7EEAFC4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7DC520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7A44DA72" w14:textId="07FFE953"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E7D2ED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379D4E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53E884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215E9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0D35E1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71AC83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synchronization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r w:rsidRPr="007E2598">
        <w:rPr>
          <w:rFonts w:ascii="Courier New" w:hAnsi="Courier New" w:cs="Courier New"/>
          <w:color w:val="008080"/>
          <w:sz w:val="14"/>
          <w:szCs w:val="20"/>
          <w:lang w:val="en-US"/>
        </w:rPr>
        <w:t xml:space="preserve">                      </w:t>
      </w:r>
    </w:p>
    <w:p w14:paraId="0980F3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0C39D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14:paraId="7712FFB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14:paraId="2EE8BB7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14:paraId="316C8FA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2CD103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696E87F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synchronization modes of the 3458A </w:t>
      </w:r>
      <w:proofErr w:type="spellStart"/>
      <w:r w:rsidRPr="007E2598">
        <w:rPr>
          <w:rFonts w:ascii="Courier New" w:hAnsi="Courier New" w:cs="Courier New"/>
          <w:i/>
          <w:iCs/>
          <w:color w:val="0000FF"/>
          <w:sz w:val="14"/>
          <w:szCs w:val="20"/>
          <w:lang w:val="en-US"/>
        </w:rPr>
        <w:t>multimeters</w:t>
      </w:r>
      <w:proofErr w:type="spellEnd"/>
    </w:p>
    <w:p w14:paraId="50643B0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039128C" w14:textId="42B49B1E"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TIMER</w:t>
      </w:r>
      <w:del w:id="949" w:author="smaslan" w:date="2018-08-07T09:43:00Z">
        <w:r w:rsidRPr="007E2598" w:rsidDel="00AA6E89">
          <w:rPr>
            <w:rFonts w:ascii="Courier New" w:hAnsi="Courier New" w:cs="Courier New"/>
            <w:color w:val="000000"/>
            <w:sz w:val="14"/>
            <w:szCs w:val="20"/>
            <w:lang w:val="en-US"/>
          </w:rPr>
          <w:delText>;</w:delText>
        </w:r>
      </w:del>
    </w:p>
    <w:p w14:paraId="188955A3" w14:textId="6FF26FB6"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del w:id="950" w:author="smaslan" w:date="2018-08-07T09:43:00Z">
        <w:r w:rsidRPr="007E2598" w:rsidDel="00AA6E89">
          <w:rPr>
            <w:rFonts w:ascii="Courier New" w:hAnsi="Courier New" w:cs="Courier New"/>
            <w:color w:val="000000"/>
            <w:sz w:val="14"/>
            <w:szCs w:val="20"/>
            <w:lang w:val="en-US"/>
          </w:rPr>
          <w:delText>;</w:delText>
        </w:r>
      </w:del>
    </w:p>
    <w:p w14:paraId="67A6FA5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ALL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p>
    <w:p w14:paraId="0BDF01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54F049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36ED83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875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85EE50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interchannel</w:t>
      </w:r>
      <w:proofErr w:type="spell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timeshift</w:t>
      </w:r>
      <w:proofErr w:type="spellEnd"/>
    </w:p>
    <w:p w14:paraId="67E67489" w14:textId="77777777" w:rsidR="00277996" w:rsidRDefault="00277996">
      <w:pPr>
        <w:spacing w:after="0"/>
        <w:rPr>
          <w:rFonts w:ascii="Consolas" w:hAnsi="Consolas" w:cs="Consolas"/>
          <w:sz w:val="16"/>
          <w:szCs w:val="16"/>
          <w:lang w:val="en-US"/>
        </w:rPr>
      </w:pPr>
    </w:p>
    <w:p w14:paraId="0F1199B1" w14:textId="38E03539" w:rsidR="00277996" w:rsidDel="00AA6E89" w:rsidRDefault="00ED1293">
      <w:pPr>
        <w:rPr>
          <w:del w:id="951" w:author="smaslan" w:date="2018-08-07T09:39:00Z"/>
          <w:lang w:val="en-US"/>
        </w:rPr>
      </w:pPr>
      <w:del w:id="952" w:author="smaslan" w:date="2018-08-07T09:39:00Z">
        <w:r w:rsidDel="00AA6E89">
          <w:rPr>
            <w:lang w:val="en-US"/>
          </w:rPr>
          <w:delText>First item is ‘</w:delText>
        </w:r>
        <w:r w:rsidRPr="007E2598" w:rsidDel="00AA6E89">
          <w:rPr>
            <w:b/>
            <w:bCs/>
            <w:lang w:val="en-US"/>
          </w:rPr>
          <w:delText>type</w:delText>
        </w:r>
        <w:r w:rsidDel="00AA6E89">
          <w:rPr>
            <w:lang w:val="en-US"/>
          </w:rPr>
          <w:delText>’ which must be ‘</w:delText>
        </w:r>
        <w:r w:rsidRPr="007E2598" w:rsidDel="00AA6E89">
          <w:rPr>
            <w:b/>
            <w:bCs/>
            <w:lang w:val="en-US"/>
          </w:rPr>
          <w:delText>digitizer</w:delText>
        </w:r>
        <w:r w:rsidDel="00AA6E89">
          <w:rPr>
            <w:lang w:val="en-US"/>
          </w:rPr>
          <w:delText>’ for digitizer correction. Next there is a ‘</w:delText>
        </w:r>
        <w:r w:rsidRPr="007E2598" w:rsidDel="00AA6E89">
          <w:rPr>
            <w:b/>
            <w:bCs/>
            <w:lang w:val="en-US"/>
          </w:rPr>
          <w:delText>name</w:delText>
        </w:r>
        <w:r w:rsidDel="00AA6E89">
          <w:rPr>
            <w:lang w:val="en-US"/>
          </w:rPr>
          <w:delText xml:space="preserve">’ which is just a title that will be displayed in the </w:delText>
        </w:r>
        <w:r w:rsidR="00E4490B" w:rsidDel="00AA6E89">
          <w:rPr>
            <w:lang w:val="en-US"/>
          </w:rPr>
          <w:delText>TWM</w:delText>
        </w:r>
        <w:r w:rsidDel="00AA6E89">
          <w:rPr>
            <w:lang w:val="en-US"/>
          </w:rPr>
          <w:delText xml:space="preserve"> when the file is loaded. Next there is a list of a digitizer channel identifiers ‘</w:delText>
        </w:r>
        <w:r w:rsidRPr="007E2598" w:rsidDel="00AA6E89">
          <w:rPr>
            <w:b/>
            <w:bCs/>
            <w:lang w:val="en-US"/>
          </w:rPr>
          <w:delText>channel identifiers</w:delText>
        </w:r>
        <w:r w:rsidDel="00AA6E89">
          <w:rPr>
            <w:lang w:val="en-US"/>
          </w:rPr>
          <w:delText xml:space="preserve">’ exactly as they are returned during the instrument identification in the </w:delText>
        </w:r>
        <w:r w:rsidR="00E4490B" w:rsidDel="00AA6E89">
          <w:rPr>
            <w:lang w:val="en-US"/>
          </w:rPr>
          <w:delText>TWM</w:delText>
        </w:r>
        <w:r w:rsidDel="00AA6E89">
          <w:rPr>
            <w:lang w:val="en-US"/>
          </w:rPr>
          <w:delText>. These are used to filter the correction file only for particular instruments. Next item is ‘</w:delText>
        </w:r>
        <w:r w:rsidRPr="007E2598" w:rsidDel="00AA6E89">
          <w:rPr>
            <w:b/>
            <w:bCs/>
            <w:lang w:val="en-US"/>
          </w:rPr>
          <w:delText>channel correction paths</w:delText>
        </w:r>
        <w:r w:rsidDel="00AA6E89">
          <w:rPr>
            <w:lang w:val="en-US"/>
          </w:rPr>
          <w:delText xml:space="preserve">’ which are relative links to the files with the channel corrections, one for each channel. </w:delText>
        </w:r>
      </w:del>
    </w:p>
    <w:p w14:paraId="47557B0E" w14:textId="038960A1" w:rsidR="00EC1CFF" w:rsidDel="00AA6E89" w:rsidRDefault="00ED1293">
      <w:pPr>
        <w:rPr>
          <w:del w:id="953" w:author="smaslan" w:date="2018-08-07T09:39:00Z"/>
          <w:lang w:val="en-US"/>
        </w:rPr>
      </w:pPr>
      <w:del w:id="954" w:author="smaslan" w:date="2018-08-07T09:39:00Z">
        <w:r w:rsidDel="00AA6E89">
          <w:rPr>
            <w:lang w:val="en-US"/>
          </w:rPr>
          <w:delText xml:space="preserve">Next the file may contain any number of corrections. </w:delText>
        </w:r>
        <w:r w:rsidR="00EC1CFF" w:rsidDel="00AA6E89">
          <w:rPr>
            <w:lang w:val="en-US"/>
          </w:rPr>
          <w:delText>The corrections structure is designed so it allows following: (i) filtering the correction file by attributes of the digitizer, (ii) automatic selection or interpolation of the correction data by configuration (parameters) of the digitizer.</w:delText>
        </w:r>
      </w:del>
    </w:p>
    <w:p w14:paraId="355EADFD" w14:textId="1A61503B" w:rsidR="00EC1CFF" w:rsidDel="00AA6E89" w:rsidRDefault="00EC1CFF">
      <w:pPr>
        <w:rPr>
          <w:del w:id="955" w:author="smaslan" w:date="2018-08-07T09:39:00Z"/>
          <w:lang w:val="en-US"/>
        </w:rPr>
      </w:pPr>
      <w:del w:id="956" w:author="smaslan" w:date="2018-08-07T09:39:00Z">
        <w:r w:rsidDel="00AA6E89">
          <w:rPr>
            <w:lang w:val="en-US"/>
          </w:rPr>
          <w:delText xml:space="preserve">Filtering (i) is used to inhibit the use the correction data when the digitizer has different configuration than was used for the calibration. The filter is defined by optional </w:delText>
        </w:r>
        <w:r w:rsidR="0091637D" w:rsidDel="00AA6E89">
          <w:rPr>
            <w:lang w:val="en-US"/>
          </w:rPr>
          <w:delText>matrix</w:delText>
        </w:r>
        <w:r w:rsidDel="00AA6E89">
          <w:rPr>
            <w:lang w:val="en-US"/>
          </w:rPr>
          <w:delText xml:space="preserve"> ‘</w:delText>
        </w:r>
        <w:r w:rsidRPr="00BF4ACE" w:rsidDel="00AA6E89">
          <w:rPr>
            <w:b/>
            <w:bCs/>
            <w:lang w:val="en-US"/>
          </w:rPr>
          <w:delText>valid for attributes</w:delText>
        </w:r>
        <w:r w:rsidDel="00AA6E89">
          <w:rPr>
            <w:lang w:val="en-US"/>
          </w:rPr>
          <w:delText>’. This m</w:delText>
        </w:r>
        <w:r w:rsidR="0091637D" w:rsidDel="00AA6E89">
          <w:rPr>
            <w:lang w:val="en-US"/>
          </w:rPr>
          <w:delText>atrix</w:delText>
        </w:r>
        <w:r w:rsidDel="00AA6E89">
          <w:rPr>
            <w:lang w:val="en-US"/>
          </w:rPr>
          <w:delText xml:space="preserve"> can contain any number of attributes </w:delText>
        </w:r>
        <w:r w:rsidR="0091637D" w:rsidDel="00AA6E89">
          <w:rPr>
            <w:lang w:val="en-US"/>
          </w:rPr>
          <w:delText xml:space="preserve">from the </w:delText>
        </w:r>
        <w:r w:rsidDel="00AA6E89">
          <w:rPr>
            <w:lang w:val="en-US"/>
          </w:rPr>
          <w:delText>measurement header. In the example the filter is set to ‘</w:delText>
        </w:r>
        <w:r w:rsidRPr="007E2598" w:rsidDel="00AA6E89">
          <w:rPr>
            <w:b/>
            <w:lang w:val="en-US"/>
          </w:rPr>
          <w:delText>sampling mode</w:delText>
        </w:r>
        <w:r w:rsidDel="00AA6E89">
          <w:rPr>
            <w:lang w:val="en-US"/>
          </w:rPr>
          <w:delText>’ and the valid values of this attribute are listed in the matrix ‘</w:delText>
        </w:r>
        <w:r w:rsidRPr="007E2598" w:rsidDel="00AA6E89">
          <w:rPr>
            <w:b/>
            <w:lang w:val="en-US"/>
          </w:rPr>
          <w:delText>sampling mode</w:delText>
        </w:r>
        <w:r w:rsidDel="00AA6E89">
          <w:rPr>
            <w:lang w:val="en-US"/>
          </w:rPr>
          <w:delText>’, i.e. in this case only ‘</w:delText>
        </w:r>
        <w:r w:rsidRPr="007E2598" w:rsidDel="00AA6E89">
          <w:rPr>
            <w:b/>
            <w:lang w:val="en-US"/>
          </w:rPr>
          <w:delText>DCV</w:delText>
        </w:r>
        <w:r w:rsidDel="00AA6E89">
          <w:rPr>
            <w:lang w:val="en-US"/>
          </w:rPr>
          <w:delText>’ mode.</w:delText>
        </w:r>
        <w:r w:rsidR="0091637D" w:rsidDel="00AA6E89">
          <w:rPr>
            <w:lang w:val="en-US"/>
          </w:rPr>
          <w:delText xml:space="preserve"> If the correction loader finds out the attribute in the measurement header is not present or have different value, the loader returns error.</w:delText>
        </w:r>
      </w:del>
    </w:p>
    <w:p w14:paraId="2197E55C" w14:textId="273F78F0" w:rsidR="00693835" w:rsidRDefault="00EC1CFF">
      <w:pPr>
        <w:rPr>
          <w:lang w:val="en-US"/>
        </w:rPr>
      </w:pPr>
      <w:del w:id="957" w:author="smaslan" w:date="2018-08-07T09:39:00Z">
        <w:r w:rsidDel="00AA6E89">
          <w:rPr>
            <w:lang w:val="en-US"/>
          </w:rPr>
          <w:delText xml:space="preserve">Automatic selection/interpolation (ii) of the correction data </w:delText>
        </w:r>
        <w:r w:rsidR="0091637D" w:rsidDel="00AA6E89">
          <w:rPr>
            <w:lang w:val="en-US"/>
          </w:rPr>
          <w:delText>is used to select or interpolate</w:delText>
        </w:r>
      </w:del>
      <w:del w:id="958" w:author="smaslan" w:date="2017-10-30T11:23:00Z">
        <w:r w:rsidR="0091637D" w:rsidDel="007E2598">
          <w:rPr>
            <w:lang w:val="en-US"/>
          </w:rPr>
          <w:delText>d</w:delText>
        </w:r>
      </w:del>
      <w:del w:id="959" w:author="smaslan" w:date="2018-08-07T09:39:00Z">
        <w:r w:rsidR="0091637D" w:rsidDel="00AA6E89">
          <w:rPr>
            <w:lang w:val="en-US"/>
          </w:rPr>
          <w:delText xml:space="preserve"> multiple calibration values based on the value(s) of up to two parameters from the measurement header. The parameters, if defined, are in the optional sections ‘</w:delText>
        </w:r>
        <w:r w:rsidR="0091637D" w:rsidRPr="007E2598" w:rsidDel="00AA6E89">
          <w:rPr>
            <w:b/>
            <w:lang w:val="en-US"/>
          </w:rPr>
          <w:delText>primary parameter</w:delText>
        </w:r>
        <w:r w:rsidR="0091637D" w:rsidDel="00AA6E89">
          <w:rPr>
            <w:lang w:val="en-US"/>
          </w:rPr>
          <w:delText>’ and ‘</w:delText>
        </w:r>
        <w:r w:rsidR="0091637D" w:rsidRPr="007E2598" w:rsidDel="00AA6E89">
          <w:rPr>
            <w:b/>
            <w:lang w:val="en-US"/>
          </w:rPr>
          <w:delText>secondary parameter</w:delText>
        </w:r>
        <w:r w:rsidR="0091637D" w:rsidDel="00AA6E89">
          <w:rPr>
            <w:lang w:val="en-US"/>
          </w:rPr>
          <w:delText>’. If there is no parameter defined, the correction loader returns whole matrix ‘</w:delText>
        </w:r>
        <w:r w:rsidR="0091637D" w:rsidRPr="007E2598" w:rsidDel="00AA6E89">
          <w:rPr>
            <w:b/>
            <w:lang w:val="en-US"/>
          </w:rPr>
          <w:delText>value</w:delText>
        </w:r>
        <w:r w:rsidR="0091637D" w:rsidDel="00AA6E89">
          <w:rPr>
            <w:lang w:val="en-US"/>
          </w:rPr>
          <w:delText>’</w:delText>
        </w:r>
        <w:r w:rsidR="00E3138D" w:rsidDel="00AA6E89">
          <w:rPr>
            <w:lang w:val="en-US"/>
          </w:rPr>
          <w:delText>. If primary parameter is defined, it selects (or interpolates) a row of the matrix ‘</w:delText>
        </w:r>
        <w:r w:rsidR="00E3138D" w:rsidRPr="007E2598" w:rsidDel="00AA6E89">
          <w:rPr>
            <w:b/>
            <w:lang w:val="en-US"/>
          </w:rPr>
          <w:delText>value</w:delText>
        </w:r>
        <w:r w:rsidR="00E3138D" w:rsidDel="00AA6E89">
          <w:rPr>
            <w:lang w:val="en-US"/>
          </w:rPr>
          <w:delText>’ so a vector of values is returned. If the ‘</w:delText>
        </w:r>
        <w:r w:rsidR="00E3138D" w:rsidRPr="007E2598" w:rsidDel="00AA6E89">
          <w:rPr>
            <w:b/>
            <w:lang w:val="en-US"/>
          </w:rPr>
          <w:delText>secondary parameter</w:delText>
        </w:r>
        <w:r w:rsidR="00E3138D" w:rsidDel="00AA6E89">
          <w:rPr>
            <w:lang w:val="en-US"/>
          </w:rPr>
          <w:delText>’ is defined, it will be used to select (or interpolate) a column of the matrix ‘</w:delText>
        </w:r>
        <w:r w:rsidR="00E3138D" w:rsidRPr="007E2598" w:rsidDel="00AA6E89">
          <w:rPr>
            <w:b/>
            <w:lang w:val="en-US"/>
          </w:rPr>
          <w:delText>value</w:delText>
        </w:r>
        <w:r w:rsidR="00E3138D" w:rsidDel="00AA6E89">
          <w:rPr>
            <w:lang w:val="en-US"/>
          </w:rPr>
          <w:delText>’. Each correction section can also contain matrix ‘</w:delText>
        </w:r>
        <w:r w:rsidR="00E3138D" w:rsidRPr="007E2598" w:rsidDel="00AA6E89">
          <w:rPr>
            <w:b/>
            <w:lang w:val="en-US"/>
          </w:rPr>
          <w:delText>uncertainty</w:delText>
        </w:r>
        <w:r w:rsidR="00E3138D" w:rsidDel="00AA6E89">
          <w:rPr>
            <w:lang w:val="en-US"/>
          </w:rPr>
          <w:delText>’ which is complementary to the ‘</w:delText>
        </w:r>
        <w:r w:rsidR="00E3138D" w:rsidRPr="007E2598" w:rsidDel="00AA6E89">
          <w:rPr>
            <w:b/>
            <w:lang w:val="en-US"/>
          </w:rPr>
          <w:delText>value</w:delText>
        </w:r>
        <w:r w:rsidR="00E3138D" w:rsidDel="00AA6E89">
          <w:rPr>
            <w:lang w:val="en-US"/>
          </w:rPr>
          <w:delText>’ so it will be selected or interpolated in the same way.</w:delText>
        </w:r>
        <w:r w:rsidR="00440D0D" w:rsidDel="00AA6E89">
          <w:rPr>
            <w:lang w:val="en-US"/>
          </w:rPr>
          <w:delText xml:space="preserve"> Each parameter contains ‘</w:delText>
        </w:r>
        <w:r w:rsidR="00440D0D" w:rsidRPr="007E2598" w:rsidDel="00AA6E89">
          <w:rPr>
            <w:b/>
            <w:lang w:val="en-US"/>
          </w:rPr>
          <w:delText>name</w:delText>
        </w:r>
        <w:r w:rsidR="00440D0D" w:rsidDel="00AA6E89">
          <w:rPr>
            <w:lang w:val="en-US"/>
          </w:rPr>
          <w:delText>’ of the parameter from the measurement header. Then it contains matrix ‘</w:delText>
        </w:r>
        <w:r w:rsidR="00440D0D" w:rsidRPr="007E2598" w:rsidDel="00AA6E89">
          <w:rPr>
            <w:b/>
            <w:lang w:val="en-US"/>
          </w:rPr>
          <w:delText>value</w:delText>
        </w:r>
        <w:r w:rsidR="00440D0D" w:rsidDel="00AA6E89">
          <w:rPr>
            <w:lang w:val="en-US"/>
          </w:rPr>
          <w:delText>’ with nominal values of the parameter. These are used to select the row/column of the correction or are used as independent variable for interpolation, when the ‘</w:delText>
        </w:r>
        <w:r w:rsidR="00440D0D" w:rsidRPr="007E2598" w:rsidDel="00AA6E89">
          <w:rPr>
            <w:b/>
            <w:lang w:val="en-US"/>
          </w:rPr>
          <w:delText>interpolable:: 1</w:delText>
        </w:r>
        <w:r w:rsidR="00440D0D" w:rsidDel="00AA6E89">
          <w:rPr>
            <w:lang w:val="en-US"/>
          </w:rPr>
          <w:delText xml:space="preserve">’ is present in the parameter section. The values of the correction itself can be entered directly as numeric values as in the example, or can be </w:delText>
        </w:r>
      </w:del>
      <w:del w:id="960" w:author="smaslan" w:date="2017-11-01T14:24:00Z">
        <w:r w:rsidR="00440D0D" w:rsidDel="00B075E6">
          <w:rPr>
            <w:lang w:val="en-US"/>
          </w:rPr>
          <w:delText xml:space="preserve">a </w:delText>
        </w:r>
      </w:del>
      <w:del w:id="961" w:author="smaslan" w:date="2018-08-07T09:39:00Z">
        <w:r w:rsidR="00440D0D" w:rsidDel="00AA6E89">
          <w:rPr>
            <w:lang w:val="en-US"/>
          </w:rPr>
          <w:delText xml:space="preserve">relative paths to </w:delText>
        </w:r>
      </w:del>
      <w:del w:id="962" w:author="smaslan" w:date="2017-11-01T14:24:00Z">
        <w:r w:rsidR="00440D0D" w:rsidDel="00B075E6">
          <w:rPr>
            <w:lang w:val="en-US"/>
          </w:rPr>
          <w:delText xml:space="preserve">a </w:delText>
        </w:r>
      </w:del>
      <w:del w:id="963" w:author="smaslan" w:date="2018-08-07T09:39:00Z">
        <w:r w:rsidR="00440D0D" w:rsidDel="00AA6E89">
          <w:rPr>
            <w:lang w:val="en-US"/>
          </w:rPr>
          <w:delText xml:space="preserve">CSV files. In case of the CSV files, each CSV file contains a </w:delText>
        </w:r>
        <w:r w:rsidR="00514107" w:rsidDel="00AA6E89">
          <w:rPr>
            <w:lang w:val="en-US"/>
          </w:rPr>
          <w:delText xml:space="preserve">1D </w:delText>
        </w:r>
        <w:r w:rsidR="00440D0D" w:rsidDel="00AA6E89">
          <w:rPr>
            <w:lang w:val="en-US"/>
          </w:rPr>
          <w:delText>dependence (frequency, amplitude, …). The correction loader will select/interpolate the</w:delText>
        </w:r>
        <w:r w:rsidR="00514107" w:rsidDel="00AA6E89">
          <w:rPr>
            <w:lang w:val="en-US"/>
          </w:rPr>
          <w:delText xml:space="preserve"> CSV</w:delText>
        </w:r>
        <w:r w:rsidR="00440D0D" w:rsidDel="00AA6E89">
          <w:rPr>
            <w:lang w:val="en-US"/>
          </w:rPr>
          <w:delText xml:space="preserve"> dependencies </w:delText>
        </w:r>
        <w:r w:rsidR="004F6673" w:rsidDel="00AA6E89">
          <w:rPr>
            <w:lang w:val="en-US"/>
          </w:rPr>
          <w:delText>in the same manner as numeric values</w:delText>
        </w:r>
        <w:r w:rsidR="00514107" w:rsidDel="00AA6E89">
          <w:rPr>
            <w:lang w:val="en-US"/>
          </w:rPr>
          <w:delText xml:space="preserve"> except is will always return 1D dependence</w:delText>
        </w:r>
        <w:r w:rsidR="004F6673" w:rsidDel="00AA6E89">
          <w:rPr>
            <w:lang w:val="en-US"/>
          </w:rPr>
          <w:delText>.</w:delText>
        </w:r>
        <w:r w:rsidR="00514107" w:rsidDel="00AA6E89">
          <w:rPr>
            <w:lang w:val="en-US"/>
          </w:rPr>
          <w:delText xml:space="preserve"> The uncertainty in case of the CSV files is located in the CSV file directly exactly as in the transducer correction.</w:delText>
        </w:r>
      </w:del>
      <w:ins w:id="964" w:author="smaslan" w:date="2018-08-07T09:39:00Z">
        <w:r w:rsidR="00AA6E89">
          <w:rPr>
            <w:lang w:val="en-US"/>
          </w:rPr>
          <w:t xml:space="preserve">Note it may look complex, but most of the entries are not necessary and are made only once. Calibration data are only the values </w:t>
        </w:r>
      </w:ins>
      <w:ins w:id="965" w:author="smaslan" w:date="2018-08-07T09:40:00Z">
        <w:r w:rsidR="00AA6E89">
          <w:rPr>
            <w:lang w:val="en-US"/>
          </w:rPr>
          <w:t>highlighted in</w:t>
        </w:r>
      </w:ins>
      <w:ins w:id="966" w:author="smaslan" w:date="2018-08-07T09:39:00Z">
        <w:r w:rsidR="00AA6E89">
          <w:rPr>
            <w:lang w:val="en-US"/>
          </w:rPr>
          <w:t xml:space="preserve"> </w:t>
        </w:r>
      </w:ins>
      <w:ins w:id="967" w:author="smaslan" w:date="2017-10-30T11:28:00Z">
        <w:r w:rsidR="00693835" w:rsidRPr="00693835">
          <w:rPr>
            <w:b/>
            <w:color w:val="FF0000"/>
            <w:lang w:val="en-US"/>
            <w:rPrChange w:id="968" w:author="smaslan" w:date="2017-10-30T11:29:00Z">
              <w:rPr>
                <w:rFonts w:ascii="Calibri Light" w:hAnsi="Calibri Light"/>
                <w:b/>
                <w:bCs/>
                <w:color w:val="5B9BD5"/>
                <w:sz w:val="26"/>
                <w:szCs w:val="26"/>
                <w:lang w:val="en-US"/>
              </w:rPr>
            </w:rPrChange>
          </w:rPr>
          <w:t>red</w:t>
        </w:r>
        <w:r w:rsidR="00693835">
          <w:rPr>
            <w:lang w:val="en-US"/>
          </w:rPr>
          <w:t xml:space="preserve"> color.</w:t>
        </w:r>
      </w:ins>
      <w:ins w:id="969" w:author="smaslan" w:date="2017-10-30T11:29:00Z">
        <w:r w:rsidR="00693835">
          <w:rPr>
            <w:lang w:val="en-US"/>
          </w:rPr>
          <w:t xml:space="preserve"> The rest will stay unchanged and will come from a prepared template so the user </w:t>
        </w:r>
      </w:ins>
      <w:ins w:id="970" w:author="smaslan" w:date="2017-11-01T14:24:00Z">
        <w:r w:rsidR="00B075E6">
          <w:rPr>
            <w:lang w:val="en-US"/>
          </w:rPr>
          <w:t>do</w:t>
        </w:r>
      </w:ins>
      <w:ins w:id="971" w:author="smaslan" w:date="2018-08-09T10:39:00Z">
        <w:r w:rsidR="00860975">
          <w:rPr>
            <w:lang w:val="en-US"/>
          </w:rPr>
          <w:t>es</w:t>
        </w:r>
      </w:ins>
      <w:ins w:id="972" w:author="smaslan" w:date="2017-11-01T14:24:00Z">
        <w:r w:rsidR="00B075E6">
          <w:rPr>
            <w:lang w:val="en-US"/>
          </w:rPr>
          <w:t>n</w:t>
        </w:r>
      </w:ins>
      <w:ins w:id="973" w:author="smaslan" w:date="2018-08-09T10:39:00Z">
        <w:r w:rsidR="00860975">
          <w:rPr>
            <w:lang w:val="en-US"/>
          </w:rPr>
          <w:t>’</w:t>
        </w:r>
      </w:ins>
      <w:ins w:id="974" w:author="smaslan" w:date="2017-11-01T14:24:00Z">
        <w:r w:rsidR="00B075E6">
          <w:rPr>
            <w:lang w:val="en-US"/>
          </w:rPr>
          <w:t xml:space="preserve">t </w:t>
        </w:r>
      </w:ins>
      <w:ins w:id="975" w:author="smaslan" w:date="2017-10-30T11:29:00Z">
        <w:r w:rsidR="00693835">
          <w:rPr>
            <w:lang w:val="en-US"/>
          </w:rPr>
          <w:t>need to write the whole structure.</w:t>
        </w:r>
      </w:ins>
    </w:p>
    <w:p w14:paraId="65C9415A" w14:textId="77777777" w:rsidR="004F6673" w:rsidRDefault="004F6673">
      <w:pPr>
        <w:rPr>
          <w:lang w:val="en-US"/>
        </w:rPr>
      </w:pPr>
      <w:r>
        <w:rPr>
          <w:lang w:val="en-US"/>
        </w:rPr>
        <w:t>Files structure of the digitizer correction is following:</w:t>
      </w:r>
    </w:p>
    <w:p w14:paraId="74DCFDDF" w14:textId="77777777" w:rsidR="004F6673" w:rsidRDefault="00FB1AB1">
      <w:pPr>
        <w:rPr>
          <w:ins w:id="976" w:author="smaslan" w:date="2017-10-30T11:27:00Z"/>
          <w:lang w:val="en-US"/>
        </w:rPr>
      </w:pPr>
      <w:r>
        <w:rPr>
          <w:lang w:val="en-US"/>
        </w:rPr>
      </w:r>
      <w:r>
        <w:rPr>
          <w:lang w:val="en-US"/>
        </w:rPr>
        <w:pict w14:anchorId="7586DAB6">
          <v:shape id="_x0000_s1031"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1">
              <w:txbxContent>
                <w:p w14:paraId="28DBA8B9" w14:textId="77777777" w:rsidR="00FB1AB1" w:rsidRPr="000A4B4C" w:rsidRDefault="00FB1AB1" w:rsidP="004F6673">
                  <w:pPr>
                    <w:spacing w:after="0"/>
                    <w:rPr>
                      <w:b/>
                      <w:sz w:val="18"/>
                      <w:u w:val="single"/>
                      <w:lang w:val="en-US"/>
                    </w:rPr>
                  </w:pPr>
                  <w:r>
                    <w:rPr>
                      <w:b/>
                      <w:sz w:val="18"/>
                      <w:u w:val="single"/>
                      <w:lang w:val="en-US"/>
                    </w:rPr>
                    <w:t>Digitizer corrections (./DIGITIZER/)</w:t>
                  </w:r>
                  <w:r w:rsidRPr="000A4B4C">
                    <w:rPr>
                      <w:b/>
                      <w:sz w:val="18"/>
                      <w:u w:val="single"/>
                      <w:lang w:val="en-US"/>
                    </w:rPr>
                    <w:t>:</w:t>
                  </w:r>
                </w:p>
                <w:p w14:paraId="0DE487CB" w14:textId="77777777" w:rsidR="00FB1AB1" w:rsidRPr="00C15C22" w:rsidRDefault="00FB1AB1" w:rsidP="004F6673">
                  <w:pPr>
                    <w:tabs>
                      <w:tab w:val="left" w:pos="3261"/>
                    </w:tabs>
                    <w:spacing w:after="0"/>
                    <w:rPr>
                      <w:i/>
                      <w:sz w:val="18"/>
                      <w:lang w:val="en-US"/>
                    </w:rPr>
                  </w:pPr>
                  <w:r>
                    <w:rPr>
                      <w:sz w:val="18"/>
                      <w:lang w:val="en-US"/>
                    </w:rPr>
                    <w:t xml:space="preserve">  </w:t>
                  </w:r>
                  <w:proofErr w:type="gramStart"/>
                  <w:r w:rsidRPr="00DB18AF">
                    <w:rPr>
                      <w:color w:val="00B050"/>
                      <w:sz w:val="18"/>
                      <w:lang w:val="en-US"/>
                      <w:rPrChange w:id="977" w:author="smaslan" w:date="2018-08-07T09:58:00Z">
                        <w:rPr>
                          <w:sz w:val="18"/>
                          <w:lang w:val="en-US"/>
                        </w:rPr>
                      </w:rPrChange>
                    </w:rPr>
                    <w:t>correction_name/</w:t>
                  </w:r>
                  <w:r w:rsidRPr="00DB18AF">
                    <w:rPr>
                      <w:b/>
                      <w:color w:val="00B050"/>
                      <w:sz w:val="18"/>
                      <w:lang w:val="en-US"/>
                      <w:rPrChange w:id="978" w:author="smaslan" w:date="2018-08-07T09:58:00Z">
                        <w:rPr>
                          <w:b/>
                          <w:sz w:val="18"/>
                          <w:lang w:val="en-US"/>
                        </w:rPr>
                      </w:rPrChange>
                    </w:rPr>
                    <w:t>correction_name.info</w:t>
                  </w:r>
                  <w:proofErr w:type="gramEnd"/>
                  <w:r>
                    <w:rPr>
                      <w:sz w:val="18"/>
                      <w:lang w:val="en-US"/>
                    </w:rPr>
                    <w:tab/>
                  </w:r>
                  <w:r w:rsidRPr="00C15C22">
                    <w:rPr>
                      <w:i/>
                      <w:sz w:val="18"/>
                      <w:lang w:val="en-US"/>
                    </w:rPr>
                    <w:t>- digitizer correction header</w:t>
                  </w:r>
                </w:p>
                <w:p w14:paraId="133A2E45" w14:textId="77777777" w:rsidR="00FB1AB1" w:rsidRDefault="00FB1AB1" w:rsidP="004F6673">
                  <w:pPr>
                    <w:tabs>
                      <w:tab w:val="left" w:pos="3261"/>
                    </w:tabs>
                    <w:spacing w:after="0"/>
                    <w:rPr>
                      <w:sz w:val="18"/>
                      <w:lang w:val="en-US"/>
                    </w:rPr>
                  </w:pPr>
                  <w:r>
                    <w:rPr>
                      <w:sz w:val="18"/>
                      <w:lang w:val="en-US"/>
                    </w:rPr>
                    <w:t xml:space="preserve">  </w:t>
                  </w:r>
                  <w:proofErr w:type="spellStart"/>
                  <w:r w:rsidRPr="00DB18AF">
                    <w:rPr>
                      <w:color w:val="00B050"/>
                      <w:sz w:val="18"/>
                      <w:lang w:val="en-US"/>
                      <w:rPrChange w:id="979" w:author="smaslan" w:date="2018-08-07T09:58:00Z">
                        <w:rPr>
                          <w:sz w:val="18"/>
                          <w:lang w:val="en-US"/>
                        </w:rPr>
                      </w:rPrChange>
                    </w:rPr>
                    <w:t>correction_name</w:t>
                  </w:r>
                  <w:proofErr w:type="spellEnd"/>
                  <w:r w:rsidRPr="00DB18AF">
                    <w:rPr>
                      <w:color w:val="00B050"/>
                      <w:sz w:val="18"/>
                      <w:lang w:val="en-US"/>
                      <w:rPrChange w:id="980" w:author="smaslan" w:date="2018-08-07T09:58:00Z">
                        <w:rPr>
                          <w:sz w:val="18"/>
                          <w:lang w:val="en-US"/>
                        </w:rPr>
                      </w:rPrChange>
                    </w:rPr>
                    <w:t>/tables/</w:t>
                  </w:r>
                  <w:r w:rsidRPr="00DB18AF">
                    <w:rPr>
                      <w:b/>
                      <w:color w:val="00B050"/>
                      <w:sz w:val="18"/>
                      <w:lang w:val="en-US"/>
                      <w:rPrChange w:id="981" w:author="smaslan" w:date="2018-08-07T09:58:00Z">
                        <w:rPr>
                          <w:b/>
                          <w:sz w:val="18"/>
                          <w:lang w:val="en-US"/>
                        </w:rPr>
                      </w:rPrChange>
                    </w:rPr>
                    <w:t>*.</w:t>
                  </w:r>
                  <w:proofErr w:type="spellStart"/>
                  <w:r w:rsidRPr="00DB18AF">
                    <w:rPr>
                      <w:b/>
                      <w:color w:val="00B050"/>
                      <w:sz w:val="18"/>
                      <w:lang w:val="en-US"/>
                      <w:rPrChange w:id="982" w:author="smaslan" w:date="2018-08-07T09:58:00Z">
                        <w:rPr>
                          <w:b/>
                          <w:sz w:val="18"/>
                          <w:lang w:val="en-US"/>
                        </w:rPr>
                      </w:rPrChange>
                    </w:rPr>
                    <w:t>csv</w:t>
                  </w:r>
                  <w:proofErr w:type="spellEnd"/>
                  <w:r>
                    <w:rPr>
                      <w:sz w:val="18"/>
                      <w:lang w:val="en-US"/>
                    </w:rPr>
                    <w:tab/>
                  </w:r>
                  <w:r w:rsidRPr="00C15C22">
                    <w:rPr>
                      <w:i/>
                      <w:sz w:val="18"/>
                      <w:lang w:val="en-US"/>
                    </w:rPr>
                    <w:t>- CSV tables with correction dependencies</w:t>
                  </w:r>
                </w:p>
                <w:p w14:paraId="3A0DD765" w14:textId="77777777" w:rsidR="00FB1AB1" w:rsidRDefault="00FB1AB1" w:rsidP="004F6673">
                  <w:pPr>
                    <w:tabs>
                      <w:tab w:val="left" w:pos="3261"/>
                    </w:tabs>
                    <w:spacing w:after="0"/>
                    <w:rPr>
                      <w:sz w:val="18"/>
                      <w:lang w:val="en-US"/>
                    </w:rPr>
                  </w:pPr>
                  <w:r>
                    <w:rPr>
                      <w:sz w:val="18"/>
                      <w:lang w:val="en-US"/>
                    </w:rPr>
                    <w:t xml:space="preserve">  </w:t>
                  </w:r>
                  <w:proofErr w:type="gramStart"/>
                  <w:r>
                    <w:rPr>
                      <w:sz w:val="18"/>
                      <w:lang w:val="en-US"/>
                    </w:rPr>
                    <w:t>channel_1/</w:t>
                  </w:r>
                  <w:r w:rsidRPr="007E2598">
                    <w:rPr>
                      <w:b/>
                      <w:sz w:val="18"/>
                      <w:lang w:val="en-US"/>
                    </w:rPr>
                    <w:t>channel_1.info</w:t>
                  </w:r>
                  <w:proofErr w:type="gramEnd"/>
                  <w:r>
                    <w:rPr>
                      <w:sz w:val="18"/>
                      <w:lang w:val="en-US"/>
                    </w:rPr>
                    <w:tab/>
                  </w:r>
                  <w:r w:rsidRPr="00C15C22">
                    <w:rPr>
                      <w:i/>
                      <w:sz w:val="18"/>
                      <w:lang w:val="en-US"/>
                    </w:rPr>
                    <w:t>- channel 1 correction</w:t>
                  </w:r>
                </w:p>
                <w:p w14:paraId="400D1EB9" w14:textId="77777777" w:rsidR="00FB1AB1" w:rsidRDefault="00FB1AB1" w:rsidP="004F6673">
                  <w:pPr>
                    <w:tabs>
                      <w:tab w:val="left" w:pos="3261"/>
                    </w:tabs>
                    <w:spacing w:after="0"/>
                    <w:rPr>
                      <w:sz w:val="18"/>
                      <w:lang w:val="en-US"/>
                    </w:rPr>
                  </w:pPr>
                  <w:r>
                    <w:rPr>
                      <w:sz w:val="18"/>
                      <w:lang w:val="en-US"/>
                    </w:rPr>
                    <w:t xml:space="preserve">  channel_1/tables/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channel 1 CSV tables with correction dependencies</w:t>
                  </w:r>
                </w:p>
                <w:p w14:paraId="526081A9" w14:textId="77777777" w:rsidR="00FB1AB1" w:rsidRDefault="00FB1AB1" w:rsidP="004F6673">
                  <w:pPr>
                    <w:tabs>
                      <w:tab w:val="left" w:pos="3261"/>
                    </w:tabs>
                    <w:spacing w:after="0"/>
                    <w:rPr>
                      <w:sz w:val="18"/>
                      <w:lang w:val="en-US"/>
                    </w:rPr>
                  </w:pPr>
                  <w:r>
                    <w:rPr>
                      <w:sz w:val="18"/>
                      <w:lang w:val="en-US"/>
                    </w:rPr>
                    <w:t xml:space="preserve">  </w:t>
                  </w:r>
                  <w:proofErr w:type="gramStart"/>
                  <w:r>
                    <w:rPr>
                      <w:sz w:val="18"/>
                      <w:lang w:val="en-US"/>
                    </w:rPr>
                    <w:t>channel_2/</w:t>
                  </w:r>
                  <w:r w:rsidRPr="007E2598">
                    <w:rPr>
                      <w:b/>
                      <w:sz w:val="18"/>
                      <w:lang w:val="en-US"/>
                    </w:rPr>
                    <w:t>channel_2.info</w:t>
                  </w:r>
                  <w:proofErr w:type="gramEnd"/>
                  <w:r>
                    <w:rPr>
                      <w:sz w:val="18"/>
                      <w:lang w:val="en-US"/>
                    </w:rPr>
                    <w:tab/>
                  </w:r>
                  <w:r w:rsidRPr="00C15C22">
                    <w:rPr>
                      <w:i/>
                      <w:sz w:val="18"/>
                      <w:lang w:val="en-US"/>
                    </w:rPr>
                    <w:t>- channel 1 correction</w:t>
                  </w:r>
                </w:p>
                <w:p w14:paraId="5B5B2428" w14:textId="77777777" w:rsidR="00FB1AB1" w:rsidRDefault="00FB1AB1" w:rsidP="004F6673">
                  <w:pPr>
                    <w:tabs>
                      <w:tab w:val="left" w:pos="3261"/>
                    </w:tabs>
                    <w:spacing w:after="0"/>
                    <w:rPr>
                      <w:i/>
                      <w:sz w:val="18"/>
                      <w:lang w:val="en-US"/>
                    </w:rPr>
                  </w:pPr>
                  <w:r>
                    <w:rPr>
                      <w:sz w:val="18"/>
                      <w:lang w:val="en-US"/>
                    </w:rPr>
                    <w:t xml:space="preserve">  channel_2/tables/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channel 1 CSV tables with correction dependencies</w:t>
                  </w:r>
                </w:p>
                <w:p w14:paraId="528704B9" w14:textId="77777777" w:rsidR="00FB1AB1" w:rsidRPr="00C15C22" w:rsidRDefault="00FB1AB1" w:rsidP="004F6673">
                  <w:pPr>
                    <w:tabs>
                      <w:tab w:val="left" w:pos="3261"/>
                    </w:tabs>
                    <w:spacing w:after="0"/>
                    <w:rPr>
                      <w:sz w:val="18"/>
                      <w:lang w:val="en-US"/>
                    </w:rPr>
                  </w:pPr>
                  <w:r>
                    <w:rPr>
                      <w:sz w:val="18"/>
                      <w:lang w:val="en-US"/>
                    </w:rPr>
                    <w:t xml:space="preserve">  …</w:t>
                  </w:r>
                </w:p>
              </w:txbxContent>
            </v:textbox>
            <w10:wrap type="none" anchorx="margin"/>
            <w10:anchorlock/>
          </v:shape>
        </w:pict>
      </w:r>
    </w:p>
    <w:p w14:paraId="1CFEC7E0" w14:textId="50B5B5CD" w:rsidR="00693835" w:rsidRDefault="00693835">
      <w:pPr>
        <w:rPr>
          <w:lang w:val="en-US"/>
        </w:rPr>
      </w:pPr>
      <w:ins w:id="983" w:author="smaslan" w:date="2017-10-30T11:27:00Z">
        <w:r>
          <w:rPr>
            <w:lang w:val="en-US"/>
          </w:rPr>
          <w:t xml:space="preserve">The </w:t>
        </w:r>
      </w:ins>
      <w:ins w:id="984" w:author="smaslan" w:date="2018-08-07T09:58:00Z">
        <w:r w:rsidR="00DB18AF">
          <w:rPr>
            <w:b/>
            <w:color w:val="00B050"/>
            <w:lang w:val="en-US"/>
          </w:rPr>
          <w:t>green</w:t>
        </w:r>
      </w:ins>
      <w:ins w:id="985" w:author="smaslan" w:date="2017-10-30T11:27:00Z">
        <w:r>
          <w:rPr>
            <w:lang w:val="en-US"/>
          </w:rPr>
          <w:t xml:space="preserve"> elements only are related to the digitizer correction itself. The rest of elements are the channel corrections.</w:t>
        </w:r>
      </w:ins>
    </w:p>
    <w:p w14:paraId="0F075978" w14:textId="52024470" w:rsidR="004F6673" w:rsidRDefault="004F6673" w:rsidP="007E2598">
      <w:pPr>
        <w:pStyle w:val="Nadpis4"/>
        <w:rPr>
          <w:lang w:val="en-US"/>
        </w:rPr>
      </w:pPr>
      <w:r>
        <w:rPr>
          <w:lang w:val="en-US"/>
        </w:rPr>
        <w:t>Channel corrections</w:t>
      </w:r>
    </w:p>
    <w:p w14:paraId="280017ED" w14:textId="2D1CFA53" w:rsidR="00285DA4" w:rsidRDefault="00285DA4">
      <w:pPr>
        <w:rPr>
          <w:lang w:val="en-US"/>
        </w:rPr>
      </w:pPr>
      <w:r>
        <w:rPr>
          <w:lang w:val="en-US"/>
        </w:rPr>
        <w:t>Channel corrections define corrections that appl</w:t>
      </w:r>
      <w:r w:rsidR="00514107">
        <w:rPr>
          <w:lang w:val="en-US"/>
        </w:rPr>
        <w:t>y</w:t>
      </w:r>
      <w:r>
        <w:rPr>
          <w:lang w:val="en-US"/>
        </w:rPr>
        <w:t xml:space="preserve"> only to a single channel</w:t>
      </w:r>
      <w:ins w:id="986" w:author="smaslan" w:date="2018-08-07T09:40:00Z">
        <w:r w:rsidR="00AA6E89">
          <w:rPr>
            <w:lang w:val="en-US"/>
          </w:rPr>
          <w:t xml:space="preserve"> (see </w:t>
        </w:r>
        <w:r w:rsidR="00AA6E89">
          <w:rPr>
            <w:lang w:val="en-US"/>
          </w:rPr>
          <w:fldChar w:fldCharType="begin"/>
        </w:r>
        <w:r w:rsidR="00AA6E89">
          <w:rPr>
            <w:lang w:val="en-US"/>
          </w:rPr>
          <w:instrText xml:space="preserve"> REF _Ref521397284 \r \h </w:instrText>
        </w:r>
      </w:ins>
      <w:r w:rsidR="00AA6E89">
        <w:rPr>
          <w:lang w:val="en-US"/>
        </w:rPr>
      </w:r>
      <w:ins w:id="987" w:author="smaslan" w:date="2018-08-07T09:40:00Z">
        <w:r w:rsidR="00AA6E89">
          <w:rPr>
            <w:lang w:val="en-US"/>
          </w:rPr>
          <w:fldChar w:fldCharType="separate"/>
        </w:r>
        <w:r w:rsidR="00AA6E89">
          <w:rPr>
            <w:lang w:val="en-US"/>
          </w:rPr>
          <w:t>[5]</w:t>
        </w:r>
        <w:r w:rsidR="00AA6E89">
          <w:rPr>
            <w:lang w:val="en-US"/>
          </w:rPr>
          <w:fldChar w:fldCharType="end"/>
        </w:r>
        <w:r w:rsidR="00AA6E89">
          <w:rPr>
            <w:lang w:val="en-US"/>
          </w:rPr>
          <w:t xml:space="preserve"> for details)</w:t>
        </w:r>
      </w:ins>
      <w:r>
        <w:rPr>
          <w:lang w:val="en-US"/>
        </w:rPr>
        <w:t>. Example of the channel correction file:</w:t>
      </w:r>
    </w:p>
    <w:p w14:paraId="4B2AA608" w14:textId="77777777" w:rsidR="004F6673" w:rsidRPr="007E2598" w:rsidRDefault="004F6673" w:rsidP="007E2598">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14:paraId="3E3065A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14:paraId="61B9D02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07433E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14:paraId="74F6F6E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416C118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9E864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14:paraId="135A8B5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14:paraId="139F98B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6CB35D3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80C80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52B2D6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1CAAE4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478DAA4C" w14:textId="3273466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20CAF5C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(range)</w:t>
      </w:r>
    </w:p>
    <w:p w14:paraId="2543E12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(unused)</w:t>
      </w:r>
    </w:p>
    <w:p w14:paraId="3820A94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80AA6B0" w14:textId="10C4FB89"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88"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89" w:author="smaslan" w:date="2017-10-30T11:31:00Z">
            <w:rPr>
              <w:rFonts w:ascii="Courier New" w:hAnsi="Courier New" w:cs="Courier New"/>
              <w:b/>
              <w:bCs/>
              <w:color w:val="000080"/>
              <w:sz w:val="14"/>
              <w:szCs w:val="20"/>
              <w:lang w:val="en-US"/>
            </w:rPr>
          </w:rPrChange>
        </w:rPr>
        <w:t>1.000005</w:t>
      </w:r>
      <w:del w:id="990" w:author="smaslan" w:date="2018-08-07T09:43:00Z">
        <w:r w:rsidRPr="00693835" w:rsidDel="00AA6E89">
          <w:rPr>
            <w:rFonts w:ascii="Courier New" w:hAnsi="Courier New" w:cs="Courier New"/>
            <w:b/>
            <w:color w:val="FF0000"/>
            <w:sz w:val="14"/>
            <w:szCs w:val="20"/>
            <w:lang w:val="en-US"/>
            <w:rPrChange w:id="991" w:author="smaslan" w:date="2017-10-30T11:31:00Z">
              <w:rPr>
                <w:rFonts w:ascii="Courier New" w:hAnsi="Courier New" w:cs="Courier New"/>
                <w:b/>
                <w:bCs/>
                <w:color w:val="000080"/>
                <w:sz w:val="14"/>
                <w:szCs w:val="20"/>
                <w:lang w:val="en-US"/>
              </w:rPr>
            </w:rPrChange>
          </w:rPr>
          <w:delText>;</w:delText>
        </w:r>
      </w:del>
    </w:p>
    <w:p w14:paraId="2BA999FC" w14:textId="1DB0554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92"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93" w:author="smaslan" w:date="2017-10-30T11:31:00Z">
            <w:rPr>
              <w:rFonts w:ascii="Courier New" w:hAnsi="Courier New" w:cs="Courier New"/>
              <w:b/>
              <w:bCs/>
              <w:color w:val="008080"/>
              <w:sz w:val="14"/>
              <w:szCs w:val="20"/>
              <w:lang w:val="en-US"/>
            </w:rPr>
          </w:rPrChange>
        </w:rPr>
        <w:lastRenderedPageBreak/>
        <w:t xml:space="preserve">                1.000003</w:t>
      </w:r>
      <w:del w:id="994" w:author="smaslan" w:date="2018-08-07T09:43:00Z">
        <w:r w:rsidRPr="00693835" w:rsidDel="00AA6E89">
          <w:rPr>
            <w:rFonts w:ascii="Courier New" w:hAnsi="Courier New" w:cs="Courier New"/>
            <w:b/>
            <w:color w:val="FF0000"/>
            <w:sz w:val="14"/>
            <w:szCs w:val="20"/>
            <w:lang w:val="en-US"/>
            <w:rPrChange w:id="995" w:author="smaslan" w:date="2017-10-30T11:31:00Z">
              <w:rPr>
                <w:rFonts w:ascii="Courier New" w:hAnsi="Courier New" w:cs="Courier New"/>
                <w:b/>
                <w:bCs/>
                <w:color w:val="008080"/>
                <w:sz w:val="14"/>
                <w:szCs w:val="20"/>
                <w:lang w:val="en-US"/>
              </w:rPr>
            </w:rPrChange>
          </w:rPr>
          <w:delText>;</w:delText>
        </w:r>
      </w:del>
    </w:p>
    <w:p w14:paraId="24852F8A" w14:textId="6C3739C6"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9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97" w:author="smaslan" w:date="2017-10-30T11:31:00Z">
            <w:rPr>
              <w:rFonts w:ascii="Courier New" w:hAnsi="Courier New" w:cs="Courier New"/>
              <w:b/>
              <w:bCs/>
              <w:color w:val="008080"/>
              <w:sz w:val="14"/>
              <w:szCs w:val="20"/>
              <w:lang w:val="en-US"/>
            </w:rPr>
          </w:rPrChange>
        </w:rPr>
        <w:t xml:space="preserve">                1.000006</w:t>
      </w:r>
      <w:del w:id="998" w:author="smaslan" w:date="2018-08-07T09:43:00Z">
        <w:r w:rsidRPr="00693835" w:rsidDel="00AA6E89">
          <w:rPr>
            <w:rFonts w:ascii="Courier New" w:hAnsi="Courier New" w:cs="Courier New"/>
            <w:b/>
            <w:color w:val="FF0000"/>
            <w:sz w:val="14"/>
            <w:szCs w:val="20"/>
            <w:lang w:val="en-US"/>
            <w:rPrChange w:id="999" w:author="smaslan" w:date="2017-10-30T11:31:00Z">
              <w:rPr>
                <w:rFonts w:ascii="Courier New" w:hAnsi="Courier New" w:cs="Courier New"/>
                <w:b/>
                <w:bCs/>
                <w:color w:val="008080"/>
                <w:sz w:val="14"/>
                <w:szCs w:val="20"/>
                <w:lang w:val="en-US"/>
              </w:rPr>
            </w:rPrChange>
          </w:rPr>
          <w:delText>;</w:delText>
        </w:r>
      </w:del>
    </w:p>
    <w:p w14:paraId="247D968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1057BC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4A69A7D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52584E80" w14:textId="2948E2F2"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00"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1001" w:author="smaslan" w:date="2017-10-30T11:31:00Z">
            <w:rPr>
              <w:rFonts w:ascii="Courier New" w:hAnsi="Courier New" w:cs="Courier New"/>
              <w:b/>
              <w:bCs/>
              <w:color w:val="000080"/>
              <w:sz w:val="14"/>
              <w:szCs w:val="20"/>
              <w:lang w:val="en-US"/>
            </w:rPr>
          </w:rPrChange>
        </w:rPr>
        <w:t>0.000003</w:t>
      </w:r>
      <w:del w:id="1002" w:author="smaslan" w:date="2018-08-07T09:43:00Z">
        <w:r w:rsidRPr="00693835" w:rsidDel="00AA6E89">
          <w:rPr>
            <w:rFonts w:ascii="Courier New" w:hAnsi="Courier New" w:cs="Courier New"/>
            <w:b/>
            <w:color w:val="FF0000"/>
            <w:sz w:val="14"/>
            <w:szCs w:val="20"/>
            <w:lang w:val="en-US"/>
            <w:rPrChange w:id="1003" w:author="smaslan" w:date="2017-10-30T11:31:00Z">
              <w:rPr>
                <w:rFonts w:ascii="Courier New" w:hAnsi="Courier New" w:cs="Courier New"/>
                <w:b/>
                <w:bCs/>
                <w:color w:val="000080"/>
                <w:sz w:val="14"/>
                <w:szCs w:val="20"/>
                <w:lang w:val="en-US"/>
              </w:rPr>
            </w:rPrChange>
          </w:rPr>
          <w:delText>;</w:delText>
        </w:r>
      </w:del>
    </w:p>
    <w:p w14:paraId="20C86BAE" w14:textId="635404C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04"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05" w:author="smaslan" w:date="2017-10-30T11:31:00Z">
            <w:rPr>
              <w:rFonts w:ascii="Courier New" w:hAnsi="Courier New" w:cs="Courier New"/>
              <w:b/>
              <w:bCs/>
              <w:color w:val="008080"/>
              <w:sz w:val="14"/>
              <w:szCs w:val="20"/>
              <w:lang w:val="en-US"/>
            </w:rPr>
          </w:rPrChange>
        </w:rPr>
        <w:t xml:space="preserve">                0.000003</w:t>
      </w:r>
      <w:del w:id="1006" w:author="smaslan" w:date="2018-08-07T09:43:00Z">
        <w:r w:rsidRPr="00693835" w:rsidDel="00AA6E89">
          <w:rPr>
            <w:rFonts w:ascii="Courier New" w:hAnsi="Courier New" w:cs="Courier New"/>
            <w:b/>
            <w:color w:val="FF0000"/>
            <w:sz w:val="14"/>
            <w:szCs w:val="20"/>
            <w:lang w:val="en-US"/>
            <w:rPrChange w:id="1007" w:author="smaslan" w:date="2017-10-30T11:31:00Z">
              <w:rPr>
                <w:rFonts w:ascii="Courier New" w:hAnsi="Courier New" w:cs="Courier New"/>
                <w:b/>
                <w:bCs/>
                <w:color w:val="008080"/>
                <w:sz w:val="14"/>
                <w:szCs w:val="20"/>
                <w:lang w:val="en-US"/>
              </w:rPr>
            </w:rPrChange>
          </w:rPr>
          <w:delText>;</w:delText>
        </w:r>
      </w:del>
    </w:p>
    <w:p w14:paraId="43D7AA42" w14:textId="43EFD891"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08"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09" w:author="smaslan" w:date="2017-10-30T11:31:00Z">
            <w:rPr>
              <w:rFonts w:ascii="Courier New" w:hAnsi="Courier New" w:cs="Courier New"/>
              <w:b/>
              <w:bCs/>
              <w:color w:val="008080"/>
              <w:sz w:val="14"/>
              <w:szCs w:val="20"/>
              <w:lang w:val="en-US"/>
            </w:rPr>
          </w:rPrChange>
        </w:rPr>
        <w:t xml:space="preserve">                0.000003</w:t>
      </w:r>
      <w:del w:id="1010" w:author="smaslan" w:date="2018-08-07T09:43:00Z">
        <w:r w:rsidRPr="00693835" w:rsidDel="00AA6E89">
          <w:rPr>
            <w:rFonts w:ascii="Courier New" w:hAnsi="Courier New" w:cs="Courier New"/>
            <w:b/>
            <w:color w:val="FF0000"/>
            <w:sz w:val="14"/>
            <w:szCs w:val="20"/>
            <w:lang w:val="en-US"/>
            <w:rPrChange w:id="1011" w:author="smaslan" w:date="2017-10-30T11:31:00Z">
              <w:rPr>
                <w:rFonts w:ascii="Courier New" w:hAnsi="Courier New" w:cs="Courier New"/>
                <w:b/>
                <w:bCs/>
                <w:color w:val="008080"/>
                <w:sz w:val="14"/>
                <w:szCs w:val="20"/>
                <w:lang w:val="en-US"/>
              </w:rPr>
            </w:rPrChange>
          </w:rPr>
          <w:delText>;</w:delText>
        </w:r>
      </w:del>
    </w:p>
    <w:p w14:paraId="43AB7A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248FCF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C141468" w14:textId="18EF846E"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95FB4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17AB8A3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2AE2FFD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17E49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C939C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6BA749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A1885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49C276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40E5B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08B9D92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5CCD6D8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FF0FB76" w14:textId="1999FF9D"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12"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13" w:author="smaslan" w:date="2017-10-30T11:31:00Z">
            <w:rPr>
              <w:rFonts w:ascii="Courier New" w:hAnsi="Courier New" w:cs="Courier New"/>
              <w:b/>
              <w:bCs/>
              <w:color w:val="008080"/>
              <w:sz w:val="14"/>
              <w:szCs w:val="20"/>
              <w:lang w:val="en-US"/>
            </w:rPr>
          </w:rPrChange>
        </w:rPr>
        <w:t xml:space="preserve">                        1</w:t>
      </w:r>
      <w:del w:id="1014" w:author="smaslan" w:date="2018-08-07T09:43:00Z">
        <w:r w:rsidRPr="00693835" w:rsidDel="00AA6E89">
          <w:rPr>
            <w:rFonts w:ascii="Courier New" w:hAnsi="Courier New" w:cs="Courier New"/>
            <w:b/>
            <w:color w:val="FF0000"/>
            <w:sz w:val="14"/>
            <w:szCs w:val="20"/>
            <w:lang w:val="en-US"/>
            <w:rPrChange w:id="1015" w:author="smaslan" w:date="2017-10-30T11:31:00Z">
              <w:rPr>
                <w:rFonts w:ascii="Courier New" w:hAnsi="Courier New" w:cs="Courier New"/>
                <w:b/>
                <w:bCs/>
                <w:color w:val="008080"/>
                <w:sz w:val="14"/>
                <w:szCs w:val="20"/>
                <w:lang w:val="en-US"/>
              </w:rPr>
            </w:rPrChange>
          </w:rPr>
          <w:delText>;</w:delText>
        </w:r>
      </w:del>
    </w:p>
    <w:p w14:paraId="6AEBC903" w14:textId="6FE0AEA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1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17" w:author="smaslan" w:date="2017-10-30T11:31:00Z">
            <w:rPr>
              <w:rFonts w:ascii="Courier New" w:hAnsi="Courier New" w:cs="Courier New"/>
              <w:b/>
              <w:bCs/>
              <w:color w:val="008080"/>
              <w:sz w:val="14"/>
              <w:szCs w:val="20"/>
              <w:lang w:val="en-US"/>
            </w:rPr>
          </w:rPrChange>
        </w:rPr>
        <w:t xml:space="preserve">                        10</w:t>
      </w:r>
      <w:del w:id="1018" w:author="smaslan" w:date="2018-08-07T09:43:00Z">
        <w:r w:rsidRPr="00693835" w:rsidDel="00AA6E89">
          <w:rPr>
            <w:rFonts w:ascii="Courier New" w:hAnsi="Courier New" w:cs="Courier New"/>
            <w:b/>
            <w:color w:val="FF0000"/>
            <w:sz w:val="14"/>
            <w:szCs w:val="20"/>
            <w:lang w:val="en-US"/>
            <w:rPrChange w:id="1019" w:author="smaslan" w:date="2017-10-30T11:31:00Z">
              <w:rPr>
                <w:rFonts w:ascii="Courier New" w:hAnsi="Courier New" w:cs="Courier New"/>
                <w:b/>
                <w:bCs/>
                <w:color w:val="008080"/>
                <w:sz w:val="14"/>
                <w:szCs w:val="20"/>
                <w:lang w:val="en-US"/>
              </w:rPr>
            </w:rPrChange>
          </w:rPr>
          <w:delText>;</w:delText>
        </w:r>
      </w:del>
    </w:p>
    <w:p w14:paraId="728B6E8C" w14:textId="53CCB8F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2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21" w:author="smaslan" w:date="2017-10-30T11:31:00Z">
            <w:rPr>
              <w:rFonts w:ascii="Courier New" w:hAnsi="Courier New" w:cs="Courier New"/>
              <w:b/>
              <w:bCs/>
              <w:color w:val="008080"/>
              <w:sz w:val="14"/>
              <w:szCs w:val="20"/>
              <w:lang w:val="en-US"/>
            </w:rPr>
          </w:rPrChange>
        </w:rPr>
        <w:t xml:space="preserve">                        100</w:t>
      </w:r>
      <w:del w:id="1022" w:author="smaslan" w:date="2018-08-07T09:43:00Z">
        <w:r w:rsidRPr="00693835" w:rsidDel="00AA6E89">
          <w:rPr>
            <w:rFonts w:ascii="Courier New" w:hAnsi="Courier New" w:cs="Courier New"/>
            <w:b/>
            <w:color w:val="FF0000"/>
            <w:sz w:val="14"/>
            <w:szCs w:val="20"/>
            <w:lang w:val="en-US"/>
            <w:rPrChange w:id="1023" w:author="smaslan" w:date="2017-10-30T11:31:00Z">
              <w:rPr>
                <w:rFonts w:ascii="Courier New" w:hAnsi="Courier New" w:cs="Courier New"/>
                <w:b/>
                <w:bCs/>
                <w:color w:val="008080"/>
                <w:sz w:val="14"/>
                <w:szCs w:val="20"/>
                <w:lang w:val="en-US"/>
              </w:rPr>
            </w:rPrChange>
          </w:rPr>
          <w:delText>;</w:delText>
        </w:r>
      </w:del>
    </w:p>
    <w:p w14:paraId="6A1CF7C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45B78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43ABC7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C5D0D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8CA9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EA61DA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BCD8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7697BF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368D2D9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11A950E" w14:textId="41B9BFD3"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3D5117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(aperture)</w:t>
      </w:r>
    </w:p>
    <w:p w14:paraId="300B610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(range)</w:t>
      </w:r>
    </w:p>
    <w:p w14:paraId="3F96849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in this case the values of the correction are stored in the CSV files</w:t>
      </w:r>
    </w:p>
    <w:p w14:paraId="0C6870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DB22B03" w14:textId="4428297F"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24"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25"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1026" w:author="smaslan" w:date="2017-10-30T11:31:00Z">
            <w:rPr>
              <w:rFonts w:ascii="Courier New" w:hAnsi="Courier New" w:cs="Courier New"/>
              <w:b/>
              <w:bCs/>
              <w:color w:val="008080"/>
              <w:sz w:val="14"/>
              <w:szCs w:val="20"/>
              <w:lang w:val="en-US"/>
            </w:rPr>
          </w:rPrChange>
        </w:rPr>
        <w:t>tables/fdep_rng1V_aper1u.csv</w:t>
      </w:r>
      <w:proofErr w:type="gramEnd"/>
      <w:r w:rsidRPr="00693835">
        <w:rPr>
          <w:rFonts w:ascii="Courier New" w:hAnsi="Courier New" w:cs="Courier New"/>
          <w:b/>
          <w:color w:val="FF0000"/>
          <w:sz w:val="14"/>
          <w:szCs w:val="20"/>
          <w:lang w:val="en-US"/>
          <w:rPrChange w:id="1027" w:author="smaslan" w:date="2017-10-30T11:31:00Z">
            <w:rPr>
              <w:rFonts w:ascii="Courier New" w:hAnsi="Courier New" w:cs="Courier New"/>
              <w:b/>
              <w:bCs/>
              <w:color w:val="008080"/>
              <w:sz w:val="14"/>
              <w:szCs w:val="20"/>
              <w:lang w:val="en-US"/>
            </w:rPr>
          </w:rPrChange>
        </w:rPr>
        <w:t>;   tables/fdep_rng10V_aper1u.csv</w:t>
      </w:r>
      <w:del w:id="1028" w:author="smaslan" w:date="2018-08-07T09:43:00Z">
        <w:r w:rsidRPr="00693835" w:rsidDel="00AA6E89">
          <w:rPr>
            <w:rFonts w:ascii="Courier New" w:hAnsi="Courier New" w:cs="Courier New"/>
            <w:b/>
            <w:color w:val="FF0000"/>
            <w:sz w:val="14"/>
            <w:szCs w:val="20"/>
            <w:lang w:val="en-US"/>
            <w:rPrChange w:id="1029" w:author="smaslan" w:date="2017-10-30T11:31:00Z">
              <w:rPr>
                <w:rFonts w:ascii="Courier New" w:hAnsi="Courier New" w:cs="Courier New"/>
                <w:b/>
                <w:bCs/>
                <w:color w:val="008080"/>
                <w:sz w:val="14"/>
                <w:szCs w:val="20"/>
                <w:lang w:val="en-US"/>
              </w:rPr>
            </w:rPrChange>
          </w:rPr>
          <w:delText>;</w:delText>
        </w:r>
      </w:del>
    </w:p>
    <w:p w14:paraId="5728D380" w14:textId="2EC7DAF8"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3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31"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1032" w:author="smaslan" w:date="2017-10-30T11:31:00Z">
            <w:rPr>
              <w:rFonts w:ascii="Courier New" w:hAnsi="Courier New" w:cs="Courier New"/>
              <w:b/>
              <w:bCs/>
              <w:color w:val="008080"/>
              <w:sz w:val="14"/>
              <w:szCs w:val="20"/>
              <w:lang w:val="en-US"/>
            </w:rPr>
          </w:rPrChange>
        </w:rPr>
        <w:t>tables/fdep_rng1V_aper10u.csv</w:t>
      </w:r>
      <w:proofErr w:type="gramEnd"/>
      <w:r w:rsidRPr="00693835">
        <w:rPr>
          <w:rFonts w:ascii="Courier New" w:hAnsi="Courier New" w:cs="Courier New"/>
          <w:b/>
          <w:color w:val="FF0000"/>
          <w:sz w:val="14"/>
          <w:szCs w:val="20"/>
          <w:lang w:val="en-US"/>
          <w:rPrChange w:id="1033" w:author="smaslan" w:date="2017-10-30T11:31:00Z">
            <w:rPr>
              <w:rFonts w:ascii="Courier New" w:hAnsi="Courier New" w:cs="Courier New"/>
              <w:b/>
              <w:bCs/>
              <w:color w:val="008080"/>
              <w:sz w:val="14"/>
              <w:szCs w:val="20"/>
              <w:lang w:val="en-US"/>
            </w:rPr>
          </w:rPrChange>
        </w:rPr>
        <w:t>;  tables/fdep_rng10V_aper10u.csv</w:t>
      </w:r>
      <w:del w:id="1034" w:author="smaslan" w:date="2018-08-07T09:43:00Z">
        <w:r w:rsidRPr="00693835" w:rsidDel="00AA6E89">
          <w:rPr>
            <w:rFonts w:ascii="Courier New" w:hAnsi="Courier New" w:cs="Courier New"/>
            <w:b/>
            <w:color w:val="FF0000"/>
            <w:sz w:val="14"/>
            <w:szCs w:val="20"/>
            <w:lang w:val="en-US"/>
            <w:rPrChange w:id="1035" w:author="smaslan" w:date="2017-10-30T11:31:00Z">
              <w:rPr>
                <w:rFonts w:ascii="Courier New" w:hAnsi="Courier New" w:cs="Courier New"/>
                <w:b/>
                <w:bCs/>
                <w:color w:val="008080"/>
                <w:sz w:val="14"/>
                <w:szCs w:val="20"/>
                <w:lang w:val="en-US"/>
              </w:rPr>
            </w:rPrChange>
          </w:rPr>
          <w:delText>;</w:delText>
        </w:r>
      </w:del>
    </w:p>
    <w:p w14:paraId="5446C54B" w14:textId="2E9BEC60"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3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37"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1038" w:author="smaslan" w:date="2017-10-30T11:31:00Z">
            <w:rPr>
              <w:rFonts w:ascii="Courier New" w:hAnsi="Courier New" w:cs="Courier New"/>
              <w:b/>
              <w:bCs/>
              <w:color w:val="008080"/>
              <w:sz w:val="14"/>
              <w:szCs w:val="20"/>
              <w:lang w:val="en-US"/>
            </w:rPr>
          </w:rPrChange>
        </w:rPr>
        <w:t>tables/fdep_rng1V_aper100u.csv</w:t>
      </w:r>
      <w:proofErr w:type="gramEnd"/>
      <w:r w:rsidRPr="00693835">
        <w:rPr>
          <w:rFonts w:ascii="Courier New" w:hAnsi="Courier New" w:cs="Courier New"/>
          <w:b/>
          <w:color w:val="FF0000"/>
          <w:sz w:val="14"/>
          <w:szCs w:val="20"/>
          <w:lang w:val="en-US"/>
          <w:rPrChange w:id="1039" w:author="smaslan" w:date="2017-10-30T11:31:00Z">
            <w:rPr>
              <w:rFonts w:ascii="Courier New" w:hAnsi="Courier New" w:cs="Courier New"/>
              <w:b/>
              <w:bCs/>
              <w:color w:val="008080"/>
              <w:sz w:val="14"/>
              <w:szCs w:val="20"/>
              <w:lang w:val="en-US"/>
            </w:rPr>
          </w:rPrChange>
        </w:rPr>
        <w:t>; tables/fdep_rng10V_aper100u.csv</w:t>
      </w:r>
      <w:del w:id="1040" w:author="smaslan" w:date="2018-08-07T09:43:00Z">
        <w:r w:rsidRPr="00693835" w:rsidDel="00AA6E89">
          <w:rPr>
            <w:rFonts w:ascii="Courier New" w:hAnsi="Courier New" w:cs="Courier New"/>
            <w:b/>
            <w:color w:val="FF0000"/>
            <w:sz w:val="14"/>
            <w:szCs w:val="20"/>
            <w:lang w:val="en-US"/>
            <w:rPrChange w:id="1041" w:author="smaslan" w:date="2017-10-30T11:31:00Z">
              <w:rPr>
                <w:rFonts w:ascii="Courier New" w:hAnsi="Courier New" w:cs="Courier New"/>
                <w:b/>
                <w:bCs/>
                <w:color w:val="008080"/>
                <w:sz w:val="14"/>
                <w:szCs w:val="20"/>
                <w:lang w:val="en-US"/>
              </w:rPr>
            </w:rPrChange>
          </w:rPr>
          <w:delText>;</w:delText>
        </w:r>
      </w:del>
    </w:p>
    <w:p w14:paraId="3A0BA86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6C47A52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3976BB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30BF4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CBFA00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A2E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95A3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9A62C2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76F84E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aperture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w:t>
      </w:r>
    </w:p>
    <w:p w14:paraId="2EDEB9C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188E62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14:paraId="6BF1184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14:paraId="1B3CBCD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w:t>
      </w:r>
      <w:r w:rsidRPr="007E2598">
        <w:rPr>
          <w:rFonts w:ascii="Courier New" w:hAnsi="Courier New" w:cs="Courier New"/>
          <w:color w:val="008080"/>
          <w:sz w:val="14"/>
          <w:szCs w:val="20"/>
          <w:lang w:val="en-US"/>
        </w:rPr>
        <w:t xml:space="preserve">                      </w:t>
      </w:r>
    </w:p>
    <w:p w14:paraId="0425AA1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FA5B3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26893A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79A16F5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1391E2B" w14:textId="6126F543"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42"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1043" w:author="smaslan" w:date="2017-10-30T11:31:00Z">
            <w:rPr>
              <w:rFonts w:ascii="Courier New" w:hAnsi="Courier New" w:cs="Courier New"/>
              <w:b/>
              <w:bCs/>
              <w:color w:val="000080"/>
              <w:sz w:val="14"/>
              <w:szCs w:val="20"/>
              <w:lang w:val="en-US"/>
            </w:rPr>
          </w:rPrChange>
        </w:rPr>
        <w:t>1e-6</w:t>
      </w:r>
      <w:del w:id="1044" w:author="smaslan" w:date="2018-08-07T09:43:00Z">
        <w:r w:rsidRPr="00693835" w:rsidDel="00AA6E89">
          <w:rPr>
            <w:rFonts w:ascii="Courier New" w:hAnsi="Courier New" w:cs="Courier New"/>
            <w:b/>
            <w:color w:val="FF0000"/>
            <w:sz w:val="14"/>
            <w:szCs w:val="20"/>
            <w:lang w:val="en-US"/>
            <w:rPrChange w:id="1045" w:author="smaslan" w:date="2017-10-30T11:31:00Z">
              <w:rPr>
                <w:rFonts w:ascii="Courier New" w:hAnsi="Courier New" w:cs="Courier New"/>
                <w:b/>
                <w:bCs/>
                <w:color w:val="000080"/>
                <w:sz w:val="14"/>
                <w:szCs w:val="20"/>
                <w:lang w:val="en-US"/>
              </w:rPr>
            </w:rPrChange>
          </w:rPr>
          <w:delText>;</w:delText>
        </w:r>
      </w:del>
    </w:p>
    <w:p w14:paraId="47472F10" w14:textId="672A69BA"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46"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47" w:author="smaslan" w:date="2017-10-30T11:31:00Z">
            <w:rPr>
              <w:rFonts w:ascii="Courier New" w:hAnsi="Courier New" w:cs="Courier New"/>
              <w:b/>
              <w:bCs/>
              <w:color w:val="008080"/>
              <w:sz w:val="14"/>
              <w:szCs w:val="20"/>
              <w:lang w:val="en-US"/>
            </w:rPr>
          </w:rPrChange>
        </w:rPr>
        <w:t xml:space="preserve">                        1e-5</w:t>
      </w:r>
      <w:del w:id="1048" w:author="smaslan" w:date="2018-08-07T09:43:00Z">
        <w:r w:rsidRPr="00693835" w:rsidDel="00AA6E89">
          <w:rPr>
            <w:rFonts w:ascii="Courier New" w:hAnsi="Courier New" w:cs="Courier New"/>
            <w:b/>
            <w:color w:val="FF0000"/>
            <w:sz w:val="14"/>
            <w:szCs w:val="20"/>
            <w:lang w:val="en-US"/>
            <w:rPrChange w:id="1049" w:author="smaslan" w:date="2017-10-30T11:31:00Z">
              <w:rPr>
                <w:rFonts w:ascii="Courier New" w:hAnsi="Courier New" w:cs="Courier New"/>
                <w:b/>
                <w:bCs/>
                <w:color w:val="008080"/>
                <w:sz w:val="14"/>
                <w:szCs w:val="20"/>
                <w:lang w:val="en-US"/>
              </w:rPr>
            </w:rPrChange>
          </w:rPr>
          <w:delText>;</w:delText>
        </w:r>
      </w:del>
    </w:p>
    <w:p w14:paraId="10E551AE" w14:textId="4AD84DB8"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50"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51" w:author="smaslan" w:date="2017-10-30T11:31:00Z">
            <w:rPr>
              <w:rFonts w:ascii="Courier New" w:hAnsi="Courier New" w:cs="Courier New"/>
              <w:b/>
              <w:bCs/>
              <w:color w:val="008080"/>
              <w:sz w:val="14"/>
              <w:szCs w:val="20"/>
              <w:lang w:val="en-US"/>
            </w:rPr>
          </w:rPrChange>
        </w:rPr>
        <w:t xml:space="preserve">                        1e-4</w:t>
      </w:r>
      <w:del w:id="1052" w:author="smaslan" w:date="2018-08-07T09:43:00Z">
        <w:r w:rsidRPr="00693835" w:rsidDel="00AA6E89">
          <w:rPr>
            <w:rFonts w:ascii="Courier New" w:hAnsi="Courier New" w:cs="Courier New"/>
            <w:b/>
            <w:color w:val="FF0000"/>
            <w:sz w:val="14"/>
            <w:szCs w:val="20"/>
            <w:lang w:val="en-US"/>
            <w:rPrChange w:id="1053" w:author="smaslan" w:date="2017-10-30T11:31:00Z">
              <w:rPr>
                <w:rFonts w:ascii="Courier New" w:hAnsi="Courier New" w:cs="Courier New"/>
                <w:b/>
                <w:bCs/>
                <w:color w:val="008080"/>
                <w:sz w:val="14"/>
                <w:szCs w:val="20"/>
                <w:lang w:val="en-US"/>
              </w:rPr>
            </w:rPrChange>
          </w:rPr>
          <w:delText>;</w:delText>
        </w:r>
      </w:del>
    </w:p>
    <w:p w14:paraId="487B440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BED5C6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BFF3E3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2A030A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1ACB7D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secondary parameter (remove if not used):</w:t>
      </w:r>
    </w:p>
    <w:p w14:paraId="6A1508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43F5B61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57FC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E6E760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EB3314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6B75595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0FF21B0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5603B8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67B9BD9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BAC34E2" w14:textId="10348B7F"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54"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1055" w:author="smaslan" w:date="2017-10-30T11:31:00Z">
            <w:rPr>
              <w:rFonts w:ascii="Courier New" w:hAnsi="Courier New" w:cs="Courier New"/>
              <w:b/>
              <w:bCs/>
              <w:color w:val="000080"/>
              <w:sz w:val="14"/>
              <w:szCs w:val="20"/>
              <w:lang w:val="en-US"/>
            </w:rPr>
          </w:rPrChange>
        </w:rPr>
        <w:t>1</w:t>
      </w:r>
      <w:del w:id="1056" w:author="smaslan" w:date="2018-08-07T09:42:00Z">
        <w:r w:rsidRPr="00693835" w:rsidDel="00AA6E89">
          <w:rPr>
            <w:rFonts w:ascii="Courier New" w:hAnsi="Courier New" w:cs="Courier New"/>
            <w:b/>
            <w:color w:val="FF0000"/>
            <w:sz w:val="14"/>
            <w:szCs w:val="20"/>
            <w:lang w:val="en-US"/>
            <w:rPrChange w:id="1057" w:author="smaslan" w:date="2017-10-30T11:31:00Z">
              <w:rPr>
                <w:rFonts w:ascii="Courier New" w:hAnsi="Courier New" w:cs="Courier New"/>
                <w:b/>
                <w:bCs/>
                <w:color w:val="000080"/>
                <w:sz w:val="14"/>
                <w:szCs w:val="20"/>
                <w:lang w:val="en-US"/>
              </w:rPr>
            </w:rPrChange>
          </w:rPr>
          <w:delText>;</w:delText>
        </w:r>
      </w:del>
    </w:p>
    <w:p w14:paraId="78759DD0" w14:textId="2BC3C3A0"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58"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1059" w:author="smaslan" w:date="2017-10-30T11:31:00Z">
            <w:rPr>
              <w:rFonts w:ascii="Courier New" w:hAnsi="Courier New" w:cs="Courier New"/>
              <w:b/>
              <w:bCs/>
              <w:color w:val="008080"/>
              <w:sz w:val="14"/>
              <w:szCs w:val="20"/>
              <w:lang w:val="en-US"/>
            </w:rPr>
          </w:rPrChange>
        </w:rPr>
        <w:t xml:space="preserve">                        10</w:t>
      </w:r>
      <w:del w:id="1060" w:author="smaslan" w:date="2018-08-07T09:42:00Z">
        <w:r w:rsidRPr="00693835" w:rsidDel="00AA6E89">
          <w:rPr>
            <w:rFonts w:ascii="Courier New" w:hAnsi="Courier New" w:cs="Courier New"/>
            <w:b/>
            <w:color w:val="FF0000"/>
            <w:sz w:val="14"/>
            <w:szCs w:val="20"/>
            <w:lang w:val="en-US"/>
            <w:rPrChange w:id="1061" w:author="smaslan" w:date="2017-10-30T11:31:00Z">
              <w:rPr>
                <w:rFonts w:ascii="Courier New" w:hAnsi="Courier New" w:cs="Courier New"/>
                <w:b/>
                <w:bCs/>
                <w:color w:val="008080"/>
                <w:sz w:val="14"/>
                <w:szCs w:val="20"/>
                <w:lang w:val="en-US"/>
              </w:rPr>
            </w:rPrChange>
          </w:rPr>
          <w:delText>;</w:delText>
        </w:r>
      </w:del>
    </w:p>
    <w:p w14:paraId="53341AF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0FC417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8674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CB2079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4D927F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19DFAE0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5237D2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D85601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70C4362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25E9AA3" w14:textId="1BF3973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r>
        <w:rPr>
          <w:rFonts w:ascii="Courier New" w:hAnsi="Courier New" w:cs="Courier New"/>
          <w:i/>
          <w:iCs/>
          <w:color w:val="0000FF"/>
          <w:sz w:val="14"/>
          <w:szCs w:val="20"/>
          <w:lang w:val="en-US"/>
        </w:rPr>
        <w:t>:</w:t>
      </w:r>
    </w:p>
    <w:p w14:paraId="725F2DA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lastRenderedPageBreak/>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(unused)</w:t>
      </w:r>
    </w:p>
    <w:p w14:paraId="4867B36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(unused)</w:t>
      </w:r>
    </w:p>
    <w:p w14:paraId="4D5ACFA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in this case the correction is independent of any parameters but the on in the CSV</w:t>
      </w:r>
    </w:p>
    <w:p w14:paraId="2FDC69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5D378D3" w14:textId="5395900A"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1062"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1063" w:author="smaslan" w:date="2017-10-30T11:31:00Z">
            <w:rPr>
              <w:rFonts w:ascii="Courier New" w:hAnsi="Courier New" w:cs="Courier New"/>
              <w:b/>
              <w:bCs/>
              <w:color w:val="000000"/>
              <w:sz w:val="14"/>
              <w:szCs w:val="20"/>
              <w:lang w:val="en-US"/>
            </w:rPr>
          </w:rPrChange>
        </w:rPr>
        <w:t>tables_input_Y.csv</w:t>
      </w:r>
      <w:del w:id="1064" w:author="smaslan" w:date="2018-08-07T09:42:00Z">
        <w:r w:rsidRPr="00693835" w:rsidDel="00AA6E89">
          <w:rPr>
            <w:rFonts w:ascii="Courier New" w:hAnsi="Courier New" w:cs="Courier New"/>
            <w:b/>
            <w:color w:val="FF0000"/>
            <w:sz w:val="14"/>
            <w:szCs w:val="20"/>
            <w:lang w:val="en-US"/>
            <w:rPrChange w:id="1065" w:author="smaslan" w:date="2017-10-30T11:31:00Z">
              <w:rPr>
                <w:rFonts w:ascii="Courier New" w:hAnsi="Courier New" w:cs="Courier New"/>
                <w:b/>
                <w:bCs/>
                <w:color w:val="000000"/>
                <w:sz w:val="14"/>
                <w:szCs w:val="20"/>
                <w:lang w:val="en-US"/>
              </w:rPr>
            </w:rPrChange>
          </w:rPr>
          <w:delText>;</w:delText>
        </w:r>
      </w:del>
    </w:p>
    <w:p w14:paraId="0CCEF59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AB091D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2D907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268BB98A" w14:textId="620DC2F8" w:rsidR="00277996" w:rsidRDefault="00ED1293" w:rsidP="007E2598">
      <w:pPr>
        <w:spacing w:after="0"/>
        <w:rPr>
          <w:lang w:val="en-US"/>
        </w:rPr>
      </w:pPr>
      <w:r>
        <w:rPr>
          <w:rFonts w:ascii="Consolas" w:hAnsi="Consolas" w:cs="Consolas"/>
          <w:sz w:val="16"/>
          <w:szCs w:val="16"/>
          <w:lang w:val="en-US"/>
        </w:rPr>
        <w:t xml:space="preserve">    </w:t>
      </w:r>
    </w:p>
    <w:p w14:paraId="32F31E4F" w14:textId="77777777" w:rsidR="00AA6E89" w:rsidRDefault="00AA6E89">
      <w:pPr>
        <w:spacing w:after="0"/>
        <w:rPr>
          <w:ins w:id="1066" w:author="smaslan" w:date="2018-08-07T09:41:00Z"/>
          <w:lang w:val="en-US"/>
        </w:rPr>
      </w:pPr>
    </w:p>
    <w:p w14:paraId="5959B21B" w14:textId="6260B455" w:rsidR="00277996" w:rsidDel="00AA6E89" w:rsidRDefault="00ED1293">
      <w:pPr>
        <w:rPr>
          <w:del w:id="1067" w:author="smaslan" w:date="2018-08-07T09:41:00Z"/>
          <w:lang w:val="en-US"/>
        </w:rPr>
      </w:pPr>
      <w:del w:id="1068" w:author="smaslan" w:date="2018-08-07T09:41:00Z">
        <w:r w:rsidDel="00AA6E89">
          <w:rPr>
            <w:lang w:val="en-US"/>
          </w:rPr>
          <w:delText>The example above shows channel correction for DMM 3458A. First item is ‘</w:delText>
        </w:r>
        <w:r w:rsidRPr="007E2598" w:rsidDel="00AA6E89">
          <w:rPr>
            <w:b/>
            <w:lang w:val="en-US"/>
          </w:rPr>
          <w:delText>type</w:delText>
        </w:r>
        <w:r w:rsidDel="00AA6E89">
          <w:rPr>
            <w:lang w:val="en-US"/>
          </w:rPr>
          <w:delText>’ set to ‘</w:delText>
        </w:r>
        <w:r w:rsidRPr="007E2598" w:rsidDel="00AA6E89">
          <w:rPr>
            <w:b/>
            <w:lang w:val="en-US"/>
          </w:rPr>
          <w:delText>channel</w:delText>
        </w:r>
        <w:r w:rsidDel="00AA6E89">
          <w:rPr>
            <w:lang w:val="en-US"/>
          </w:rPr>
          <w:delText>’</w:delText>
        </w:r>
        <w:r w:rsidR="00514107" w:rsidDel="00AA6E89">
          <w:rPr>
            <w:lang w:val="en-US"/>
          </w:rPr>
          <w:delText xml:space="preserve"> to identify channel correction</w:delText>
        </w:r>
        <w:r w:rsidDel="00AA6E89">
          <w:rPr>
            <w:lang w:val="en-US"/>
          </w:rPr>
          <w:delText xml:space="preserve">. Next there is </w:delText>
        </w:r>
        <w:r w:rsidR="00285DA4" w:rsidDel="00AA6E89">
          <w:rPr>
            <w:lang w:val="en-US"/>
          </w:rPr>
          <w:delText xml:space="preserve">a </w:delText>
        </w:r>
        <w:r w:rsidDel="00AA6E89">
          <w:rPr>
            <w:lang w:val="en-US"/>
          </w:rPr>
          <w:delText>‘</w:delText>
        </w:r>
        <w:r w:rsidRPr="007E2598" w:rsidDel="00AA6E89">
          <w:rPr>
            <w:b/>
            <w:lang w:val="en-US"/>
          </w:rPr>
          <w:delText>name</w:delText>
        </w:r>
        <w:r w:rsidDel="00AA6E89">
          <w:rPr>
            <w:lang w:val="en-US"/>
          </w:rPr>
          <w:delText>’ item which holds the name of the correction. Next, there is optional parameter ‘</w:delText>
        </w:r>
        <w:r w:rsidRPr="007E2598" w:rsidDel="00AA6E89">
          <w:rPr>
            <w:b/>
            <w:lang w:val="en-US"/>
          </w:rPr>
          <w:delText>channel identifier</w:delText>
        </w:r>
        <w:r w:rsidDel="00AA6E89">
          <w:rPr>
            <w:lang w:val="en-US"/>
          </w:rPr>
          <w:delText xml:space="preserve">’ which says to what channel the correction applies. It is optional so if it is left empty or not present, the loader of the correction won’t check the digitizer identification. </w:delText>
        </w:r>
      </w:del>
      <w:del w:id="1069" w:author="smaslan" w:date="2017-10-30T11:32:00Z">
        <w:r w:rsidDel="00693835">
          <w:rPr>
            <w:lang w:val="en-US"/>
          </w:rPr>
          <w:delText xml:space="preserve">This may be useful when the channel correction is shared for multiple channels for whatever reason. </w:delText>
        </w:r>
      </w:del>
      <w:del w:id="1070" w:author="smaslan" w:date="2018-08-07T09:41:00Z">
        <w:r w:rsidR="00285DA4" w:rsidDel="00AA6E89">
          <w:rPr>
            <w:lang w:val="en-US"/>
          </w:rPr>
          <w:delText>Then the file contain</w:delText>
        </w:r>
        <w:r w:rsidR="00514107" w:rsidDel="00AA6E89">
          <w:rPr>
            <w:lang w:val="en-US"/>
          </w:rPr>
          <w:delText>s</w:delText>
        </w:r>
        <w:r w:rsidR="00285DA4" w:rsidDel="00AA6E89">
          <w:rPr>
            <w:lang w:val="en-US"/>
          </w:rPr>
          <w:delText xml:space="preserve"> any number of corrections in the same format as the </w:delText>
        </w:r>
        <w:r w:rsidR="00514107" w:rsidDel="00AA6E89">
          <w:rPr>
            <w:lang w:val="en-US"/>
          </w:rPr>
          <w:delText>digitizer correction.</w:delText>
        </w:r>
      </w:del>
    </w:p>
    <w:p w14:paraId="393C92FB" w14:textId="15EF9221" w:rsidR="00514107" w:rsidRDefault="00514107">
      <w:pPr>
        <w:spacing w:after="0"/>
        <w:rPr>
          <w:rFonts w:ascii="Consolas" w:hAnsi="Consolas" w:cs="Consolas"/>
          <w:b/>
          <w:sz w:val="18"/>
          <w:lang w:val="en-US"/>
        </w:rPr>
      </w:pPr>
      <w:r>
        <w:rPr>
          <w:lang w:val="en-US"/>
        </w:rPr>
        <w:t>The file structure of the channel corrections:</w:t>
      </w:r>
    </w:p>
    <w:p w14:paraId="63DF8C56" w14:textId="77777777" w:rsidR="00514107" w:rsidRDefault="00FB1AB1">
      <w:pPr>
        <w:spacing w:after="0"/>
        <w:rPr>
          <w:rFonts w:ascii="Consolas" w:hAnsi="Consolas" w:cs="Consolas"/>
          <w:b/>
          <w:sz w:val="18"/>
          <w:lang w:val="en-US"/>
        </w:rPr>
      </w:pPr>
      <w:r>
        <w:rPr>
          <w:rFonts w:ascii="Consolas" w:hAnsi="Consolas" w:cs="Consolas"/>
          <w:b/>
          <w:sz w:val="18"/>
          <w:lang w:val="en-US"/>
        </w:rPr>
      </w:r>
      <w:r>
        <w:rPr>
          <w:rFonts w:ascii="Consolas" w:hAnsi="Consolas" w:cs="Consolas"/>
          <w:b/>
          <w:sz w:val="18"/>
          <w:lang w:val="en-US"/>
        </w:rPr>
        <w:pict w14:anchorId="6E259CA4">
          <v:shape id="_x0000_s1030"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0">
              <w:txbxContent>
                <w:p w14:paraId="738BB4ED" w14:textId="77777777" w:rsidR="00FB1AB1" w:rsidRPr="000A4B4C" w:rsidRDefault="00FB1AB1" w:rsidP="00514107">
                  <w:pPr>
                    <w:spacing w:after="0"/>
                    <w:rPr>
                      <w:b/>
                      <w:sz w:val="18"/>
                      <w:u w:val="single"/>
                      <w:lang w:val="en-US"/>
                    </w:rPr>
                  </w:pPr>
                  <w:r>
                    <w:rPr>
                      <w:b/>
                      <w:sz w:val="18"/>
                      <w:u w:val="single"/>
                      <w:lang w:val="en-US"/>
                    </w:rPr>
                    <w:t>Digitizer corrections (./DIGITIZER/)</w:t>
                  </w:r>
                  <w:r w:rsidRPr="000A4B4C">
                    <w:rPr>
                      <w:b/>
                      <w:sz w:val="18"/>
                      <w:u w:val="single"/>
                      <w:lang w:val="en-US"/>
                    </w:rPr>
                    <w:t>:</w:t>
                  </w:r>
                </w:p>
                <w:p w14:paraId="51A8E35B" w14:textId="77777777" w:rsidR="00FB1AB1" w:rsidRPr="00C15C22" w:rsidRDefault="00FB1AB1" w:rsidP="00514107">
                  <w:pPr>
                    <w:tabs>
                      <w:tab w:val="left" w:pos="3261"/>
                    </w:tabs>
                    <w:spacing w:after="0"/>
                    <w:rPr>
                      <w:i/>
                      <w:sz w:val="18"/>
                      <w:lang w:val="en-US"/>
                    </w:rPr>
                  </w:pPr>
                  <w:r>
                    <w:rPr>
                      <w:sz w:val="18"/>
                      <w:lang w:val="en-US"/>
                    </w:rPr>
                    <w:t xml:space="preserve">  </w:t>
                  </w:r>
                  <w:proofErr w:type="gramStart"/>
                  <w:r>
                    <w:rPr>
                      <w:sz w:val="18"/>
                      <w:lang w:val="en-US"/>
                    </w:rPr>
                    <w:t>correction_name/</w:t>
                  </w:r>
                  <w:r w:rsidRPr="007E2598">
                    <w:rPr>
                      <w:b/>
                      <w:sz w:val="18"/>
                      <w:lang w:val="en-US"/>
                    </w:rPr>
                    <w:t>correction_name.info</w:t>
                  </w:r>
                  <w:proofErr w:type="gramEnd"/>
                  <w:r>
                    <w:rPr>
                      <w:sz w:val="18"/>
                      <w:lang w:val="en-US"/>
                    </w:rPr>
                    <w:tab/>
                  </w:r>
                  <w:r w:rsidRPr="00C15C22">
                    <w:rPr>
                      <w:i/>
                      <w:sz w:val="18"/>
                      <w:lang w:val="en-US"/>
                    </w:rPr>
                    <w:t>- digitizer correction header</w:t>
                  </w:r>
                </w:p>
                <w:p w14:paraId="5726EC41" w14:textId="19DA586C" w:rsidR="00FB1AB1" w:rsidRDefault="00FB1AB1" w:rsidP="00514107">
                  <w:pPr>
                    <w:tabs>
                      <w:tab w:val="left" w:pos="3261"/>
                    </w:tabs>
                    <w:spacing w:after="0"/>
                    <w:rPr>
                      <w:sz w:val="18"/>
                      <w:lang w:val="en-US"/>
                    </w:rPr>
                  </w:pPr>
                  <w:r>
                    <w:rPr>
                      <w:sz w:val="18"/>
                      <w:lang w:val="en-US"/>
                    </w:rPr>
                    <w:t xml:space="preserve">  </w:t>
                  </w:r>
                  <w:proofErr w:type="spellStart"/>
                  <w:r>
                    <w:rPr>
                      <w:sz w:val="18"/>
                      <w:lang w:val="en-US"/>
                    </w:rPr>
                    <w:t>correction_name</w:t>
                  </w:r>
                  <w:proofErr w:type="spellEnd"/>
                  <w:r>
                    <w:rPr>
                      <w:sz w:val="18"/>
                      <w:lang w:val="en-US"/>
                    </w:rPr>
                    <w:t>/tables/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CSV tables with correction dependencies</w:t>
                  </w:r>
                </w:p>
                <w:p w14:paraId="0B425D6C" w14:textId="77777777" w:rsidR="00FB1AB1" w:rsidRDefault="00FB1AB1" w:rsidP="00514107">
                  <w:pPr>
                    <w:tabs>
                      <w:tab w:val="left" w:pos="3261"/>
                    </w:tabs>
                    <w:spacing w:after="0"/>
                    <w:rPr>
                      <w:sz w:val="18"/>
                      <w:lang w:val="en-US"/>
                    </w:rPr>
                  </w:pPr>
                  <w:r>
                    <w:rPr>
                      <w:sz w:val="18"/>
                      <w:lang w:val="en-US"/>
                    </w:rPr>
                    <w:t xml:space="preserve">  </w:t>
                  </w:r>
                  <w:proofErr w:type="gramStart"/>
                  <w:r w:rsidRPr="00DB18AF">
                    <w:rPr>
                      <w:color w:val="00B050"/>
                      <w:sz w:val="18"/>
                      <w:lang w:val="en-US"/>
                      <w:rPrChange w:id="1071" w:author="smaslan" w:date="2018-08-07T09:58:00Z">
                        <w:rPr>
                          <w:sz w:val="18"/>
                          <w:lang w:val="en-US"/>
                        </w:rPr>
                      </w:rPrChange>
                    </w:rPr>
                    <w:t>channel_1/</w:t>
                  </w:r>
                  <w:r w:rsidRPr="00DB18AF">
                    <w:rPr>
                      <w:b/>
                      <w:color w:val="00B050"/>
                      <w:sz w:val="18"/>
                      <w:lang w:val="en-US"/>
                      <w:rPrChange w:id="1072" w:author="smaslan" w:date="2018-08-07T09:58:00Z">
                        <w:rPr>
                          <w:b/>
                          <w:sz w:val="18"/>
                          <w:lang w:val="en-US"/>
                        </w:rPr>
                      </w:rPrChange>
                    </w:rPr>
                    <w:t>channel_1.info</w:t>
                  </w:r>
                  <w:proofErr w:type="gramEnd"/>
                  <w:r>
                    <w:rPr>
                      <w:sz w:val="18"/>
                      <w:lang w:val="en-US"/>
                    </w:rPr>
                    <w:tab/>
                  </w:r>
                  <w:r w:rsidRPr="00C15C22">
                    <w:rPr>
                      <w:i/>
                      <w:sz w:val="18"/>
                      <w:lang w:val="en-US"/>
                    </w:rPr>
                    <w:t>- channel 1 correction</w:t>
                  </w:r>
                </w:p>
                <w:p w14:paraId="0C06A99E" w14:textId="77777777" w:rsidR="00FB1AB1" w:rsidRDefault="00FB1AB1" w:rsidP="00514107">
                  <w:pPr>
                    <w:tabs>
                      <w:tab w:val="left" w:pos="3261"/>
                    </w:tabs>
                    <w:spacing w:after="0"/>
                    <w:rPr>
                      <w:sz w:val="18"/>
                      <w:lang w:val="en-US"/>
                    </w:rPr>
                  </w:pPr>
                  <w:r>
                    <w:rPr>
                      <w:sz w:val="18"/>
                      <w:lang w:val="en-US"/>
                    </w:rPr>
                    <w:t xml:space="preserve">  </w:t>
                  </w:r>
                  <w:r w:rsidRPr="00DB18AF">
                    <w:rPr>
                      <w:color w:val="00B050"/>
                      <w:sz w:val="18"/>
                      <w:lang w:val="en-US"/>
                      <w:rPrChange w:id="1073" w:author="smaslan" w:date="2018-08-07T09:58:00Z">
                        <w:rPr>
                          <w:sz w:val="18"/>
                          <w:lang w:val="en-US"/>
                        </w:rPr>
                      </w:rPrChange>
                    </w:rPr>
                    <w:t>channel_1/tables/</w:t>
                  </w:r>
                  <w:r w:rsidRPr="00DB18AF">
                    <w:rPr>
                      <w:b/>
                      <w:color w:val="00B050"/>
                      <w:sz w:val="18"/>
                      <w:lang w:val="en-US"/>
                      <w:rPrChange w:id="1074" w:author="smaslan" w:date="2018-08-07T09:58:00Z">
                        <w:rPr>
                          <w:b/>
                          <w:sz w:val="18"/>
                          <w:lang w:val="en-US"/>
                        </w:rPr>
                      </w:rPrChange>
                    </w:rPr>
                    <w:t>*.</w:t>
                  </w:r>
                  <w:proofErr w:type="spellStart"/>
                  <w:r w:rsidRPr="00DB18AF">
                    <w:rPr>
                      <w:b/>
                      <w:color w:val="00B050"/>
                      <w:sz w:val="18"/>
                      <w:lang w:val="en-US"/>
                      <w:rPrChange w:id="1075" w:author="smaslan" w:date="2018-08-07T09:58:00Z">
                        <w:rPr>
                          <w:b/>
                          <w:sz w:val="18"/>
                          <w:lang w:val="en-US"/>
                        </w:rPr>
                      </w:rPrChange>
                    </w:rPr>
                    <w:t>csv</w:t>
                  </w:r>
                  <w:proofErr w:type="spellEnd"/>
                  <w:r>
                    <w:rPr>
                      <w:sz w:val="18"/>
                      <w:lang w:val="en-US"/>
                    </w:rPr>
                    <w:tab/>
                  </w:r>
                  <w:r w:rsidRPr="00C15C22">
                    <w:rPr>
                      <w:i/>
                      <w:sz w:val="18"/>
                      <w:lang w:val="en-US"/>
                    </w:rPr>
                    <w:t>- channel 1 CSV tables with correction dependencies</w:t>
                  </w:r>
                </w:p>
                <w:p w14:paraId="76A5BA68" w14:textId="77777777" w:rsidR="00FB1AB1" w:rsidRDefault="00FB1AB1" w:rsidP="00514107">
                  <w:pPr>
                    <w:tabs>
                      <w:tab w:val="left" w:pos="3261"/>
                    </w:tabs>
                    <w:spacing w:after="0"/>
                    <w:rPr>
                      <w:sz w:val="18"/>
                      <w:lang w:val="en-US"/>
                    </w:rPr>
                  </w:pPr>
                  <w:r>
                    <w:rPr>
                      <w:sz w:val="18"/>
                      <w:lang w:val="en-US"/>
                    </w:rPr>
                    <w:t xml:space="preserve">  </w:t>
                  </w:r>
                  <w:proofErr w:type="gramStart"/>
                  <w:r w:rsidRPr="00DB18AF">
                    <w:rPr>
                      <w:color w:val="00B050"/>
                      <w:sz w:val="18"/>
                      <w:lang w:val="en-US"/>
                      <w:rPrChange w:id="1076" w:author="smaslan" w:date="2018-08-07T09:58:00Z">
                        <w:rPr>
                          <w:sz w:val="18"/>
                          <w:lang w:val="en-US"/>
                        </w:rPr>
                      </w:rPrChange>
                    </w:rPr>
                    <w:t>channel_2/</w:t>
                  </w:r>
                  <w:r w:rsidRPr="00DB18AF">
                    <w:rPr>
                      <w:b/>
                      <w:color w:val="00B050"/>
                      <w:sz w:val="18"/>
                      <w:lang w:val="en-US"/>
                      <w:rPrChange w:id="1077" w:author="smaslan" w:date="2018-08-07T09:58:00Z">
                        <w:rPr>
                          <w:b/>
                          <w:sz w:val="18"/>
                          <w:lang w:val="en-US"/>
                        </w:rPr>
                      </w:rPrChange>
                    </w:rPr>
                    <w:t>channel_2.info</w:t>
                  </w:r>
                  <w:proofErr w:type="gramEnd"/>
                  <w:r>
                    <w:rPr>
                      <w:sz w:val="18"/>
                      <w:lang w:val="en-US"/>
                    </w:rPr>
                    <w:tab/>
                  </w:r>
                  <w:r w:rsidRPr="00C15C22">
                    <w:rPr>
                      <w:i/>
                      <w:sz w:val="18"/>
                      <w:lang w:val="en-US"/>
                    </w:rPr>
                    <w:t>- channel 1 correction</w:t>
                  </w:r>
                </w:p>
                <w:p w14:paraId="4EED27D5" w14:textId="77777777" w:rsidR="00FB1AB1" w:rsidRDefault="00FB1AB1" w:rsidP="00514107">
                  <w:pPr>
                    <w:tabs>
                      <w:tab w:val="left" w:pos="3261"/>
                    </w:tabs>
                    <w:spacing w:after="0"/>
                    <w:rPr>
                      <w:i/>
                      <w:sz w:val="18"/>
                      <w:lang w:val="en-US"/>
                    </w:rPr>
                  </w:pPr>
                  <w:r w:rsidRPr="00693835">
                    <w:rPr>
                      <w:color w:val="FF0000"/>
                      <w:sz w:val="18"/>
                      <w:lang w:val="en-US"/>
                      <w:rPrChange w:id="1078" w:author="smaslan" w:date="2017-10-30T11:33:00Z">
                        <w:rPr>
                          <w:sz w:val="18"/>
                          <w:lang w:val="en-US"/>
                        </w:rPr>
                      </w:rPrChange>
                    </w:rPr>
                    <w:t xml:space="preserve">  </w:t>
                  </w:r>
                  <w:r w:rsidRPr="00DB18AF">
                    <w:rPr>
                      <w:color w:val="00B050"/>
                      <w:sz w:val="18"/>
                      <w:lang w:val="en-US"/>
                      <w:rPrChange w:id="1079" w:author="smaslan" w:date="2018-08-07T09:58:00Z">
                        <w:rPr>
                          <w:sz w:val="18"/>
                          <w:lang w:val="en-US"/>
                        </w:rPr>
                      </w:rPrChange>
                    </w:rPr>
                    <w:t>channel_2/tables/</w:t>
                  </w:r>
                  <w:r w:rsidRPr="00DB18AF">
                    <w:rPr>
                      <w:b/>
                      <w:color w:val="00B050"/>
                      <w:sz w:val="18"/>
                      <w:lang w:val="en-US"/>
                      <w:rPrChange w:id="1080" w:author="smaslan" w:date="2018-08-07T09:58:00Z">
                        <w:rPr>
                          <w:b/>
                          <w:sz w:val="18"/>
                          <w:lang w:val="en-US"/>
                        </w:rPr>
                      </w:rPrChange>
                    </w:rPr>
                    <w:t>*.</w:t>
                  </w:r>
                  <w:proofErr w:type="spellStart"/>
                  <w:r w:rsidRPr="00DB18AF">
                    <w:rPr>
                      <w:b/>
                      <w:color w:val="00B050"/>
                      <w:sz w:val="18"/>
                      <w:lang w:val="en-US"/>
                      <w:rPrChange w:id="1081" w:author="smaslan" w:date="2018-08-07T09:58:00Z">
                        <w:rPr>
                          <w:b/>
                          <w:sz w:val="18"/>
                          <w:lang w:val="en-US"/>
                        </w:rPr>
                      </w:rPrChange>
                    </w:rPr>
                    <w:t>csv</w:t>
                  </w:r>
                  <w:proofErr w:type="spellEnd"/>
                  <w:r>
                    <w:rPr>
                      <w:sz w:val="18"/>
                      <w:lang w:val="en-US"/>
                    </w:rPr>
                    <w:tab/>
                  </w:r>
                  <w:r w:rsidRPr="00C15C22">
                    <w:rPr>
                      <w:i/>
                      <w:sz w:val="18"/>
                      <w:lang w:val="en-US"/>
                    </w:rPr>
                    <w:t>- channel 1 CSV tables with correction dependencies</w:t>
                  </w:r>
                </w:p>
                <w:p w14:paraId="7B1E008D" w14:textId="77777777" w:rsidR="00FB1AB1" w:rsidRPr="00C15C22" w:rsidRDefault="00FB1AB1" w:rsidP="00514107">
                  <w:pPr>
                    <w:tabs>
                      <w:tab w:val="left" w:pos="3261"/>
                    </w:tabs>
                    <w:spacing w:after="0"/>
                    <w:rPr>
                      <w:sz w:val="18"/>
                      <w:lang w:val="en-US"/>
                    </w:rPr>
                  </w:pPr>
                  <w:r>
                    <w:rPr>
                      <w:sz w:val="18"/>
                      <w:lang w:val="en-US"/>
                    </w:rPr>
                    <w:t xml:space="preserve">  …</w:t>
                  </w:r>
                </w:p>
              </w:txbxContent>
            </v:textbox>
            <w10:wrap type="none" anchorx="margin"/>
            <w10:anchorlock/>
          </v:shape>
        </w:pict>
      </w:r>
    </w:p>
    <w:p w14:paraId="0FF5E2FB" w14:textId="77777777" w:rsidR="00693835" w:rsidRDefault="00693835">
      <w:pPr>
        <w:rPr>
          <w:ins w:id="1082" w:author="smaslan" w:date="2017-10-30T11:34:00Z"/>
          <w:lang w:val="en-US"/>
        </w:rPr>
        <w:pPrChange w:id="1083" w:author="smaslan" w:date="2017-10-30T11:33:00Z">
          <w:pPr>
            <w:pStyle w:val="Nadpis4"/>
          </w:pPr>
        </w:pPrChange>
      </w:pPr>
    </w:p>
    <w:p w14:paraId="1217A154" w14:textId="357DFC26" w:rsidR="004C40F7" w:rsidRDefault="00693835">
      <w:pPr>
        <w:rPr>
          <w:ins w:id="1084" w:author="smaslan" w:date="2017-10-30T11:34:00Z"/>
          <w:lang w:val="en-US"/>
        </w:rPr>
        <w:pPrChange w:id="1085" w:author="smaslan" w:date="2017-10-30T11:33:00Z">
          <w:pPr>
            <w:pStyle w:val="Nadpis4"/>
          </w:pPr>
        </w:pPrChange>
      </w:pPr>
      <w:ins w:id="1086" w:author="smaslan" w:date="2017-10-30T11:33:00Z">
        <w:r>
          <w:rPr>
            <w:lang w:val="en-US"/>
          </w:rPr>
          <w:t xml:space="preserve">Note only the </w:t>
        </w:r>
      </w:ins>
      <w:ins w:id="1087" w:author="smaslan" w:date="2018-08-07T09:58:00Z">
        <w:r w:rsidR="00DB18AF" w:rsidRPr="00DB18AF">
          <w:rPr>
            <w:b/>
            <w:color w:val="00B050"/>
            <w:lang w:val="en-US"/>
            <w:rPrChange w:id="1088" w:author="smaslan" w:date="2018-08-07T09:58:00Z">
              <w:rPr>
                <w:b w:val="0"/>
                <w:color w:val="FF0000"/>
                <w:lang w:val="en-US"/>
              </w:rPr>
            </w:rPrChange>
          </w:rPr>
          <w:t>green</w:t>
        </w:r>
      </w:ins>
      <w:ins w:id="1089" w:author="smaslan" w:date="2017-10-30T11:33:00Z">
        <w:r>
          <w:rPr>
            <w:lang w:val="en-US"/>
          </w:rPr>
          <w:t xml:space="preserve"> items are related to the channel correction, rest is the digitizer corre</w:t>
        </w:r>
      </w:ins>
      <w:ins w:id="1090" w:author="smaslan" w:date="2017-10-30T11:34:00Z">
        <w:r>
          <w:rPr>
            <w:lang w:val="en-US"/>
          </w:rPr>
          <w:t>c</w:t>
        </w:r>
      </w:ins>
      <w:ins w:id="1091" w:author="smaslan" w:date="2017-10-30T11:33:00Z">
        <w:r>
          <w:rPr>
            <w:lang w:val="en-US"/>
          </w:rPr>
          <w:t>tion</w:t>
        </w:r>
      </w:ins>
      <w:ins w:id="1092" w:author="smaslan" w:date="2017-10-30T11:34:00Z">
        <w:r>
          <w:rPr>
            <w:lang w:val="en-US"/>
          </w:rPr>
          <w:t>.</w:t>
        </w:r>
      </w:ins>
    </w:p>
    <w:p w14:paraId="67117140" w14:textId="490F55D8" w:rsidR="00693835" w:rsidDel="00860975" w:rsidRDefault="00693835">
      <w:pPr>
        <w:rPr>
          <w:del w:id="1093" w:author="smaslan" w:date="2018-08-09T10:40:00Z"/>
          <w:lang w:val="en-US"/>
        </w:rPr>
        <w:pPrChange w:id="1094" w:author="smaslan" w:date="2017-10-30T11:33:00Z">
          <w:pPr>
            <w:pStyle w:val="Nadpis4"/>
          </w:pPr>
        </w:pPrChange>
      </w:pPr>
    </w:p>
    <w:p w14:paraId="299139D0" w14:textId="6F3E35C7" w:rsidR="00277996" w:rsidRPr="006E41F9" w:rsidRDefault="00514107">
      <w:pPr>
        <w:pStyle w:val="Nadpis2"/>
        <w:rPr>
          <w:lang w:val="en-US"/>
        </w:rPr>
        <w:pPrChange w:id="1095" w:author="smaslan" w:date="2017-10-30T11:47:00Z">
          <w:pPr>
            <w:pStyle w:val="Nadpis4"/>
          </w:pPr>
        </w:pPrChange>
      </w:pPr>
      <w:del w:id="1096" w:author="smaslan" w:date="2017-10-30T11:46:00Z">
        <w:r w:rsidRPr="006E41F9" w:rsidDel="00154E4B">
          <w:rPr>
            <w:lang w:val="en-US"/>
          </w:rPr>
          <w:delText>Result of the calculations</w:delText>
        </w:r>
      </w:del>
      <w:ins w:id="1097" w:author="smaslan" w:date="2017-10-30T11:46:00Z">
        <w:r w:rsidR="00154E4B" w:rsidRPr="000277FD">
          <w:rPr>
            <w:lang w:val="en-US"/>
          </w:rPr>
          <w:t>Data interchange format</w:t>
        </w:r>
      </w:ins>
      <w:ins w:id="1098" w:author="smaslan" w:date="2017-10-30T11:47:00Z">
        <w:r w:rsidR="00154E4B" w:rsidRPr="00154E4B">
          <w:rPr>
            <w:lang w:val="en-US"/>
            <w:rPrChange w:id="1099" w:author="smaslan" w:date="2017-10-30T11:47:00Z">
              <w:rPr/>
            </w:rPrChange>
          </w:rPr>
          <w:t xml:space="preserve"> between GUI and </w:t>
        </w:r>
      </w:ins>
      <w:ins w:id="1100" w:author="smaslan" w:date="2018-08-07T09:41:00Z">
        <w:r w:rsidR="00AA6E89">
          <w:rPr>
            <w:lang w:val="en-US"/>
          </w:rPr>
          <w:t>Processing</w:t>
        </w:r>
      </w:ins>
      <w:ins w:id="1101" w:author="smaslan" w:date="2017-10-30T11:47:00Z">
        <w:r w:rsidR="00154E4B" w:rsidRPr="00154E4B">
          <w:rPr>
            <w:lang w:val="en-US"/>
            <w:rPrChange w:id="1102" w:author="smaslan" w:date="2017-10-30T11:47:00Z">
              <w:rPr/>
            </w:rPrChange>
          </w:rPr>
          <w:t xml:space="preserve"> module</w:t>
        </w:r>
      </w:ins>
    </w:p>
    <w:p w14:paraId="13DDD2C5" w14:textId="7A465DF0" w:rsidR="009F776D" w:rsidRDefault="00154E4B">
      <w:pPr>
        <w:rPr>
          <w:ins w:id="1103" w:author="smaslan" w:date="2017-10-30T12:09:00Z"/>
          <w:lang w:val="en-US"/>
        </w:rPr>
      </w:pPr>
      <w:ins w:id="1104" w:author="smaslan" w:date="2017-10-30T11:51:00Z">
        <w:r>
          <w:rPr>
            <w:lang w:val="en-US"/>
          </w:rPr>
          <w:t>Data exchange between the GUI of TWM and Processing Module is realized via the INFO files. All calculations will be performed via the QWTB toolbox</w:t>
        </w:r>
      </w:ins>
      <w:ins w:id="1105" w:author="smaslan" w:date="2018-08-07T09:42:00Z">
        <w:r w:rsidR="00AA6E89">
          <w:rPr>
            <w:lang w:val="en-US"/>
          </w:rPr>
          <w:t xml:space="preserve"> </w:t>
        </w:r>
        <w:r w:rsidR="00AA6E89">
          <w:rPr>
            <w:lang w:val="en-US"/>
          </w:rPr>
          <w:fldChar w:fldCharType="begin"/>
        </w:r>
        <w:r w:rsidR="00AA6E89">
          <w:rPr>
            <w:lang w:val="en-US"/>
          </w:rPr>
          <w:instrText xml:space="preserve"> REF _Ref521398260 \r \h </w:instrText>
        </w:r>
      </w:ins>
      <w:r w:rsidR="00AA6E89">
        <w:rPr>
          <w:lang w:val="en-US"/>
        </w:rPr>
      </w:r>
      <w:r w:rsidR="00AA6E89">
        <w:rPr>
          <w:lang w:val="en-US"/>
        </w:rPr>
        <w:fldChar w:fldCharType="separate"/>
      </w:r>
      <w:ins w:id="1106" w:author="smaslan" w:date="2018-08-07T09:42:00Z">
        <w:r w:rsidR="00AA6E89">
          <w:rPr>
            <w:lang w:val="en-US"/>
          </w:rPr>
          <w:t>[3]</w:t>
        </w:r>
        <w:r w:rsidR="00AA6E89">
          <w:rPr>
            <w:lang w:val="en-US"/>
          </w:rPr>
          <w:fldChar w:fldCharType="end"/>
        </w:r>
      </w:ins>
      <w:ins w:id="1107" w:author="smaslan" w:date="2017-10-30T11:51:00Z">
        <w:r>
          <w:rPr>
            <w:lang w:val="en-US"/>
          </w:rPr>
          <w:t xml:space="preserve">. </w:t>
        </w:r>
      </w:ins>
      <w:ins w:id="1108" w:author="smaslan" w:date="2017-10-30T12:07:00Z">
        <w:r w:rsidR="009F776D">
          <w:rPr>
            <w:lang w:val="en-US"/>
          </w:rPr>
          <w:t xml:space="preserve">The QWTB toolbox contains a lot of algorithms. Most of them are not suitable for the </w:t>
        </w:r>
      </w:ins>
      <w:ins w:id="1109" w:author="smaslan" w:date="2017-10-30T12:08:00Z">
        <w:r w:rsidR="009F776D">
          <w:rPr>
            <w:lang w:val="en-US"/>
          </w:rPr>
          <w:t>TWM so the TWM will contain a database of supported algorithms and their configuration</w:t>
        </w:r>
      </w:ins>
      <w:ins w:id="1110" w:author="smaslan" w:date="2017-10-30T12:18:00Z">
        <w:r w:rsidR="00E54759">
          <w:rPr>
            <w:lang w:val="en-US"/>
          </w:rPr>
          <w:t>s</w:t>
        </w:r>
      </w:ins>
      <w:ins w:id="1111" w:author="smaslan" w:date="2017-10-30T12:08:00Z">
        <w:r w:rsidR="009F776D">
          <w:rPr>
            <w:lang w:val="en-US"/>
          </w:rPr>
          <w:t>.</w:t>
        </w:r>
      </w:ins>
      <w:ins w:id="1112" w:author="smaslan" w:date="2017-10-30T12:09:00Z">
        <w:r w:rsidR="009F776D">
          <w:rPr>
            <w:lang w:val="en-US"/>
          </w:rPr>
          <w:t xml:space="preserve"> The database is stored in the INFO format. Format of the database </w:t>
        </w:r>
      </w:ins>
      <w:ins w:id="1113" w:author="smaslan" w:date="2017-10-30T12:10:00Z">
        <w:r w:rsidR="009F776D">
          <w:rPr>
            <w:lang w:val="en-US"/>
          </w:rPr>
          <w:t xml:space="preserve">file </w:t>
        </w:r>
      </w:ins>
      <w:ins w:id="1114" w:author="smaslan" w:date="2017-10-30T12:09:00Z">
        <w:r w:rsidR="009F776D">
          <w:rPr>
            <w:lang w:val="en-US"/>
          </w:rPr>
          <w:t>is following:</w:t>
        </w:r>
      </w:ins>
    </w:p>
    <w:p w14:paraId="05882FF4" w14:textId="77777777" w:rsidR="009F776D" w:rsidRPr="00BA7F18" w:rsidRDefault="009F776D" w:rsidP="009F776D">
      <w:pPr>
        <w:suppressAutoHyphens w:val="0"/>
        <w:autoSpaceDE w:val="0"/>
        <w:autoSpaceDN w:val="0"/>
        <w:adjustRightInd w:val="0"/>
        <w:spacing w:after="0" w:line="240" w:lineRule="auto"/>
        <w:rPr>
          <w:ins w:id="1115" w:author="smaslan" w:date="2017-10-30T12:13:00Z"/>
          <w:rFonts w:ascii="Courier New" w:hAnsi="Courier New" w:cs="Courier New"/>
          <w:i/>
          <w:iCs/>
          <w:color w:val="0000FF"/>
          <w:sz w:val="14"/>
          <w:szCs w:val="16"/>
          <w:lang w:val="en-US"/>
        </w:rPr>
      </w:pPr>
      <w:ins w:id="1116" w:author="smaslan" w:date="2017-10-30T12:13:00Z">
        <w:r w:rsidRPr="00BA7F18">
          <w:rPr>
            <w:rFonts w:ascii="Courier New" w:hAnsi="Courier New" w:cs="Courier New"/>
            <w:i/>
            <w:iCs/>
            <w:color w:val="0000FF"/>
            <w:sz w:val="14"/>
            <w:szCs w:val="16"/>
            <w:lang w:val="en-US"/>
          </w:rPr>
          <w:t>// filter of the algorithms</w:t>
        </w:r>
      </w:ins>
    </w:p>
    <w:p w14:paraId="54A45A1D" w14:textId="77777777" w:rsidR="009F776D" w:rsidRDefault="009F776D" w:rsidP="009F776D">
      <w:pPr>
        <w:suppressAutoHyphens w:val="0"/>
        <w:autoSpaceDE w:val="0"/>
        <w:autoSpaceDN w:val="0"/>
        <w:adjustRightInd w:val="0"/>
        <w:spacing w:after="0" w:line="240" w:lineRule="auto"/>
        <w:rPr>
          <w:ins w:id="1117" w:author="smaslan" w:date="2017-10-30T12:13:00Z"/>
          <w:rFonts w:ascii="Courier New" w:hAnsi="Courier New" w:cs="Courier New"/>
          <w:color w:val="000000"/>
          <w:sz w:val="14"/>
          <w:szCs w:val="16"/>
          <w:lang w:val="en-US"/>
        </w:rPr>
      </w:pPr>
      <w:proofErr w:type="gramStart"/>
      <w:ins w:id="1118" w:author="smaslan" w:date="2017-10-30T12:13:00Z">
        <w:r w:rsidRPr="00BA7F18">
          <w:rPr>
            <w:rFonts w:ascii="Courier New" w:hAnsi="Courier New" w:cs="Courier New"/>
            <w:color w:val="000000"/>
            <w:sz w:val="14"/>
            <w:szCs w:val="16"/>
            <w:lang w:val="en-US"/>
          </w:rPr>
          <w:t>type</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qwtb</w:t>
        </w:r>
        <w:proofErr w:type="spell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ins>
    </w:p>
    <w:p w14:paraId="4021E666" w14:textId="77777777" w:rsidR="009F776D" w:rsidRPr="00BA7F18" w:rsidRDefault="009F776D" w:rsidP="009F776D">
      <w:pPr>
        <w:suppressAutoHyphens w:val="0"/>
        <w:autoSpaceDE w:val="0"/>
        <w:autoSpaceDN w:val="0"/>
        <w:adjustRightInd w:val="0"/>
        <w:spacing w:after="0" w:line="240" w:lineRule="auto"/>
        <w:rPr>
          <w:ins w:id="1119" w:author="smaslan" w:date="2017-10-30T12:13:00Z"/>
          <w:rFonts w:ascii="Courier New" w:hAnsi="Courier New" w:cs="Courier New"/>
          <w:color w:val="000000"/>
          <w:sz w:val="14"/>
          <w:szCs w:val="16"/>
          <w:lang w:val="en-US"/>
        </w:rPr>
      </w:pPr>
    </w:p>
    <w:p w14:paraId="735B7661" w14:textId="77777777" w:rsidR="009F776D" w:rsidRPr="00BA7F18" w:rsidRDefault="009F776D" w:rsidP="009F776D">
      <w:pPr>
        <w:suppressAutoHyphens w:val="0"/>
        <w:autoSpaceDE w:val="0"/>
        <w:autoSpaceDN w:val="0"/>
        <w:adjustRightInd w:val="0"/>
        <w:spacing w:after="0" w:line="240" w:lineRule="auto"/>
        <w:rPr>
          <w:ins w:id="1120" w:author="smaslan" w:date="2017-10-30T12:09:00Z"/>
          <w:rFonts w:ascii="Courier New" w:hAnsi="Courier New" w:cs="Courier New"/>
          <w:i/>
          <w:iCs/>
          <w:color w:val="0000FF"/>
          <w:sz w:val="14"/>
          <w:szCs w:val="16"/>
          <w:lang w:val="en-US"/>
        </w:rPr>
      </w:pPr>
      <w:ins w:id="1121" w:author="smaslan" w:date="2017-10-30T12:09:00Z">
        <w:r w:rsidRPr="00BA7F18">
          <w:rPr>
            <w:rFonts w:ascii="Courier New" w:hAnsi="Courier New" w:cs="Courier New"/>
            <w:i/>
            <w:iCs/>
            <w:color w:val="0000FF"/>
            <w:sz w:val="14"/>
            <w:szCs w:val="16"/>
            <w:lang w:val="en-US"/>
          </w:rPr>
          <w:t>// === list of the supported algorithms ===</w:t>
        </w:r>
      </w:ins>
    </w:p>
    <w:p w14:paraId="16D9602D" w14:textId="77777777" w:rsidR="009F776D" w:rsidRPr="00BA7F18" w:rsidRDefault="009F776D" w:rsidP="009F776D">
      <w:pPr>
        <w:suppressAutoHyphens w:val="0"/>
        <w:autoSpaceDE w:val="0"/>
        <w:autoSpaceDN w:val="0"/>
        <w:adjustRightInd w:val="0"/>
        <w:spacing w:after="0" w:line="240" w:lineRule="auto"/>
        <w:rPr>
          <w:ins w:id="1122" w:author="smaslan" w:date="2017-10-30T12:09:00Z"/>
          <w:rFonts w:ascii="Courier New" w:hAnsi="Courier New" w:cs="Courier New"/>
          <w:i/>
          <w:iCs/>
          <w:color w:val="0000FF"/>
          <w:sz w:val="14"/>
          <w:szCs w:val="16"/>
          <w:lang w:val="en-US"/>
        </w:rPr>
      </w:pPr>
      <w:ins w:id="1123" w:author="smaslan" w:date="2017-10-30T12:09:00Z">
        <w:r w:rsidRPr="00BA7F18">
          <w:rPr>
            <w:rFonts w:ascii="Courier New" w:hAnsi="Courier New" w:cs="Courier New"/>
            <w:i/>
            <w:iCs/>
            <w:color w:val="0000FF"/>
            <w:sz w:val="14"/>
            <w:szCs w:val="16"/>
            <w:lang w:val="en-US"/>
          </w:rPr>
          <w:t>// note: enter algorithm ID's, e.g.: PSFE, SFDR</w:t>
        </w:r>
        <w:proofErr w:type="gramStart"/>
        <w:r w:rsidRPr="00BA7F18">
          <w:rPr>
            <w:rFonts w:ascii="Courier New" w:hAnsi="Courier New" w:cs="Courier New"/>
            <w:i/>
            <w:iCs/>
            <w:color w:val="0000FF"/>
            <w:sz w:val="14"/>
            <w:szCs w:val="16"/>
            <w:lang w:val="en-US"/>
          </w:rPr>
          <w:t>, ...</w:t>
        </w:r>
        <w:proofErr w:type="gramEnd"/>
      </w:ins>
    </w:p>
    <w:p w14:paraId="2C4B5845" w14:textId="77777777" w:rsidR="009F776D" w:rsidRPr="00BA7F18" w:rsidRDefault="009F776D" w:rsidP="009F776D">
      <w:pPr>
        <w:suppressAutoHyphens w:val="0"/>
        <w:autoSpaceDE w:val="0"/>
        <w:autoSpaceDN w:val="0"/>
        <w:adjustRightInd w:val="0"/>
        <w:spacing w:after="0" w:line="240" w:lineRule="auto"/>
        <w:rPr>
          <w:ins w:id="1124" w:author="smaslan" w:date="2017-10-30T12:09:00Z"/>
          <w:rFonts w:ascii="Courier New" w:hAnsi="Courier New" w:cs="Courier New"/>
          <w:color w:val="000000"/>
          <w:sz w:val="14"/>
          <w:szCs w:val="16"/>
          <w:lang w:val="en-US"/>
        </w:rPr>
      </w:pPr>
      <w:ins w:id="1125"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61861233" w14:textId="13EE16BE" w:rsidR="009F776D" w:rsidRPr="00BA7F18" w:rsidRDefault="009F776D" w:rsidP="009F776D">
      <w:pPr>
        <w:suppressAutoHyphens w:val="0"/>
        <w:autoSpaceDE w:val="0"/>
        <w:autoSpaceDN w:val="0"/>
        <w:adjustRightInd w:val="0"/>
        <w:spacing w:after="0" w:line="240" w:lineRule="auto"/>
        <w:rPr>
          <w:ins w:id="1126" w:author="smaslan" w:date="2017-10-30T12:09:00Z"/>
          <w:rFonts w:ascii="Courier New" w:hAnsi="Courier New" w:cs="Courier New"/>
          <w:color w:val="000000"/>
          <w:sz w:val="14"/>
          <w:szCs w:val="16"/>
          <w:lang w:val="en-US"/>
        </w:rPr>
      </w:pPr>
      <w:ins w:id="1127"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PSFE</w:t>
        </w:r>
      </w:ins>
    </w:p>
    <w:p w14:paraId="6F752523" w14:textId="788EA8C9" w:rsidR="009F776D" w:rsidRPr="00BA7F18" w:rsidRDefault="009F776D" w:rsidP="009F776D">
      <w:pPr>
        <w:suppressAutoHyphens w:val="0"/>
        <w:autoSpaceDE w:val="0"/>
        <w:autoSpaceDN w:val="0"/>
        <w:adjustRightInd w:val="0"/>
        <w:spacing w:after="0" w:line="240" w:lineRule="auto"/>
        <w:rPr>
          <w:ins w:id="1128" w:author="smaslan" w:date="2017-10-30T12:09:00Z"/>
          <w:rFonts w:ascii="Courier New" w:hAnsi="Courier New" w:cs="Courier New"/>
          <w:color w:val="000000"/>
          <w:sz w:val="14"/>
          <w:szCs w:val="16"/>
          <w:lang w:val="en-US"/>
        </w:rPr>
      </w:pPr>
      <w:ins w:id="1129"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SFDR</w:t>
        </w:r>
      </w:ins>
    </w:p>
    <w:p w14:paraId="7C1E9E28" w14:textId="2FEB23E8" w:rsidR="009F776D" w:rsidRPr="00BA7F18" w:rsidRDefault="009F776D" w:rsidP="009F776D">
      <w:pPr>
        <w:suppressAutoHyphens w:val="0"/>
        <w:autoSpaceDE w:val="0"/>
        <w:autoSpaceDN w:val="0"/>
        <w:adjustRightInd w:val="0"/>
        <w:spacing w:after="0" w:line="240" w:lineRule="auto"/>
        <w:rPr>
          <w:ins w:id="1130" w:author="smaslan" w:date="2017-10-30T12:09:00Z"/>
          <w:rFonts w:ascii="Courier New" w:hAnsi="Courier New" w:cs="Courier New"/>
          <w:color w:val="000000"/>
          <w:sz w:val="14"/>
          <w:szCs w:val="16"/>
          <w:lang w:val="en-US"/>
        </w:rPr>
      </w:pPr>
      <w:ins w:id="1131"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3DA65AB2" w14:textId="77777777" w:rsidR="009F776D" w:rsidRPr="00BA7F18" w:rsidRDefault="009F776D" w:rsidP="009F776D">
      <w:pPr>
        <w:suppressAutoHyphens w:val="0"/>
        <w:autoSpaceDE w:val="0"/>
        <w:autoSpaceDN w:val="0"/>
        <w:adjustRightInd w:val="0"/>
        <w:spacing w:after="0" w:line="240" w:lineRule="auto"/>
        <w:rPr>
          <w:ins w:id="1132" w:author="smaslan" w:date="2017-10-30T12:09:00Z"/>
          <w:rFonts w:ascii="Courier New" w:hAnsi="Courier New" w:cs="Courier New"/>
          <w:color w:val="000000"/>
          <w:sz w:val="14"/>
          <w:szCs w:val="16"/>
          <w:lang w:val="en-US"/>
        </w:rPr>
      </w:pPr>
      <w:ins w:id="1133"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31F22360" w14:textId="77777777" w:rsidR="009F776D" w:rsidRPr="00BA7F18" w:rsidRDefault="009F776D" w:rsidP="009F776D">
      <w:pPr>
        <w:suppressAutoHyphens w:val="0"/>
        <w:autoSpaceDE w:val="0"/>
        <w:autoSpaceDN w:val="0"/>
        <w:adjustRightInd w:val="0"/>
        <w:spacing w:after="0" w:line="240" w:lineRule="auto"/>
        <w:rPr>
          <w:ins w:id="1134" w:author="smaslan" w:date="2017-10-30T12:09:00Z"/>
          <w:rFonts w:ascii="Courier New" w:hAnsi="Courier New" w:cs="Courier New"/>
          <w:color w:val="000000"/>
          <w:sz w:val="14"/>
          <w:szCs w:val="16"/>
          <w:lang w:val="en-US"/>
        </w:rPr>
      </w:pPr>
    </w:p>
    <w:p w14:paraId="3143E302" w14:textId="77777777" w:rsidR="009F776D" w:rsidRPr="00BA7F18" w:rsidRDefault="009F776D" w:rsidP="009F776D">
      <w:pPr>
        <w:suppressAutoHyphens w:val="0"/>
        <w:autoSpaceDE w:val="0"/>
        <w:autoSpaceDN w:val="0"/>
        <w:adjustRightInd w:val="0"/>
        <w:spacing w:after="0" w:line="240" w:lineRule="auto"/>
        <w:rPr>
          <w:ins w:id="1135" w:author="smaslan" w:date="2017-10-30T12:09:00Z"/>
          <w:rFonts w:ascii="Courier New" w:hAnsi="Courier New" w:cs="Courier New"/>
          <w:color w:val="000000"/>
          <w:sz w:val="14"/>
          <w:szCs w:val="16"/>
          <w:lang w:val="en-US"/>
        </w:rPr>
      </w:pPr>
    </w:p>
    <w:p w14:paraId="146881FF" w14:textId="77777777" w:rsidR="009F776D" w:rsidRPr="00BA7F18" w:rsidRDefault="009F776D" w:rsidP="009F776D">
      <w:pPr>
        <w:suppressAutoHyphens w:val="0"/>
        <w:autoSpaceDE w:val="0"/>
        <w:autoSpaceDN w:val="0"/>
        <w:adjustRightInd w:val="0"/>
        <w:spacing w:after="0" w:line="240" w:lineRule="auto"/>
        <w:rPr>
          <w:ins w:id="1136" w:author="smaslan" w:date="2017-10-30T12:09:00Z"/>
          <w:rFonts w:ascii="Courier New" w:hAnsi="Courier New" w:cs="Courier New"/>
          <w:i/>
          <w:iCs/>
          <w:color w:val="0000FF"/>
          <w:sz w:val="14"/>
          <w:szCs w:val="16"/>
          <w:lang w:val="en-US"/>
        </w:rPr>
      </w:pPr>
      <w:ins w:id="1137" w:author="smaslan" w:date="2017-10-30T12:09:00Z">
        <w:r w:rsidRPr="00BA7F18">
          <w:rPr>
            <w:rFonts w:ascii="Courier New" w:hAnsi="Courier New" w:cs="Courier New"/>
            <w:i/>
            <w:iCs/>
            <w:color w:val="0000FF"/>
            <w:sz w:val="14"/>
            <w:szCs w:val="16"/>
            <w:lang w:val="en-US"/>
          </w:rPr>
          <w:t>// === setup for the particular algorithms ===</w:t>
        </w:r>
      </w:ins>
    </w:p>
    <w:p w14:paraId="084FC4F1" w14:textId="77777777" w:rsidR="009F776D" w:rsidRPr="00BA7F18" w:rsidRDefault="009F776D" w:rsidP="009F776D">
      <w:pPr>
        <w:suppressAutoHyphens w:val="0"/>
        <w:autoSpaceDE w:val="0"/>
        <w:autoSpaceDN w:val="0"/>
        <w:adjustRightInd w:val="0"/>
        <w:spacing w:after="0" w:line="240" w:lineRule="auto"/>
        <w:rPr>
          <w:ins w:id="1138" w:author="smaslan" w:date="2017-10-30T12:09:00Z"/>
          <w:rFonts w:ascii="Courier New" w:hAnsi="Courier New" w:cs="Courier New"/>
          <w:i/>
          <w:iCs/>
          <w:color w:val="0000FF"/>
          <w:sz w:val="14"/>
          <w:szCs w:val="16"/>
          <w:lang w:val="en-US"/>
        </w:rPr>
      </w:pPr>
      <w:ins w:id="1139" w:author="smaslan" w:date="2017-10-30T12:09:00Z">
        <w:r w:rsidRPr="00BA7F18">
          <w:rPr>
            <w:rFonts w:ascii="Courier New" w:hAnsi="Courier New" w:cs="Courier New"/>
            <w:i/>
            <w:iCs/>
            <w:color w:val="0000FF"/>
            <w:sz w:val="14"/>
            <w:szCs w:val="16"/>
            <w:lang w:val="en-US"/>
          </w:rPr>
          <w:t xml:space="preserve">// </w:t>
        </w:r>
        <w:proofErr w:type="gramStart"/>
        <w:r w:rsidRPr="00BA7F18">
          <w:rPr>
            <w:rFonts w:ascii="Courier New" w:hAnsi="Courier New" w:cs="Courier New"/>
            <w:i/>
            <w:iCs/>
            <w:color w:val="0000FF"/>
            <w:sz w:val="14"/>
            <w:szCs w:val="16"/>
            <w:lang w:val="en-US"/>
          </w:rPr>
          <w:t>These</w:t>
        </w:r>
        <w:proofErr w:type="gramEnd"/>
        <w:r w:rsidRPr="00BA7F18">
          <w:rPr>
            <w:rFonts w:ascii="Courier New" w:hAnsi="Courier New" w:cs="Courier New"/>
            <w:i/>
            <w:iCs/>
            <w:color w:val="0000FF"/>
            <w:sz w:val="14"/>
            <w:szCs w:val="16"/>
            <w:lang w:val="en-US"/>
          </w:rPr>
          <w:t xml:space="preserve"> are optional sections, one for each algorithm. Name of the section must</w:t>
        </w:r>
      </w:ins>
    </w:p>
    <w:p w14:paraId="774318F4" w14:textId="77777777" w:rsidR="009F776D" w:rsidRPr="00BA7F18" w:rsidRDefault="009F776D" w:rsidP="009F776D">
      <w:pPr>
        <w:suppressAutoHyphens w:val="0"/>
        <w:autoSpaceDE w:val="0"/>
        <w:autoSpaceDN w:val="0"/>
        <w:adjustRightInd w:val="0"/>
        <w:spacing w:after="0" w:line="240" w:lineRule="auto"/>
        <w:rPr>
          <w:ins w:id="1140" w:author="smaslan" w:date="2017-10-30T12:09:00Z"/>
          <w:rFonts w:ascii="Courier New" w:hAnsi="Courier New" w:cs="Courier New"/>
          <w:i/>
          <w:iCs/>
          <w:color w:val="0000FF"/>
          <w:sz w:val="14"/>
          <w:szCs w:val="16"/>
          <w:lang w:val="en-US"/>
        </w:rPr>
      </w:pPr>
      <w:ins w:id="1141" w:author="smaslan" w:date="2017-10-30T12:09:00Z">
        <w:r w:rsidRPr="00BA7F18">
          <w:rPr>
            <w:rFonts w:ascii="Courier New" w:hAnsi="Courier New" w:cs="Courier New"/>
            <w:i/>
            <w:iCs/>
            <w:color w:val="0000FF"/>
            <w:sz w:val="14"/>
            <w:szCs w:val="16"/>
            <w:lang w:val="en-US"/>
          </w:rPr>
          <w:t>// be equal to the value in the 'list of supported algorithms'. These are used</w:t>
        </w:r>
      </w:ins>
    </w:p>
    <w:p w14:paraId="64214CD0" w14:textId="77777777" w:rsidR="009F776D" w:rsidRPr="00BA7F18" w:rsidRDefault="009F776D" w:rsidP="009F776D">
      <w:pPr>
        <w:suppressAutoHyphens w:val="0"/>
        <w:autoSpaceDE w:val="0"/>
        <w:autoSpaceDN w:val="0"/>
        <w:adjustRightInd w:val="0"/>
        <w:spacing w:after="0" w:line="240" w:lineRule="auto"/>
        <w:rPr>
          <w:ins w:id="1142" w:author="smaslan" w:date="2017-10-30T12:09:00Z"/>
          <w:rFonts w:ascii="Courier New" w:hAnsi="Courier New" w:cs="Courier New"/>
          <w:i/>
          <w:iCs/>
          <w:color w:val="0000FF"/>
          <w:sz w:val="14"/>
          <w:szCs w:val="16"/>
          <w:lang w:val="en-US"/>
        </w:rPr>
      </w:pPr>
      <w:ins w:id="1143" w:author="smaslan" w:date="2017-10-30T12:09:00Z">
        <w:r w:rsidRPr="00BA7F18">
          <w:rPr>
            <w:rFonts w:ascii="Courier New" w:hAnsi="Courier New" w:cs="Courier New"/>
            <w:i/>
            <w:iCs/>
            <w:color w:val="0000FF"/>
            <w:sz w:val="14"/>
            <w:szCs w:val="16"/>
            <w:lang w:val="en-US"/>
          </w:rPr>
          <w:t xml:space="preserve">// to </w:t>
        </w:r>
        <w:proofErr w:type="spellStart"/>
        <w:r w:rsidRPr="00BA7F18">
          <w:rPr>
            <w:rFonts w:ascii="Courier New" w:hAnsi="Courier New" w:cs="Courier New"/>
            <w:i/>
            <w:iCs/>
            <w:color w:val="0000FF"/>
            <w:sz w:val="14"/>
            <w:szCs w:val="16"/>
            <w:lang w:val="en-US"/>
          </w:rPr>
          <w:t>configurate</w:t>
        </w:r>
        <w:proofErr w:type="spellEnd"/>
        <w:r w:rsidRPr="00BA7F18">
          <w:rPr>
            <w:rFonts w:ascii="Courier New" w:hAnsi="Courier New" w:cs="Courier New"/>
            <w:i/>
            <w:iCs/>
            <w:color w:val="0000FF"/>
            <w:sz w:val="14"/>
            <w:szCs w:val="16"/>
            <w:lang w:val="en-US"/>
          </w:rPr>
          <w:t xml:space="preserve"> the algorithm </w:t>
        </w:r>
        <w:proofErr w:type="spellStart"/>
        <w:r w:rsidRPr="00BA7F18">
          <w:rPr>
            <w:rFonts w:ascii="Courier New" w:hAnsi="Courier New" w:cs="Courier New"/>
            <w:i/>
            <w:iCs/>
            <w:color w:val="0000FF"/>
            <w:sz w:val="14"/>
            <w:szCs w:val="16"/>
            <w:lang w:val="en-US"/>
          </w:rPr>
          <w:t>behaviour</w:t>
        </w:r>
        <w:proofErr w:type="spellEnd"/>
        <w:r w:rsidRPr="00BA7F18">
          <w:rPr>
            <w:rFonts w:ascii="Courier New" w:hAnsi="Courier New" w:cs="Courier New"/>
            <w:i/>
            <w:iCs/>
            <w:color w:val="0000FF"/>
            <w:sz w:val="14"/>
            <w:szCs w:val="16"/>
            <w:lang w:val="en-US"/>
          </w:rPr>
          <w:t>.</w:t>
        </w:r>
      </w:ins>
    </w:p>
    <w:p w14:paraId="6C8CB149" w14:textId="77777777" w:rsidR="009F776D" w:rsidRPr="00BA7F18" w:rsidRDefault="009F776D" w:rsidP="009F776D">
      <w:pPr>
        <w:suppressAutoHyphens w:val="0"/>
        <w:autoSpaceDE w:val="0"/>
        <w:autoSpaceDN w:val="0"/>
        <w:adjustRightInd w:val="0"/>
        <w:spacing w:after="0" w:line="240" w:lineRule="auto"/>
        <w:rPr>
          <w:ins w:id="1144" w:author="smaslan" w:date="2017-10-30T12:09:00Z"/>
          <w:rFonts w:ascii="Courier New" w:hAnsi="Courier New" w:cs="Courier New"/>
          <w:i/>
          <w:iCs/>
          <w:color w:val="0000FF"/>
          <w:sz w:val="14"/>
          <w:szCs w:val="16"/>
          <w:lang w:val="en-US"/>
        </w:rPr>
      </w:pPr>
      <w:ins w:id="1145" w:author="smaslan" w:date="2017-10-30T12:09:00Z">
        <w:r w:rsidRPr="00BA7F18">
          <w:rPr>
            <w:rFonts w:ascii="Courier New" w:hAnsi="Courier New" w:cs="Courier New"/>
            <w:i/>
            <w:iCs/>
            <w:color w:val="0000FF"/>
            <w:sz w:val="14"/>
            <w:szCs w:val="16"/>
            <w:lang w:val="en-US"/>
          </w:rPr>
          <w:t>//</w:t>
        </w:r>
      </w:ins>
    </w:p>
    <w:p w14:paraId="6C7A22AC" w14:textId="77777777" w:rsidR="009F776D" w:rsidRPr="00BA7F18" w:rsidRDefault="009F776D" w:rsidP="009F776D">
      <w:pPr>
        <w:suppressAutoHyphens w:val="0"/>
        <w:autoSpaceDE w:val="0"/>
        <w:autoSpaceDN w:val="0"/>
        <w:adjustRightInd w:val="0"/>
        <w:spacing w:after="0" w:line="240" w:lineRule="auto"/>
        <w:rPr>
          <w:ins w:id="1146" w:author="smaslan" w:date="2017-10-30T12:09:00Z"/>
          <w:rFonts w:ascii="Courier New" w:hAnsi="Courier New" w:cs="Courier New"/>
          <w:i/>
          <w:iCs/>
          <w:color w:val="0000FF"/>
          <w:sz w:val="14"/>
          <w:szCs w:val="16"/>
          <w:lang w:val="en-US"/>
        </w:rPr>
      </w:pPr>
      <w:ins w:id="1147" w:author="smaslan" w:date="2017-10-30T12:09:00Z">
        <w:r w:rsidRPr="00BA7F18">
          <w:rPr>
            <w:rFonts w:ascii="Courier New" w:hAnsi="Courier New" w:cs="Courier New"/>
            <w:i/>
            <w:iCs/>
            <w:color w:val="0000FF"/>
            <w:sz w:val="14"/>
            <w:szCs w:val="16"/>
            <w:lang w:val="en-US"/>
          </w:rPr>
          <w:t>// parameters:</w:t>
        </w:r>
      </w:ins>
    </w:p>
    <w:p w14:paraId="24910291" w14:textId="77777777" w:rsidR="009F776D" w:rsidRPr="00BA7F18" w:rsidRDefault="009F776D" w:rsidP="009F776D">
      <w:pPr>
        <w:suppressAutoHyphens w:val="0"/>
        <w:autoSpaceDE w:val="0"/>
        <w:autoSpaceDN w:val="0"/>
        <w:adjustRightInd w:val="0"/>
        <w:spacing w:after="0" w:line="240" w:lineRule="auto"/>
        <w:rPr>
          <w:ins w:id="1148" w:author="smaslan" w:date="2017-10-30T12:09:00Z"/>
          <w:rFonts w:ascii="Courier New" w:hAnsi="Courier New" w:cs="Courier New"/>
          <w:i/>
          <w:iCs/>
          <w:color w:val="0000FF"/>
          <w:sz w:val="14"/>
          <w:szCs w:val="16"/>
          <w:lang w:val="en-US"/>
        </w:rPr>
      </w:pPr>
      <w:ins w:id="1149"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exclude</w:t>
        </w:r>
        <w:proofErr w:type="gramEnd"/>
        <w:r w:rsidRPr="00BA7F18">
          <w:rPr>
            <w:rFonts w:ascii="Courier New" w:hAnsi="Courier New" w:cs="Courier New"/>
            <w:i/>
            <w:iCs/>
            <w:color w:val="0000FF"/>
            <w:sz w:val="14"/>
            <w:szCs w:val="16"/>
            <w:lang w:val="en-US"/>
          </w:rPr>
          <w:t xml:space="preserve"> outputs: matrix of output quantities that will be excluded</w:t>
        </w:r>
      </w:ins>
    </w:p>
    <w:p w14:paraId="6A1C45AC" w14:textId="77777777" w:rsidR="009F776D" w:rsidRPr="00BA7F18" w:rsidRDefault="009F776D" w:rsidP="009F776D">
      <w:pPr>
        <w:suppressAutoHyphens w:val="0"/>
        <w:autoSpaceDE w:val="0"/>
        <w:autoSpaceDN w:val="0"/>
        <w:adjustRightInd w:val="0"/>
        <w:spacing w:after="0" w:line="240" w:lineRule="auto"/>
        <w:rPr>
          <w:ins w:id="1150" w:author="smaslan" w:date="2017-10-30T12:09:00Z"/>
          <w:rFonts w:ascii="Courier New" w:hAnsi="Courier New" w:cs="Courier New"/>
          <w:i/>
          <w:iCs/>
          <w:color w:val="0000FF"/>
          <w:sz w:val="14"/>
          <w:szCs w:val="16"/>
          <w:lang w:val="en-US"/>
        </w:rPr>
      </w:pPr>
      <w:ins w:id="1151"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from</w:t>
        </w:r>
        <w:proofErr w:type="gramEnd"/>
        <w:r w:rsidRPr="00BA7F18">
          <w:rPr>
            <w:rFonts w:ascii="Courier New" w:hAnsi="Courier New" w:cs="Courier New"/>
            <w:i/>
            <w:iCs/>
            <w:color w:val="0000FF"/>
            <w:sz w:val="14"/>
            <w:szCs w:val="16"/>
            <w:lang w:val="en-US"/>
          </w:rPr>
          <w:t xml:space="preserve"> display (usually time vector or frequency)</w:t>
        </w:r>
      </w:ins>
    </w:p>
    <w:p w14:paraId="59A9BEE2" w14:textId="77777777" w:rsidR="009F776D" w:rsidRPr="00BA7F18" w:rsidRDefault="009F776D" w:rsidP="009F776D">
      <w:pPr>
        <w:suppressAutoHyphens w:val="0"/>
        <w:autoSpaceDE w:val="0"/>
        <w:autoSpaceDN w:val="0"/>
        <w:adjustRightInd w:val="0"/>
        <w:spacing w:after="0" w:line="240" w:lineRule="auto"/>
        <w:rPr>
          <w:ins w:id="1152" w:author="smaslan" w:date="2017-10-30T12:09:00Z"/>
          <w:rFonts w:ascii="Courier New" w:hAnsi="Courier New" w:cs="Courier New"/>
          <w:i/>
          <w:iCs/>
          <w:color w:val="0000FF"/>
          <w:sz w:val="14"/>
          <w:szCs w:val="16"/>
          <w:lang w:val="en-US"/>
        </w:rPr>
      </w:pPr>
      <w:ins w:id="1153"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graphs</w:t>
        </w:r>
        <w:proofErr w:type="gramEnd"/>
        <w:r w:rsidRPr="00BA7F18">
          <w:rPr>
            <w:rFonts w:ascii="Courier New" w:hAnsi="Courier New" w:cs="Courier New"/>
            <w:i/>
            <w:iCs/>
            <w:color w:val="0000FF"/>
            <w:sz w:val="14"/>
            <w:szCs w:val="16"/>
            <w:lang w:val="en-US"/>
          </w:rPr>
          <w:t>: 2D matrix of graph-like outputs (frequency dependence, ...), one row per graph,</w:t>
        </w:r>
      </w:ins>
    </w:p>
    <w:p w14:paraId="600CD76A" w14:textId="77777777" w:rsidR="009F776D" w:rsidRPr="00BA7F18" w:rsidRDefault="009F776D" w:rsidP="009F776D">
      <w:pPr>
        <w:suppressAutoHyphens w:val="0"/>
        <w:autoSpaceDE w:val="0"/>
        <w:autoSpaceDN w:val="0"/>
        <w:adjustRightInd w:val="0"/>
        <w:spacing w:after="0" w:line="240" w:lineRule="auto"/>
        <w:rPr>
          <w:ins w:id="1154" w:author="smaslan" w:date="2017-10-30T12:09:00Z"/>
          <w:rFonts w:ascii="Courier New" w:hAnsi="Courier New" w:cs="Courier New"/>
          <w:i/>
          <w:iCs/>
          <w:color w:val="0000FF"/>
          <w:sz w:val="14"/>
          <w:szCs w:val="16"/>
          <w:lang w:val="en-US"/>
        </w:rPr>
      </w:pPr>
      <w:ins w:id="1155" w:author="smaslan" w:date="2017-10-30T12:09:00Z">
        <w:r w:rsidRPr="00BA7F18">
          <w:rPr>
            <w:rFonts w:ascii="Courier New" w:hAnsi="Courier New" w:cs="Courier New"/>
            <w:i/>
            <w:iCs/>
            <w:color w:val="0000FF"/>
            <w:sz w:val="14"/>
            <w:szCs w:val="16"/>
            <w:lang w:val="en-US"/>
          </w:rPr>
          <w:t>//          column: x; y</w:t>
        </w:r>
      </w:ins>
    </w:p>
    <w:p w14:paraId="67B0EC40" w14:textId="77777777" w:rsidR="009F776D" w:rsidRPr="00BA7F18" w:rsidRDefault="009F776D" w:rsidP="009F776D">
      <w:pPr>
        <w:suppressAutoHyphens w:val="0"/>
        <w:autoSpaceDE w:val="0"/>
        <w:autoSpaceDN w:val="0"/>
        <w:adjustRightInd w:val="0"/>
        <w:spacing w:after="0" w:line="240" w:lineRule="auto"/>
        <w:rPr>
          <w:ins w:id="1156" w:author="smaslan" w:date="2017-10-30T12:09:00Z"/>
          <w:rFonts w:ascii="Courier New" w:hAnsi="Courier New" w:cs="Courier New"/>
          <w:i/>
          <w:iCs/>
          <w:color w:val="0000FF"/>
          <w:sz w:val="14"/>
          <w:szCs w:val="16"/>
          <w:lang w:val="en-US"/>
        </w:rPr>
      </w:pPr>
      <w:ins w:id="1157" w:author="smaslan" w:date="2017-10-30T12:09:00Z">
        <w:r w:rsidRPr="00BA7F18">
          <w:rPr>
            <w:rFonts w:ascii="Courier New" w:hAnsi="Courier New" w:cs="Courier New"/>
            <w:i/>
            <w:iCs/>
            <w:color w:val="0000FF"/>
            <w:sz w:val="14"/>
            <w:szCs w:val="16"/>
            <w:lang w:val="en-US"/>
          </w:rPr>
          <w:t>//          example: f; A;</w:t>
        </w:r>
      </w:ins>
    </w:p>
    <w:p w14:paraId="09643EED" w14:textId="77777777" w:rsidR="009F776D" w:rsidRPr="00BA7F18" w:rsidRDefault="009F776D" w:rsidP="009F776D">
      <w:pPr>
        <w:suppressAutoHyphens w:val="0"/>
        <w:autoSpaceDE w:val="0"/>
        <w:autoSpaceDN w:val="0"/>
        <w:adjustRightInd w:val="0"/>
        <w:spacing w:after="0" w:line="240" w:lineRule="auto"/>
        <w:rPr>
          <w:ins w:id="1158" w:author="smaslan" w:date="2017-10-30T12:09:00Z"/>
          <w:rFonts w:ascii="Courier New" w:hAnsi="Courier New" w:cs="Courier New"/>
          <w:i/>
          <w:iCs/>
          <w:color w:val="0000FF"/>
          <w:sz w:val="14"/>
          <w:szCs w:val="16"/>
          <w:lang w:val="en-US"/>
        </w:rPr>
      </w:pPr>
      <w:ins w:id="1159"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spectrum</w:t>
        </w:r>
        <w:proofErr w:type="gramEnd"/>
        <w:r w:rsidRPr="00BA7F18">
          <w:rPr>
            <w:rFonts w:ascii="Courier New" w:hAnsi="Courier New" w:cs="Courier New"/>
            <w:i/>
            <w:iCs/>
            <w:color w:val="0000FF"/>
            <w:sz w:val="14"/>
            <w:szCs w:val="16"/>
            <w:lang w:val="en-US"/>
          </w:rPr>
          <w:t>: output quantity that will be displayed as default frequency spectrum</w:t>
        </w:r>
      </w:ins>
    </w:p>
    <w:p w14:paraId="65CEBE3F" w14:textId="77777777" w:rsidR="009F776D" w:rsidRPr="00BA7F18" w:rsidRDefault="009F776D" w:rsidP="009F776D">
      <w:pPr>
        <w:suppressAutoHyphens w:val="0"/>
        <w:autoSpaceDE w:val="0"/>
        <w:autoSpaceDN w:val="0"/>
        <w:adjustRightInd w:val="0"/>
        <w:spacing w:after="0" w:line="240" w:lineRule="auto"/>
        <w:rPr>
          <w:ins w:id="1160" w:author="smaslan" w:date="2017-10-30T12:09:00Z"/>
          <w:rFonts w:ascii="Courier New" w:hAnsi="Courier New" w:cs="Courier New"/>
          <w:i/>
          <w:iCs/>
          <w:color w:val="0000FF"/>
          <w:sz w:val="14"/>
          <w:szCs w:val="16"/>
          <w:lang w:val="en-US"/>
        </w:rPr>
      </w:pPr>
      <w:ins w:id="1161"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number</w:t>
        </w:r>
        <w:proofErr w:type="gramEnd"/>
        <w:r w:rsidRPr="00BA7F18">
          <w:rPr>
            <w:rFonts w:ascii="Courier New" w:hAnsi="Courier New" w:cs="Courier New"/>
            <w:i/>
            <w:iCs/>
            <w:color w:val="0000FF"/>
            <w:sz w:val="14"/>
            <w:szCs w:val="16"/>
            <w:lang w:val="en-US"/>
          </w:rPr>
          <w:t xml:space="preserve"> formats: 2D matrix of configurations for particular variables, </w:t>
        </w:r>
      </w:ins>
    </w:p>
    <w:p w14:paraId="476560E9" w14:textId="77777777" w:rsidR="009F776D" w:rsidRPr="00BA7F18" w:rsidRDefault="009F776D" w:rsidP="009F776D">
      <w:pPr>
        <w:suppressAutoHyphens w:val="0"/>
        <w:autoSpaceDE w:val="0"/>
        <w:autoSpaceDN w:val="0"/>
        <w:adjustRightInd w:val="0"/>
        <w:spacing w:after="0" w:line="240" w:lineRule="auto"/>
        <w:rPr>
          <w:ins w:id="1162" w:author="smaslan" w:date="2017-10-30T12:09:00Z"/>
          <w:rFonts w:ascii="Courier New" w:hAnsi="Courier New" w:cs="Courier New"/>
          <w:i/>
          <w:iCs/>
          <w:color w:val="0000FF"/>
          <w:sz w:val="14"/>
          <w:szCs w:val="16"/>
          <w:lang w:val="en-US"/>
        </w:rPr>
      </w:pPr>
      <w:ins w:id="1163" w:author="smaslan" w:date="2017-10-30T12:09:00Z">
        <w:r w:rsidRPr="00BA7F18">
          <w:rPr>
            <w:rFonts w:ascii="Courier New" w:hAnsi="Courier New" w:cs="Courier New"/>
            <w:i/>
            <w:iCs/>
            <w:color w:val="0000FF"/>
            <w:sz w:val="14"/>
            <w:szCs w:val="16"/>
            <w:lang w:val="en-US"/>
          </w:rPr>
          <w:t>//                  one row per variable, columns:</w:t>
        </w:r>
      </w:ins>
    </w:p>
    <w:p w14:paraId="1743A550" w14:textId="77777777" w:rsidR="009F776D" w:rsidRPr="00BA7F18" w:rsidRDefault="009F776D" w:rsidP="009F776D">
      <w:pPr>
        <w:suppressAutoHyphens w:val="0"/>
        <w:autoSpaceDE w:val="0"/>
        <w:autoSpaceDN w:val="0"/>
        <w:adjustRightInd w:val="0"/>
        <w:spacing w:after="0" w:line="240" w:lineRule="auto"/>
        <w:rPr>
          <w:ins w:id="1164" w:author="smaslan" w:date="2017-10-30T12:09:00Z"/>
          <w:rFonts w:ascii="Courier New" w:hAnsi="Courier New" w:cs="Courier New"/>
          <w:i/>
          <w:iCs/>
          <w:color w:val="0000FF"/>
          <w:sz w:val="14"/>
          <w:szCs w:val="16"/>
          <w:lang w:val="en-US"/>
        </w:rPr>
      </w:pPr>
      <w:ins w:id="1165" w:author="smaslan" w:date="2017-10-30T12:09:00Z">
        <w:r w:rsidRPr="00BA7F18">
          <w:rPr>
            <w:rFonts w:ascii="Courier New" w:hAnsi="Courier New" w:cs="Courier New"/>
            <w:i/>
            <w:iCs/>
            <w:color w:val="0000FF"/>
            <w:sz w:val="14"/>
            <w:szCs w:val="16"/>
            <w:lang w:val="en-US"/>
          </w:rPr>
          <w:t xml:space="preserve">//                  variable name; format </w:t>
        </w:r>
        <w:proofErr w:type="spellStart"/>
        <w:r w:rsidRPr="00BA7F18">
          <w:rPr>
            <w:rFonts w:ascii="Courier New" w:hAnsi="Courier New" w:cs="Courier New"/>
            <w:i/>
            <w:iCs/>
            <w:color w:val="0000FF"/>
            <w:sz w:val="14"/>
            <w:szCs w:val="16"/>
            <w:lang w:val="en-US"/>
          </w:rPr>
          <w:t>specifier</w:t>
        </w:r>
        <w:proofErr w:type="spellEnd"/>
        <w:r w:rsidRPr="00BA7F18">
          <w:rPr>
            <w:rFonts w:ascii="Courier New" w:hAnsi="Courier New" w:cs="Courier New"/>
            <w:i/>
            <w:iCs/>
            <w:color w:val="0000FF"/>
            <w:sz w:val="14"/>
            <w:szCs w:val="16"/>
            <w:lang w:val="en-US"/>
          </w:rPr>
          <w:t>; minimum abs. uncertainty; minimum rel. uncertainty;</w:t>
        </w:r>
      </w:ins>
    </w:p>
    <w:p w14:paraId="1929994C" w14:textId="77777777" w:rsidR="009F776D" w:rsidRPr="00BA7F18" w:rsidRDefault="009F776D" w:rsidP="009F776D">
      <w:pPr>
        <w:suppressAutoHyphens w:val="0"/>
        <w:autoSpaceDE w:val="0"/>
        <w:autoSpaceDN w:val="0"/>
        <w:adjustRightInd w:val="0"/>
        <w:spacing w:after="0" w:line="240" w:lineRule="auto"/>
        <w:rPr>
          <w:ins w:id="1166" w:author="smaslan" w:date="2017-10-30T12:09:00Z"/>
          <w:rFonts w:ascii="Courier New" w:hAnsi="Courier New" w:cs="Courier New"/>
          <w:i/>
          <w:iCs/>
          <w:color w:val="0000FF"/>
          <w:sz w:val="14"/>
          <w:szCs w:val="16"/>
          <w:lang w:val="en-US"/>
        </w:rPr>
      </w:pPr>
      <w:ins w:id="1167" w:author="smaslan" w:date="2017-10-30T12:09:00Z">
        <w:r w:rsidRPr="00BA7F18">
          <w:rPr>
            <w:rFonts w:ascii="Courier New" w:hAnsi="Courier New" w:cs="Courier New"/>
            <w:i/>
            <w:iCs/>
            <w:color w:val="0000FF"/>
            <w:sz w:val="14"/>
            <w:szCs w:val="16"/>
            <w:lang w:val="en-US"/>
          </w:rPr>
          <w:t>//</w:t>
        </w:r>
      </w:ins>
    </w:p>
    <w:p w14:paraId="6BEACB07" w14:textId="77777777" w:rsidR="009F776D" w:rsidRPr="00BA7F18" w:rsidRDefault="009F776D" w:rsidP="009F776D">
      <w:pPr>
        <w:suppressAutoHyphens w:val="0"/>
        <w:autoSpaceDE w:val="0"/>
        <w:autoSpaceDN w:val="0"/>
        <w:adjustRightInd w:val="0"/>
        <w:spacing w:after="0" w:line="240" w:lineRule="auto"/>
        <w:rPr>
          <w:ins w:id="1168" w:author="smaslan" w:date="2017-10-30T12:09:00Z"/>
          <w:rFonts w:ascii="Courier New" w:hAnsi="Courier New" w:cs="Courier New"/>
          <w:i/>
          <w:iCs/>
          <w:color w:val="0000FF"/>
          <w:sz w:val="14"/>
          <w:szCs w:val="16"/>
          <w:lang w:val="en-US"/>
        </w:rPr>
      </w:pPr>
      <w:ins w:id="1169" w:author="smaslan" w:date="2017-10-30T12:09:00Z">
        <w:r w:rsidRPr="00BA7F18">
          <w:rPr>
            <w:rFonts w:ascii="Courier New" w:hAnsi="Courier New" w:cs="Courier New"/>
            <w:i/>
            <w:iCs/>
            <w:color w:val="0000FF"/>
            <w:sz w:val="14"/>
            <w:szCs w:val="16"/>
            <w:lang w:val="en-US"/>
          </w:rPr>
          <w:t>//                    variable name - name of the output variable</w:t>
        </w:r>
      </w:ins>
    </w:p>
    <w:p w14:paraId="297BC441" w14:textId="77777777" w:rsidR="009F776D" w:rsidRPr="00BA7F18" w:rsidRDefault="009F776D" w:rsidP="009F776D">
      <w:pPr>
        <w:suppressAutoHyphens w:val="0"/>
        <w:autoSpaceDE w:val="0"/>
        <w:autoSpaceDN w:val="0"/>
        <w:adjustRightInd w:val="0"/>
        <w:spacing w:after="0" w:line="240" w:lineRule="auto"/>
        <w:rPr>
          <w:ins w:id="1170" w:author="smaslan" w:date="2017-10-30T12:09:00Z"/>
          <w:rFonts w:ascii="Courier New" w:hAnsi="Courier New" w:cs="Courier New"/>
          <w:i/>
          <w:iCs/>
          <w:color w:val="0000FF"/>
          <w:sz w:val="14"/>
          <w:szCs w:val="16"/>
          <w:lang w:val="en-US"/>
        </w:rPr>
      </w:pPr>
      <w:ins w:id="1171" w:author="smaslan" w:date="2017-10-30T12:09:00Z">
        <w:r w:rsidRPr="00BA7F18">
          <w:rPr>
            <w:rFonts w:ascii="Courier New" w:hAnsi="Courier New" w:cs="Courier New"/>
            <w:i/>
            <w:iCs/>
            <w:color w:val="0000FF"/>
            <w:sz w:val="14"/>
            <w:szCs w:val="16"/>
            <w:lang w:val="en-US"/>
          </w:rPr>
          <w:t xml:space="preserve">//                    format </w:t>
        </w:r>
        <w:proofErr w:type="spellStart"/>
        <w:r w:rsidRPr="00BA7F18">
          <w:rPr>
            <w:rFonts w:ascii="Courier New" w:hAnsi="Courier New" w:cs="Courier New"/>
            <w:i/>
            <w:iCs/>
            <w:color w:val="0000FF"/>
            <w:sz w:val="14"/>
            <w:szCs w:val="16"/>
            <w:lang w:val="en-US"/>
          </w:rPr>
          <w:t>specifier</w:t>
        </w:r>
        <w:proofErr w:type="spellEnd"/>
        <w:r w:rsidRPr="00BA7F18">
          <w:rPr>
            <w:rFonts w:ascii="Courier New" w:hAnsi="Courier New" w:cs="Courier New"/>
            <w:i/>
            <w:iCs/>
            <w:color w:val="0000FF"/>
            <w:sz w:val="14"/>
            <w:szCs w:val="16"/>
            <w:lang w:val="en-US"/>
          </w:rPr>
          <w:t xml:space="preserve"> - number format:</w:t>
        </w:r>
      </w:ins>
    </w:p>
    <w:p w14:paraId="0C24BD12" w14:textId="77777777" w:rsidR="009F776D" w:rsidRPr="00BA7F18" w:rsidRDefault="009F776D" w:rsidP="009F776D">
      <w:pPr>
        <w:suppressAutoHyphens w:val="0"/>
        <w:autoSpaceDE w:val="0"/>
        <w:autoSpaceDN w:val="0"/>
        <w:adjustRightInd w:val="0"/>
        <w:spacing w:after="0" w:line="240" w:lineRule="auto"/>
        <w:rPr>
          <w:ins w:id="1172" w:author="smaslan" w:date="2017-10-30T12:09:00Z"/>
          <w:rFonts w:ascii="Courier New" w:hAnsi="Courier New" w:cs="Courier New"/>
          <w:i/>
          <w:iCs/>
          <w:color w:val="0000FF"/>
          <w:sz w:val="14"/>
          <w:szCs w:val="16"/>
          <w:lang w:val="en-US"/>
        </w:rPr>
      </w:pPr>
      <w:ins w:id="1173" w:author="smaslan" w:date="2017-10-30T12:09:00Z">
        <w:r w:rsidRPr="00BA7F18">
          <w:rPr>
            <w:rFonts w:ascii="Courier New" w:hAnsi="Courier New" w:cs="Courier New"/>
            <w:i/>
            <w:iCs/>
            <w:color w:val="0000FF"/>
            <w:sz w:val="14"/>
            <w:szCs w:val="16"/>
            <w:lang w:val="en-US"/>
          </w:rPr>
          <w:t>//                                       'f': float (no exponent)</w:t>
        </w:r>
      </w:ins>
    </w:p>
    <w:p w14:paraId="78760BA4" w14:textId="77777777" w:rsidR="009F776D" w:rsidRPr="00BA7F18" w:rsidRDefault="009F776D" w:rsidP="009F776D">
      <w:pPr>
        <w:suppressAutoHyphens w:val="0"/>
        <w:autoSpaceDE w:val="0"/>
        <w:autoSpaceDN w:val="0"/>
        <w:adjustRightInd w:val="0"/>
        <w:spacing w:after="0" w:line="240" w:lineRule="auto"/>
        <w:rPr>
          <w:ins w:id="1174" w:author="smaslan" w:date="2017-10-30T12:09:00Z"/>
          <w:rFonts w:ascii="Courier New" w:hAnsi="Courier New" w:cs="Courier New"/>
          <w:i/>
          <w:iCs/>
          <w:color w:val="0000FF"/>
          <w:sz w:val="14"/>
          <w:szCs w:val="16"/>
          <w:lang w:val="en-US"/>
        </w:rPr>
      </w:pPr>
      <w:ins w:id="1175" w:author="smaslan" w:date="2017-10-30T12:09:00Z">
        <w:r w:rsidRPr="00BA7F18">
          <w:rPr>
            <w:rFonts w:ascii="Courier New" w:hAnsi="Courier New" w:cs="Courier New"/>
            <w:i/>
            <w:iCs/>
            <w:color w:val="0000FF"/>
            <w:sz w:val="14"/>
            <w:szCs w:val="16"/>
            <w:lang w:val="en-US"/>
          </w:rPr>
          <w:t>//                                       '</w:t>
        </w:r>
        <w:proofErr w:type="spellStart"/>
        <w:r w:rsidRPr="00BA7F18">
          <w:rPr>
            <w:rFonts w:ascii="Courier New" w:hAnsi="Courier New" w:cs="Courier New"/>
            <w:i/>
            <w:iCs/>
            <w:color w:val="0000FF"/>
            <w:sz w:val="14"/>
            <w:szCs w:val="16"/>
            <w:lang w:val="en-US"/>
          </w:rPr>
          <w:t>si</w:t>
        </w:r>
        <w:proofErr w:type="spellEnd"/>
        <w:r w:rsidRPr="00BA7F18">
          <w:rPr>
            <w:rFonts w:ascii="Courier New" w:hAnsi="Courier New" w:cs="Courier New"/>
            <w:i/>
            <w:iCs/>
            <w:color w:val="0000FF"/>
            <w:sz w:val="14"/>
            <w:szCs w:val="16"/>
            <w:lang w:val="en-US"/>
          </w:rPr>
          <w:t>': SI prefix</w:t>
        </w:r>
      </w:ins>
    </w:p>
    <w:p w14:paraId="63A983F1" w14:textId="77777777" w:rsidR="009F776D" w:rsidRPr="00BA7F18" w:rsidRDefault="009F776D" w:rsidP="009F776D">
      <w:pPr>
        <w:suppressAutoHyphens w:val="0"/>
        <w:autoSpaceDE w:val="0"/>
        <w:autoSpaceDN w:val="0"/>
        <w:adjustRightInd w:val="0"/>
        <w:spacing w:after="0" w:line="240" w:lineRule="auto"/>
        <w:rPr>
          <w:ins w:id="1176" w:author="smaslan" w:date="2017-10-30T12:09:00Z"/>
          <w:rFonts w:ascii="Courier New" w:hAnsi="Courier New" w:cs="Courier New"/>
          <w:i/>
          <w:iCs/>
          <w:color w:val="0000FF"/>
          <w:sz w:val="14"/>
          <w:szCs w:val="16"/>
          <w:lang w:val="en-US"/>
        </w:rPr>
      </w:pPr>
      <w:ins w:id="1177" w:author="smaslan" w:date="2017-10-30T12:09:00Z">
        <w:r w:rsidRPr="00BA7F18">
          <w:rPr>
            <w:rFonts w:ascii="Courier New" w:hAnsi="Courier New" w:cs="Courier New"/>
            <w:i/>
            <w:iCs/>
            <w:color w:val="0000FF"/>
            <w:sz w:val="14"/>
            <w:szCs w:val="16"/>
            <w:lang w:val="en-US"/>
          </w:rPr>
          <w:t>//                    minimum abs. uncertainty - minimum absolute uncertainty of the quantity</w:t>
        </w:r>
      </w:ins>
    </w:p>
    <w:p w14:paraId="7937AE02" w14:textId="77777777" w:rsidR="009F776D" w:rsidRPr="00BA7F18" w:rsidRDefault="009F776D" w:rsidP="009F776D">
      <w:pPr>
        <w:suppressAutoHyphens w:val="0"/>
        <w:autoSpaceDE w:val="0"/>
        <w:autoSpaceDN w:val="0"/>
        <w:adjustRightInd w:val="0"/>
        <w:spacing w:after="0" w:line="240" w:lineRule="auto"/>
        <w:rPr>
          <w:ins w:id="1178" w:author="smaslan" w:date="2017-10-30T12:09:00Z"/>
          <w:rFonts w:ascii="Courier New" w:hAnsi="Courier New" w:cs="Courier New"/>
          <w:i/>
          <w:iCs/>
          <w:color w:val="0000FF"/>
          <w:sz w:val="14"/>
          <w:szCs w:val="16"/>
          <w:lang w:val="en-US"/>
        </w:rPr>
      </w:pPr>
      <w:ins w:id="1179" w:author="smaslan" w:date="2017-10-30T12:09:00Z">
        <w:r w:rsidRPr="00BA7F18">
          <w:rPr>
            <w:rFonts w:ascii="Courier New" w:hAnsi="Courier New" w:cs="Courier New"/>
            <w:i/>
            <w:iCs/>
            <w:color w:val="0000FF"/>
            <w:sz w:val="14"/>
            <w:szCs w:val="16"/>
            <w:lang w:val="en-US"/>
          </w:rPr>
          <w:t>//                                             - this will have effect in case no uncertainty is available</w:t>
        </w:r>
      </w:ins>
    </w:p>
    <w:p w14:paraId="681B6D6C" w14:textId="77777777" w:rsidR="009F776D" w:rsidRPr="00BA7F18" w:rsidRDefault="009F776D" w:rsidP="009F776D">
      <w:pPr>
        <w:suppressAutoHyphens w:val="0"/>
        <w:autoSpaceDE w:val="0"/>
        <w:autoSpaceDN w:val="0"/>
        <w:adjustRightInd w:val="0"/>
        <w:spacing w:after="0" w:line="240" w:lineRule="auto"/>
        <w:rPr>
          <w:ins w:id="1180" w:author="smaslan" w:date="2017-10-30T12:09:00Z"/>
          <w:rFonts w:ascii="Courier New" w:hAnsi="Courier New" w:cs="Courier New"/>
          <w:i/>
          <w:iCs/>
          <w:color w:val="0000FF"/>
          <w:sz w:val="14"/>
          <w:szCs w:val="16"/>
          <w:lang w:val="en-US"/>
        </w:rPr>
      </w:pPr>
      <w:ins w:id="1181" w:author="smaslan" w:date="2017-10-30T12:09:00Z">
        <w:r w:rsidRPr="00BA7F18">
          <w:rPr>
            <w:rFonts w:ascii="Courier New" w:hAnsi="Courier New" w:cs="Courier New"/>
            <w:i/>
            <w:iCs/>
            <w:color w:val="0000FF"/>
            <w:sz w:val="14"/>
            <w:szCs w:val="16"/>
            <w:lang w:val="en-US"/>
          </w:rPr>
          <w:t>//                    minimum rel. uncertainty - minimum relative uncertainty of the quantity (unit-less)</w:t>
        </w:r>
      </w:ins>
    </w:p>
    <w:p w14:paraId="7F41BB3F" w14:textId="77777777" w:rsidR="009F776D" w:rsidRPr="00BA7F18" w:rsidRDefault="009F776D" w:rsidP="009F776D">
      <w:pPr>
        <w:suppressAutoHyphens w:val="0"/>
        <w:autoSpaceDE w:val="0"/>
        <w:autoSpaceDN w:val="0"/>
        <w:adjustRightInd w:val="0"/>
        <w:spacing w:after="0" w:line="240" w:lineRule="auto"/>
        <w:rPr>
          <w:ins w:id="1182" w:author="smaslan" w:date="2017-10-30T12:09:00Z"/>
          <w:rFonts w:ascii="Courier New" w:hAnsi="Courier New" w:cs="Courier New"/>
          <w:i/>
          <w:iCs/>
          <w:color w:val="0000FF"/>
          <w:sz w:val="14"/>
          <w:szCs w:val="16"/>
          <w:lang w:val="en-US"/>
        </w:rPr>
      </w:pPr>
      <w:ins w:id="1183" w:author="smaslan" w:date="2017-10-30T12:09:00Z">
        <w:r w:rsidRPr="00BA7F18">
          <w:rPr>
            <w:rFonts w:ascii="Courier New" w:hAnsi="Courier New" w:cs="Courier New"/>
            <w:i/>
            <w:iCs/>
            <w:color w:val="0000FF"/>
            <w:sz w:val="14"/>
            <w:szCs w:val="16"/>
            <w:lang w:val="en-US"/>
          </w:rPr>
          <w:t>//                                             - this will have effect in case no uncertainty is available</w:t>
        </w:r>
      </w:ins>
    </w:p>
    <w:p w14:paraId="17B95920" w14:textId="77777777" w:rsidR="009F776D" w:rsidRPr="00BA7F18" w:rsidRDefault="009F776D" w:rsidP="009F776D">
      <w:pPr>
        <w:suppressAutoHyphens w:val="0"/>
        <w:autoSpaceDE w:val="0"/>
        <w:autoSpaceDN w:val="0"/>
        <w:adjustRightInd w:val="0"/>
        <w:spacing w:after="0" w:line="240" w:lineRule="auto"/>
        <w:rPr>
          <w:ins w:id="1184" w:author="smaslan" w:date="2017-10-30T12:09:00Z"/>
          <w:rFonts w:ascii="Courier New" w:hAnsi="Courier New" w:cs="Courier New"/>
          <w:i/>
          <w:iCs/>
          <w:color w:val="0000FF"/>
          <w:sz w:val="14"/>
          <w:szCs w:val="16"/>
          <w:lang w:val="en-US"/>
        </w:rPr>
      </w:pPr>
      <w:ins w:id="1185" w:author="smaslan" w:date="2017-10-30T12:09:00Z">
        <w:r w:rsidRPr="00BA7F18">
          <w:rPr>
            <w:rFonts w:ascii="Courier New" w:hAnsi="Courier New" w:cs="Courier New"/>
            <w:i/>
            <w:iCs/>
            <w:color w:val="0000FF"/>
            <w:sz w:val="14"/>
            <w:szCs w:val="16"/>
            <w:lang w:val="en-US"/>
          </w:rPr>
          <w:t>//</w:t>
        </w:r>
      </w:ins>
    </w:p>
    <w:p w14:paraId="3C9CD00E" w14:textId="77777777" w:rsidR="009F776D" w:rsidRPr="00BA7F18" w:rsidRDefault="009F776D" w:rsidP="009F776D">
      <w:pPr>
        <w:suppressAutoHyphens w:val="0"/>
        <w:autoSpaceDE w:val="0"/>
        <w:autoSpaceDN w:val="0"/>
        <w:adjustRightInd w:val="0"/>
        <w:spacing w:after="0" w:line="240" w:lineRule="auto"/>
        <w:rPr>
          <w:ins w:id="1186" w:author="smaslan" w:date="2017-10-30T12:09:00Z"/>
          <w:rFonts w:ascii="Courier New" w:hAnsi="Courier New" w:cs="Courier New"/>
          <w:i/>
          <w:iCs/>
          <w:color w:val="0000FF"/>
          <w:sz w:val="14"/>
          <w:szCs w:val="16"/>
          <w:lang w:val="en-US"/>
        </w:rPr>
      </w:pPr>
      <w:ins w:id="1187" w:author="smaslan" w:date="2017-10-30T12:09:00Z">
        <w:r w:rsidRPr="00BA7F18">
          <w:rPr>
            <w:rFonts w:ascii="Courier New" w:hAnsi="Courier New" w:cs="Courier New"/>
            <w:i/>
            <w:iCs/>
            <w:color w:val="0000FF"/>
            <w:sz w:val="14"/>
            <w:szCs w:val="16"/>
            <w:lang w:val="en-US"/>
          </w:rPr>
          <w:t xml:space="preserve">//                  example: f; </w:t>
        </w:r>
        <w:proofErr w:type="spellStart"/>
        <w:r w:rsidRPr="00BA7F18">
          <w:rPr>
            <w:rFonts w:ascii="Courier New" w:hAnsi="Courier New" w:cs="Courier New"/>
            <w:i/>
            <w:iCs/>
            <w:color w:val="0000FF"/>
            <w:sz w:val="14"/>
            <w:szCs w:val="16"/>
            <w:lang w:val="en-US"/>
          </w:rPr>
          <w:t>si</w:t>
        </w:r>
        <w:proofErr w:type="spellEnd"/>
        <w:r w:rsidRPr="00BA7F18">
          <w:rPr>
            <w:rFonts w:ascii="Courier New" w:hAnsi="Courier New" w:cs="Courier New"/>
            <w:i/>
            <w:iCs/>
            <w:color w:val="0000FF"/>
            <w:sz w:val="14"/>
            <w:szCs w:val="16"/>
            <w:lang w:val="en-US"/>
          </w:rPr>
          <w:t>; 1e-6; 0.0001;</w:t>
        </w:r>
      </w:ins>
    </w:p>
    <w:p w14:paraId="66E68219" w14:textId="77777777" w:rsidR="009F776D" w:rsidRPr="00BA7F18" w:rsidRDefault="009F776D" w:rsidP="009F776D">
      <w:pPr>
        <w:suppressAutoHyphens w:val="0"/>
        <w:autoSpaceDE w:val="0"/>
        <w:autoSpaceDN w:val="0"/>
        <w:adjustRightInd w:val="0"/>
        <w:spacing w:after="0" w:line="240" w:lineRule="auto"/>
        <w:rPr>
          <w:ins w:id="1188" w:author="smaslan" w:date="2017-10-30T12:09:00Z"/>
          <w:rFonts w:ascii="Courier New" w:hAnsi="Courier New" w:cs="Courier New"/>
          <w:i/>
          <w:iCs/>
          <w:color w:val="0000FF"/>
          <w:sz w:val="14"/>
          <w:szCs w:val="16"/>
          <w:lang w:val="en-US"/>
        </w:rPr>
      </w:pPr>
      <w:ins w:id="1189" w:author="smaslan" w:date="2017-10-30T12:09:00Z">
        <w:r w:rsidRPr="00BA7F18">
          <w:rPr>
            <w:rFonts w:ascii="Courier New" w:hAnsi="Courier New" w:cs="Courier New"/>
            <w:i/>
            <w:iCs/>
            <w:color w:val="0000FF"/>
            <w:sz w:val="14"/>
            <w:szCs w:val="16"/>
            <w:lang w:val="en-US"/>
          </w:rPr>
          <w:t>//</w:t>
        </w:r>
      </w:ins>
    </w:p>
    <w:p w14:paraId="3419F131" w14:textId="77777777" w:rsidR="009F776D" w:rsidRPr="00BA7F18" w:rsidRDefault="009F776D" w:rsidP="009F776D">
      <w:pPr>
        <w:suppressAutoHyphens w:val="0"/>
        <w:autoSpaceDE w:val="0"/>
        <w:autoSpaceDN w:val="0"/>
        <w:adjustRightInd w:val="0"/>
        <w:spacing w:after="0" w:line="240" w:lineRule="auto"/>
        <w:rPr>
          <w:ins w:id="1190" w:author="smaslan" w:date="2017-10-30T12:09:00Z"/>
          <w:rFonts w:ascii="Courier New" w:hAnsi="Courier New" w:cs="Courier New"/>
          <w:color w:val="000000"/>
          <w:sz w:val="14"/>
          <w:szCs w:val="16"/>
          <w:lang w:val="en-US"/>
        </w:rPr>
      </w:pPr>
      <w:ins w:id="1191"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startsection</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6246C528" w14:textId="77777777" w:rsidR="009F776D" w:rsidRPr="00BA7F18" w:rsidRDefault="009F776D" w:rsidP="009F776D">
      <w:pPr>
        <w:suppressAutoHyphens w:val="0"/>
        <w:autoSpaceDE w:val="0"/>
        <w:autoSpaceDN w:val="0"/>
        <w:adjustRightInd w:val="0"/>
        <w:spacing w:after="0" w:line="240" w:lineRule="auto"/>
        <w:rPr>
          <w:ins w:id="1192" w:author="smaslan" w:date="2017-10-30T12:09:00Z"/>
          <w:rFonts w:ascii="Courier New" w:hAnsi="Courier New" w:cs="Courier New"/>
          <w:color w:val="000000"/>
          <w:sz w:val="14"/>
          <w:szCs w:val="16"/>
          <w:lang w:val="en-US"/>
        </w:rPr>
      </w:pPr>
      <w:ins w:id="1193"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50067FFF" w14:textId="6ACD4D8D" w:rsidR="009F776D" w:rsidRPr="00BA7F18" w:rsidRDefault="009F776D" w:rsidP="009F776D">
      <w:pPr>
        <w:suppressAutoHyphens w:val="0"/>
        <w:autoSpaceDE w:val="0"/>
        <w:autoSpaceDN w:val="0"/>
        <w:adjustRightInd w:val="0"/>
        <w:spacing w:after="0" w:line="240" w:lineRule="auto"/>
        <w:rPr>
          <w:ins w:id="1194" w:author="smaslan" w:date="2017-10-30T12:09:00Z"/>
          <w:rFonts w:ascii="Courier New" w:hAnsi="Courier New" w:cs="Courier New"/>
          <w:color w:val="000000"/>
          <w:sz w:val="14"/>
          <w:szCs w:val="16"/>
          <w:lang w:val="en-US"/>
        </w:rPr>
      </w:pPr>
      <w:ins w:id="1195"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ins>
    </w:p>
    <w:p w14:paraId="24694C21" w14:textId="77777777" w:rsidR="009F776D" w:rsidRPr="00BA7F18" w:rsidRDefault="009F776D" w:rsidP="009F776D">
      <w:pPr>
        <w:suppressAutoHyphens w:val="0"/>
        <w:autoSpaceDE w:val="0"/>
        <w:autoSpaceDN w:val="0"/>
        <w:adjustRightInd w:val="0"/>
        <w:spacing w:after="0" w:line="240" w:lineRule="auto"/>
        <w:rPr>
          <w:ins w:id="1196" w:author="smaslan" w:date="2017-10-30T12:09:00Z"/>
          <w:rFonts w:ascii="Courier New" w:hAnsi="Courier New" w:cs="Courier New"/>
          <w:color w:val="000000"/>
          <w:sz w:val="14"/>
          <w:szCs w:val="16"/>
          <w:lang w:val="en-US"/>
        </w:rPr>
      </w:pPr>
      <w:ins w:id="1197"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769A5671" w14:textId="77777777" w:rsidR="009F776D" w:rsidRPr="00BA7F18" w:rsidRDefault="009F776D" w:rsidP="009F776D">
      <w:pPr>
        <w:suppressAutoHyphens w:val="0"/>
        <w:autoSpaceDE w:val="0"/>
        <w:autoSpaceDN w:val="0"/>
        <w:adjustRightInd w:val="0"/>
        <w:spacing w:after="0" w:line="240" w:lineRule="auto"/>
        <w:rPr>
          <w:ins w:id="1198" w:author="smaslan" w:date="2017-10-30T12:09:00Z"/>
          <w:rFonts w:ascii="Courier New" w:hAnsi="Courier New" w:cs="Courier New"/>
          <w:color w:val="000000"/>
          <w:sz w:val="14"/>
          <w:szCs w:val="16"/>
          <w:lang w:val="en-US"/>
        </w:rPr>
      </w:pPr>
      <w:ins w:id="1199" w:author="smaslan" w:date="2017-10-30T12:09:00Z">
        <w:r w:rsidRPr="00BA7F18">
          <w:rPr>
            <w:rFonts w:ascii="Courier New" w:hAnsi="Courier New" w:cs="Courier New"/>
            <w:color w:val="008080"/>
            <w:sz w:val="14"/>
            <w:szCs w:val="16"/>
            <w:lang w:val="en-US"/>
          </w:rPr>
          <w:lastRenderedPageBreak/>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19F31FB2" w14:textId="612504FE" w:rsidR="009F776D" w:rsidRPr="00BA7F18" w:rsidRDefault="009F776D" w:rsidP="009F776D">
      <w:pPr>
        <w:suppressAutoHyphens w:val="0"/>
        <w:autoSpaceDE w:val="0"/>
        <w:autoSpaceDN w:val="0"/>
        <w:adjustRightInd w:val="0"/>
        <w:spacing w:after="0" w:line="240" w:lineRule="auto"/>
        <w:rPr>
          <w:ins w:id="1200" w:author="smaslan" w:date="2017-10-30T12:09:00Z"/>
          <w:rFonts w:ascii="Courier New" w:hAnsi="Courier New" w:cs="Courier New"/>
          <w:color w:val="000000"/>
          <w:sz w:val="14"/>
          <w:szCs w:val="16"/>
          <w:lang w:val="en-US"/>
        </w:rPr>
      </w:pPr>
      <w:ins w:id="1201"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1F139FB2" w14:textId="643D7E54" w:rsidR="009F776D" w:rsidRPr="00BA7F18" w:rsidRDefault="009F776D" w:rsidP="009F776D">
      <w:pPr>
        <w:suppressAutoHyphens w:val="0"/>
        <w:autoSpaceDE w:val="0"/>
        <w:autoSpaceDN w:val="0"/>
        <w:adjustRightInd w:val="0"/>
        <w:spacing w:after="0" w:line="240" w:lineRule="auto"/>
        <w:rPr>
          <w:ins w:id="1202" w:author="smaslan" w:date="2017-10-30T12:09:00Z"/>
          <w:rFonts w:ascii="Courier New" w:hAnsi="Courier New" w:cs="Courier New"/>
          <w:color w:val="000000"/>
          <w:sz w:val="14"/>
          <w:szCs w:val="16"/>
          <w:lang w:val="en-US"/>
        </w:rPr>
      </w:pPr>
      <w:ins w:id="1203"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ph</w:t>
        </w:r>
        <w:proofErr w:type="spellEnd"/>
      </w:ins>
    </w:p>
    <w:p w14:paraId="4EE233B3" w14:textId="77777777" w:rsidR="009F776D" w:rsidRPr="00BA7F18" w:rsidRDefault="009F776D" w:rsidP="009F776D">
      <w:pPr>
        <w:suppressAutoHyphens w:val="0"/>
        <w:autoSpaceDE w:val="0"/>
        <w:autoSpaceDN w:val="0"/>
        <w:adjustRightInd w:val="0"/>
        <w:spacing w:after="0" w:line="240" w:lineRule="auto"/>
        <w:rPr>
          <w:ins w:id="1204" w:author="smaslan" w:date="2017-10-30T12:09:00Z"/>
          <w:rFonts w:ascii="Courier New" w:hAnsi="Courier New" w:cs="Courier New"/>
          <w:color w:val="000000"/>
          <w:sz w:val="14"/>
          <w:szCs w:val="16"/>
          <w:lang w:val="en-US"/>
        </w:rPr>
      </w:pPr>
      <w:ins w:id="1205"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56E6312B" w14:textId="77777777" w:rsidR="009F776D" w:rsidRPr="00BA7F18" w:rsidRDefault="009F776D" w:rsidP="009F776D">
      <w:pPr>
        <w:suppressAutoHyphens w:val="0"/>
        <w:autoSpaceDE w:val="0"/>
        <w:autoSpaceDN w:val="0"/>
        <w:adjustRightInd w:val="0"/>
        <w:spacing w:after="0" w:line="240" w:lineRule="auto"/>
        <w:rPr>
          <w:ins w:id="1206" w:author="smaslan" w:date="2017-10-30T12:09:00Z"/>
          <w:rFonts w:ascii="Courier New" w:hAnsi="Courier New" w:cs="Courier New"/>
          <w:color w:val="000000"/>
          <w:sz w:val="14"/>
          <w:szCs w:val="16"/>
          <w:lang w:val="en-US"/>
        </w:rPr>
      </w:pPr>
      <w:ins w:id="1207"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spectrum</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57F921FA" w14:textId="77777777" w:rsidR="009F776D" w:rsidRPr="00BA7F18" w:rsidRDefault="009F776D" w:rsidP="009F776D">
      <w:pPr>
        <w:suppressAutoHyphens w:val="0"/>
        <w:autoSpaceDE w:val="0"/>
        <w:autoSpaceDN w:val="0"/>
        <w:adjustRightInd w:val="0"/>
        <w:spacing w:after="0" w:line="240" w:lineRule="auto"/>
        <w:rPr>
          <w:ins w:id="1208" w:author="smaslan" w:date="2017-10-30T12:09:00Z"/>
          <w:rFonts w:ascii="Courier New" w:hAnsi="Courier New" w:cs="Courier New"/>
          <w:color w:val="000000"/>
          <w:sz w:val="14"/>
          <w:szCs w:val="16"/>
          <w:lang w:val="en-US"/>
        </w:rPr>
      </w:pPr>
      <w:ins w:id="1209"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0B99481E" w14:textId="26245899" w:rsidR="009F776D" w:rsidRPr="00BA7F18" w:rsidRDefault="009F776D" w:rsidP="009F776D">
      <w:pPr>
        <w:suppressAutoHyphens w:val="0"/>
        <w:autoSpaceDE w:val="0"/>
        <w:autoSpaceDN w:val="0"/>
        <w:adjustRightInd w:val="0"/>
        <w:spacing w:after="0" w:line="240" w:lineRule="auto"/>
        <w:rPr>
          <w:ins w:id="1210" w:author="smaslan" w:date="2017-10-30T12:09:00Z"/>
          <w:rFonts w:ascii="Courier New" w:hAnsi="Courier New" w:cs="Courier New"/>
          <w:color w:val="000000"/>
          <w:sz w:val="14"/>
          <w:szCs w:val="16"/>
          <w:lang w:val="en-US"/>
        </w:rPr>
      </w:pPr>
      <w:ins w:id="1211"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si</w:t>
        </w:r>
        <w:proofErr w:type="spell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127067A4" w14:textId="5B67B7A1" w:rsidR="009F776D" w:rsidRPr="00BA7F18" w:rsidRDefault="009F776D" w:rsidP="009F776D">
      <w:pPr>
        <w:suppressAutoHyphens w:val="0"/>
        <w:autoSpaceDE w:val="0"/>
        <w:autoSpaceDN w:val="0"/>
        <w:adjustRightInd w:val="0"/>
        <w:spacing w:after="0" w:line="240" w:lineRule="auto"/>
        <w:rPr>
          <w:ins w:id="1212" w:author="smaslan" w:date="2017-10-30T12:09:00Z"/>
          <w:rFonts w:ascii="Courier New" w:hAnsi="Courier New" w:cs="Courier New"/>
          <w:color w:val="000000"/>
          <w:sz w:val="14"/>
          <w:szCs w:val="16"/>
          <w:lang w:val="en-US"/>
        </w:rPr>
      </w:pPr>
      <w:ins w:id="1213"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si</w:t>
        </w:r>
        <w:proofErr w:type="spell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7D44AFA7" w14:textId="34FC715B" w:rsidR="009F776D" w:rsidRPr="00BA7F18" w:rsidRDefault="009F776D" w:rsidP="009F776D">
      <w:pPr>
        <w:suppressAutoHyphens w:val="0"/>
        <w:autoSpaceDE w:val="0"/>
        <w:autoSpaceDN w:val="0"/>
        <w:adjustRightInd w:val="0"/>
        <w:spacing w:after="0" w:line="240" w:lineRule="auto"/>
        <w:rPr>
          <w:ins w:id="1214" w:author="smaslan" w:date="2017-10-30T12:09:00Z"/>
          <w:rFonts w:ascii="Courier New" w:hAnsi="Courier New" w:cs="Courier New"/>
          <w:color w:val="000000"/>
          <w:sz w:val="14"/>
          <w:szCs w:val="16"/>
          <w:lang w:val="en-US"/>
        </w:rPr>
      </w:pPr>
      <w:ins w:id="1215" w:author="smaslan" w:date="2017-10-30T12:09:00Z">
        <w:r w:rsidRPr="00BA7F18">
          <w:rPr>
            <w:rFonts w:ascii="Courier New" w:hAnsi="Courier New" w:cs="Courier New"/>
            <w:color w:val="008080"/>
            <w:sz w:val="14"/>
            <w:szCs w:val="16"/>
            <w:lang w:val="en-US"/>
          </w:rPr>
          <w:t xml:space="preserve">                </w:t>
        </w:r>
        <w:proofErr w:type="spellStart"/>
        <w:proofErr w:type="gramStart"/>
        <w:r w:rsidRPr="00BA7F18">
          <w:rPr>
            <w:rFonts w:ascii="Courier New" w:hAnsi="Courier New" w:cs="Courier New"/>
            <w:color w:val="000000"/>
            <w:sz w:val="14"/>
            <w:szCs w:val="16"/>
            <w:lang w:val="en-US"/>
          </w:rPr>
          <w:t>ph</w:t>
        </w:r>
        <w:proofErr w:type="spellEnd"/>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4F1398E5" w14:textId="77777777" w:rsidR="009F776D" w:rsidRPr="00BA7F18" w:rsidRDefault="009F776D" w:rsidP="009F776D">
      <w:pPr>
        <w:suppressAutoHyphens w:val="0"/>
        <w:autoSpaceDE w:val="0"/>
        <w:autoSpaceDN w:val="0"/>
        <w:adjustRightInd w:val="0"/>
        <w:spacing w:after="0" w:line="240" w:lineRule="auto"/>
        <w:rPr>
          <w:ins w:id="1216" w:author="smaslan" w:date="2017-10-30T12:09:00Z"/>
          <w:rFonts w:ascii="Courier New" w:hAnsi="Courier New" w:cs="Courier New"/>
          <w:color w:val="000000"/>
          <w:sz w:val="14"/>
          <w:szCs w:val="16"/>
          <w:lang w:val="en-US"/>
        </w:rPr>
      </w:pPr>
      <w:ins w:id="1217"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3DDD735E" w14:textId="77777777" w:rsidR="009F776D" w:rsidRPr="00BA7F18" w:rsidRDefault="009F776D" w:rsidP="009F776D">
      <w:pPr>
        <w:suppressAutoHyphens w:val="0"/>
        <w:autoSpaceDE w:val="0"/>
        <w:autoSpaceDN w:val="0"/>
        <w:adjustRightInd w:val="0"/>
        <w:spacing w:after="0" w:line="240" w:lineRule="auto"/>
        <w:rPr>
          <w:ins w:id="1218" w:author="smaslan" w:date="2017-10-30T12:09:00Z"/>
          <w:rFonts w:ascii="Courier New" w:hAnsi="Courier New" w:cs="Courier New"/>
          <w:color w:val="000000"/>
          <w:sz w:val="14"/>
          <w:szCs w:val="16"/>
          <w:lang w:val="en-US"/>
        </w:rPr>
      </w:pPr>
      <w:ins w:id="1219"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endsection</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172B0C36" w14:textId="77777777" w:rsidR="009F776D" w:rsidRDefault="009F776D">
      <w:pPr>
        <w:rPr>
          <w:ins w:id="1220" w:author="smaslan" w:date="2017-10-30T12:07:00Z"/>
          <w:lang w:val="en-US"/>
        </w:rPr>
      </w:pPr>
    </w:p>
    <w:p w14:paraId="4DB26252" w14:textId="5B616277" w:rsidR="009F776D" w:rsidRDefault="009F776D">
      <w:pPr>
        <w:rPr>
          <w:ins w:id="1221" w:author="smaslan" w:date="2017-10-30T12:09:00Z"/>
          <w:lang w:val="en-US"/>
        </w:rPr>
      </w:pPr>
      <w:ins w:id="1222" w:author="smaslan" w:date="2017-10-30T12:09:00Z">
        <w:r>
          <w:rPr>
            <w:lang w:val="en-US"/>
          </w:rPr>
          <w:t xml:space="preserve">The </w:t>
        </w:r>
      </w:ins>
      <w:ins w:id="1223" w:author="smaslan" w:date="2017-10-30T12:10:00Z">
        <w:r>
          <w:rPr>
            <w:lang w:val="en-US"/>
          </w:rPr>
          <w:t>‘</w:t>
        </w:r>
        <w:r w:rsidRPr="00E54759">
          <w:rPr>
            <w:b/>
            <w:lang w:val="en-US"/>
            <w:rPrChange w:id="1224" w:author="smaslan" w:date="2017-10-30T12:18:00Z">
              <w:rPr>
                <w:rFonts w:asciiTheme="majorHAnsi" w:eastAsiaTheme="majorEastAsia" w:hAnsiTheme="majorHAnsi" w:cstheme="majorBidi"/>
                <w:b/>
                <w:bCs/>
                <w:i/>
                <w:iCs/>
                <w:color w:val="5B9BD5" w:themeColor="accent1"/>
                <w:lang w:val="en-US"/>
              </w:rPr>
            </w:rPrChange>
          </w:rPr>
          <w:t>list of supported algorithms</w:t>
        </w:r>
        <w:r>
          <w:rPr>
            <w:lang w:val="en-US"/>
          </w:rPr>
          <w:t>’ contains IDs of the algorithms from the QWTB toolbox. Only these will be visible in the TWM GUI. Optionally</w:t>
        </w:r>
      </w:ins>
      <w:ins w:id="1225" w:author="smaslan" w:date="2017-10-30T12:18:00Z">
        <w:r w:rsidR="00E54759">
          <w:rPr>
            <w:lang w:val="en-US"/>
          </w:rPr>
          <w:t>,</w:t>
        </w:r>
      </w:ins>
      <w:ins w:id="1226" w:author="smaslan" w:date="2017-10-30T12:10:00Z">
        <w:r>
          <w:rPr>
            <w:lang w:val="en-US"/>
          </w:rPr>
          <w:t xml:space="preserve"> each algorithm can contain configuration placed in the section named according the algorithm</w:t>
        </w:r>
      </w:ins>
      <w:ins w:id="1227" w:author="smaslan" w:date="2017-10-30T12:11:00Z">
        <w:r>
          <w:rPr>
            <w:lang w:val="en-US"/>
          </w:rPr>
          <w:t>’s ID. The configuration is used only for the displaying of the results in GUI, not for the calculation itself.</w:t>
        </w:r>
      </w:ins>
      <w:ins w:id="1228" w:author="smaslan" w:date="2017-10-30T12:19:00Z">
        <w:r w:rsidR="00E54759">
          <w:rPr>
            <w:lang w:val="en-US"/>
          </w:rPr>
          <w:t xml:space="preserve"> Its format is preliminary and will be </w:t>
        </w:r>
      </w:ins>
      <w:ins w:id="1229" w:author="smaslan" w:date="2017-11-01T14:28:00Z">
        <w:r w:rsidR="00B075E6">
          <w:rPr>
            <w:lang w:val="en-US"/>
          </w:rPr>
          <w:t>most likely</w:t>
        </w:r>
      </w:ins>
      <w:ins w:id="1230" w:author="smaslan" w:date="2017-10-30T12:19:00Z">
        <w:r w:rsidR="00E54759">
          <w:rPr>
            <w:lang w:val="en-US"/>
          </w:rPr>
          <w:t xml:space="preserve"> modified along with development of the TWM GUI.</w:t>
        </w:r>
      </w:ins>
    </w:p>
    <w:p w14:paraId="752D47C2" w14:textId="09632A98" w:rsidR="009F776D" w:rsidRDefault="009F776D">
      <w:pPr>
        <w:rPr>
          <w:ins w:id="1231" w:author="smaslan" w:date="2017-10-30T12:12:00Z"/>
          <w:lang w:val="en-US"/>
        </w:rPr>
      </w:pPr>
      <w:ins w:id="1232" w:author="smaslan" w:date="2017-10-30T12:12:00Z">
        <w:r>
          <w:rPr>
            <w:lang w:val="en-US"/>
          </w:rPr>
          <w:t>The TWM will define the algorithm to be used for the calculation and its parameters by a</w:t>
        </w:r>
      </w:ins>
      <w:ins w:id="1233" w:author="smaslan" w:date="2018-08-07T09:50:00Z">
        <w:r w:rsidR="00873B05">
          <w:rPr>
            <w:lang w:val="en-US"/>
          </w:rPr>
          <w:t xml:space="preserve">n additional INFO file in the measurement folder root named ‘qwtb.info’. </w:t>
        </w:r>
      </w:ins>
      <w:ins w:id="1234" w:author="smaslan" w:date="2017-10-30T12:12:00Z">
        <w:r>
          <w:rPr>
            <w:lang w:val="en-US"/>
          </w:rPr>
          <w:t xml:space="preserve"> </w:t>
        </w:r>
      </w:ins>
      <w:ins w:id="1235" w:author="smaslan" w:date="2018-08-07T09:50:00Z">
        <w:r w:rsidR="00873B05">
          <w:rPr>
            <w:lang w:val="en-US"/>
          </w:rPr>
          <w:t xml:space="preserve">Content is </w:t>
        </w:r>
      </w:ins>
      <w:ins w:id="1236" w:author="smaslan" w:date="2017-10-30T12:12:00Z">
        <w:r>
          <w:rPr>
            <w:lang w:val="en-US"/>
          </w:rPr>
          <w:t>following</w:t>
        </w:r>
      </w:ins>
      <w:ins w:id="1237" w:author="smaslan" w:date="2017-10-30T12:13:00Z">
        <w:r>
          <w:rPr>
            <w:lang w:val="en-US"/>
          </w:rPr>
          <w:t>:</w:t>
        </w:r>
      </w:ins>
    </w:p>
    <w:p w14:paraId="0C6B8519" w14:textId="77777777" w:rsidR="009F776D" w:rsidRDefault="009F776D" w:rsidP="009F776D">
      <w:pPr>
        <w:suppressAutoHyphens w:val="0"/>
        <w:autoSpaceDE w:val="0"/>
        <w:autoSpaceDN w:val="0"/>
        <w:adjustRightInd w:val="0"/>
        <w:spacing w:after="0" w:line="240" w:lineRule="auto"/>
        <w:rPr>
          <w:ins w:id="1238" w:author="smaslan" w:date="2017-10-30T12:06:00Z"/>
          <w:rFonts w:ascii="Courier New" w:hAnsi="Courier New" w:cs="Courier New"/>
          <w:i/>
          <w:iCs/>
          <w:color w:val="0000FF"/>
          <w:sz w:val="14"/>
          <w:szCs w:val="16"/>
          <w:lang w:val="en-US"/>
        </w:rPr>
      </w:pPr>
    </w:p>
    <w:p w14:paraId="746158EA" w14:textId="77777777" w:rsidR="009F776D" w:rsidRPr="00BC446F" w:rsidRDefault="009F776D" w:rsidP="009F776D">
      <w:pPr>
        <w:suppressAutoHyphens w:val="0"/>
        <w:autoSpaceDE w:val="0"/>
        <w:autoSpaceDN w:val="0"/>
        <w:adjustRightInd w:val="0"/>
        <w:spacing w:after="0" w:line="240" w:lineRule="auto"/>
        <w:rPr>
          <w:ins w:id="1239" w:author="smaslan" w:date="2017-10-30T12:06:00Z"/>
          <w:rFonts w:ascii="Courier New" w:hAnsi="Courier New" w:cs="Courier New"/>
          <w:i/>
          <w:iCs/>
          <w:color w:val="0000FF"/>
          <w:sz w:val="14"/>
          <w:szCs w:val="16"/>
          <w:lang w:val="en-US"/>
        </w:rPr>
      </w:pPr>
      <w:ins w:id="1240" w:author="smaslan" w:date="2017-10-30T12:06:00Z">
        <w:r w:rsidRPr="00BC446F">
          <w:rPr>
            <w:rFonts w:ascii="Courier New" w:hAnsi="Courier New" w:cs="Courier New"/>
            <w:i/>
            <w:iCs/>
            <w:color w:val="0000FF"/>
            <w:sz w:val="14"/>
            <w:szCs w:val="16"/>
            <w:lang w:val="en-US"/>
          </w:rPr>
          <w:t>// --- copy of the QWTB algorithm setup:</w:t>
        </w:r>
      </w:ins>
    </w:p>
    <w:p w14:paraId="559CEDA3" w14:textId="5E0F8406" w:rsidR="009F776D" w:rsidRPr="00BC446F" w:rsidRDefault="009F776D" w:rsidP="009F776D">
      <w:pPr>
        <w:suppressAutoHyphens w:val="0"/>
        <w:autoSpaceDE w:val="0"/>
        <w:autoSpaceDN w:val="0"/>
        <w:adjustRightInd w:val="0"/>
        <w:spacing w:after="0" w:line="240" w:lineRule="auto"/>
        <w:rPr>
          <w:ins w:id="1241" w:author="smaslan" w:date="2017-10-30T12:06:00Z"/>
          <w:rFonts w:ascii="Courier New" w:hAnsi="Courier New" w:cs="Courier New"/>
          <w:color w:val="000000"/>
          <w:sz w:val="14"/>
          <w:szCs w:val="16"/>
          <w:lang w:val="en-US"/>
        </w:rPr>
      </w:pPr>
      <w:ins w:id="1242" w:author="smaslan" w:date="2017-10-30T12:06:00Z">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ns w:id="1243" w:author="smaslan" w:date="2018-08-07T09:51:00Z">
        <w:r w:rsidR="00873B05" w:rsidRPr="00873B05">
          <w:rPr>
            <w:rFonts w:ascii="Courier New" w:hAnsi="Courier New" w:cs="Courier New"/>
            <w:color w:val="000000"/>
            <w:sz w:val="14"/>
            <w:szCs w:val="16"/>
            <w:lang w:val="en-US"/>
          </w:rPr>
          <w:t>QWTB processing setup</w:t>
        </w:r>
      </w:ins>
    </w:p>
    <w:p w14:paraId="31428909" w14:textId="7A87DCFA" w:rsidR="00873B05" w:rsidRPr="00873B05" w:rsidRDefault="00873B05" w:rsidP="00873B05">
      <w:pPr>
        <w:suppressAutoHyphens w:val="0"/>
        <w:autoSpaceDE w:val="0"/>
        <w:autoSpaceDN w:val="0"/>
        <w:adjustRightInd w:val="0"/>
        <w:spacing w:after="0" w:line="240" w:lineRule="auto"/>
        <w:rPr>
          <w:ins w:id="1244" w:author="smaslan" w:date="2018-08-07T09:47:00Z"/>
          <w:rFonts w:ascii="Courier New" w:hAnsi="Courier New" w:cs="Courier New"/>
          <w:i/>
          <w:iCs/>
          <w:color w:val="0000FF"/>
          <w:sz w:val="14"/>
          <w:szCs w:val="16"/>
          <w:lang w:val="en-US"/>
          <w:rPrChange w:id="1245" w:author="smaslan" w:date="2018-08-07T09:48:00Z">
            <w:rPr>
              <w:ins w:id="1246" w:author="smaslan" w:date="2018-08-07T09:47:00Z"/>
              <w:rFonts w:ascii="Courier New" w:hAnsi="Courier New" w:cs="Courier New"/>
              <w:color w:val="008080"/>
              <w:sz w:val="14"/>
              <w:szCs w:val="16"/>
              <w:lang w:val="en-US"/>
            </w:rPr>
          </w:rPrChange>
        </w:rPr>
      </w:pPr>
      <w:ins w:id="1247" w:author="smaslan" w:date="2018-08-07T09:47: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ID of the QWTB algorithm:</w:t>
        </w:r>
      </w:ins>
    </w:p>
    <w:p w14:paraId="07FA664B" w14:textId="3D61D1BD" w:rsidR="00873B05" w:rsidRPr="00873B05" w:rsidRDefault="009F776D" w:rsidP="00873B05">
      <w:pPr>
        <w:suppressAutoHyphens w:val="0"/>
        <w:autoSpaceDE w:val="0"/>
        <w:autoSpaceDN w:val="0"/>
        <w:adjustRightInd w:val="0"/>
        <w:spacing w:after="0" w:line="240" w:lineRule="auto"/>
        <w:rPr>
          <w:ins w:id="1248" w:author="smaslan" w:date="2018-08-07T09:46:00Z"/>
          <w:rFonts w:ascii="Courier New" w:hAnsi="Courier New" w:cs="Courier New"/>
          <w:color w:val="000000" w:themeColor="text1"/>
          <w:sz w:val="14"/>
          <w:szCs w:val="16"/>
          <w:lang w:val="en-US"/>
          <w:rPrChange w:id="1249" w:author="smaslan" w:date="2018-08-07T09:46:00Z">
            <w:rPr>
              <w:ins w:id="1250" w:author="smaslan" w:date="2018-08-07T09:46:00Z"/>
              <w:rFonts w:ascii="Courier New" w:hAnsi="Courier New" w:cs="Courier New"/>
              <w:color w:val="008080"/>
              <w:sz w:val="14"/>
              <w:szCs w:val="16"/>
              <w:lang w:val="en-US"/>
            </w:rPr>
          </w:rPrChange>
        </w:rPr>
      </w:pPr>
      <w:ins w:id="1251" w:author="smaslan" w:date="2017-10-30T12:06:00Z">
        <w:r w:rsidRPr="00BC446F">
          <w:rPr>
            <w:rFonts w:ascii="Courier New" w:hAnsi="Courier New" w:cs="Courier New"/>
            <w:color w:val="008080"/>
            <w:sz w:val="14"/>
            <w:szCs w:val="16"/>
            <w:lang w:val="en-US"/>
          </w:rPr>
          <w:t xml:space="preserve">        </w:t>
        </w:r>
      </w:ins>
      <w:proofErr w:type="gramStart"/>
      <w:ins w:id="1252" w:author="smaslan" w:date="2018-08-07T09:46:00Z">
        <w:r w:rsidR="00873B05" w:rsidRPr="00873B05">
          <w:rPr>
            <w:rFonts w:ascii="Courier New" w:hAnsi="Courier New" w:cs="Courier New"/>
            <w:color w:val="000000" w:themeColor="text1"/>
            <w:sz w:val="14"/>
            <w:szCs w:val="16"/>
            <w:lang w:val="en-US"/>
            <w:rPrChange w:id="1253" w:author="smaslan" w:date="2018-08-07T09:46:00Z">
              <w:rPr>
                <w:rFonts w:ascii="Courier New" w:eastAsiaTheme="majorEastAsia" w:hAnsi="Courier New" w:cs="Courier New"/>
                <w:b/>
                <w:bCs/>
                <w:i/>
                <w:iCs/>
                <w:color w:val="008080"/>
                <w:sz w:val="14"/>
                <w:szCs w:val="16"/>
                <w:lang w:val="en-US"/>
              </w:rPr>
            </w:rPrChange>
          </w:rPr>
          <w:t>algorithm</w:t>
        </w:r>
        <w:proofErr w:type="gramEnd"/>
        <w:r w:rsidR="00873B05" w:rsidRPr="00873B05">
          <w:rPr>
            <w:rFonts w:ascii="Courier New" w:hAnsi="Courier New" w:cs="Courier New"/>
            <w:color w:val="000000" w:themeColor="text1"/>
            <w:sz w:val="14"/>
            <w:szCs w:val="16"/>
            <w:lang w:val="en-US"/>
            <w:rPrChange w:id="1254" w:author="smaslan" w:date="2018-08-07T09:46:00Z">
              <w:rPr>
                <w:rFonts w:ascii="Courier New" w:eastAsiaTheme="majorEastAsia" w:hAnsi="Courier New" w:cs="Courier New"/>
                <w:b/>
                <w:bCs/>
                <w:i/>
                <w:iCs/>
                <w:color w:val="008080"/>
                <w:sz w:val="14"/>
                <w:szCs w:val="16"/>
                <w:lang w:val="en-US"/>
              </w:rPr>
            </w:rPrChange>
          </w:rPr>
          <w:t xml:space="preserve"> id:: </w:t>
        </w:r>
        <w:r w:rsidR="00873B05">
          <w:rPr>
            <w:rFonts w:ascii="Courier New" w:hAnsi="Courier New" w:cs="Courier New"/>
            <w:color w:val="000000" w:themeColor="text1"/>
            <w:sz w:val="14"/>
            <w:szCs w:val="16"/>
            <w:lang w:val="en-US"/>
          </w:rPr>
          <w:t>SP-FFT</w:t>
        </w:r>
      </w:ins>
    </w:p>
    <w:p w14:paraId="71DA5FB9" w14:textId="44DC9F15" w:rsidR="00873B05" w:rsidRPr="00873B05" w:rsidRDefault="00873B05" w:rsidP="00873B05">
      <w:pPr>
        <w:suppressAutoHyphens w:val="0"/>
        <w:autoSpaceDE w:val="0"/>
        <w:autoSpaceDN w:val="0"/>
        <w:adjustRightInd w:val="0"/>
        <w:spacing w:after="0" w:line="240" w:lineRule="auto"/>
        <w:rPr>
          <w:ins w:id="1255" w:author="smaslan" w:date="2018-08-07T09:49:00Z"/>
          <w:rFonts w:ascii="Courier New" w:hAnsi="Courier New" w:cs="Courier New"/>
          <w:i/>
          <w:iCs/>
          <w:color w:val="0000FF"/>
          <w:sz w:val="14"/>
          <w:szCs w:val="16"/>
          <w:lang w:val="en-US"/>
          <w:rPrChange w:id="1256" w:author="smaslan" w:date="2018-08-07T09:49:00Z">
            <w:rPr>
              <w:ins w:id="1257" w:author="smaslan" w:date="2018-08-07T09:49:00Z"/>
              <w:rFonts w:ascii="Courier New" w:hAnsi="Courier New" w:cs="Courier New"/>
              <w:color w:val="000000" w:themeColor="text1"/>
              <w:sz w:val="14"/>
              <w:szCs w:val="16"/>
              <w:lang w:val="en-US"/>
            </w:rPr>
          </w:rPrChange>
        </w:rPr>
      </w:pPr>
      <w:ins w:id="1258" w:author="smaslan" w:date="2018-08-07T09:49: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w:t>
        </w:r>
        <w:r>
          <w:rPr>
            <w:rFonts w:ascii="Courier New" w:hAnsi="Courier New" w:cs="Courier New"/>
            <w:i/>
            <w:iCs/>
            <w:color w:val="0000FF"/>
            <w:sz w:val="14"/>
            <w:szCs w:val="16"/>
            <w:lang w:val="en-US"/>
          </w:rPr>
          <w:t>l averaging cycles at once (1):</w:t>
        </w:r>
      </w:ins>
    </w:p>
    <w:p w14:paraId="2C32F189" w14:textId="77777777" w:rsidR="00873B05" w:rsidRPr="00873B05" w:rsidRDefault="00873B05" w:rsidP="00873B05">
      <w:pPr>
        <w:suppressAutoHyphens w:val="0"/>
        <w:autoSpaceDE w:val="0"/>
        <w:autoSpaceDN w:val="0"/>
        <w:adjustRightInd w:val="0"/>
        <w:spacing w:after="0" w:line="240" w:lineRule="auto"/>
        <w:rPr>
          <w:ins w:id="1259" w:author="smaslan" w:date="2018-08-07T09:46:00Z"/>
          <w:rFonts w:ascii="Courier New" w:hAnsi="Courier New" w:cs="Courier New"/>
          <w:color w:val="000000" w:themeColor="text1"/>
          <w:sz w:val="14"/>
          <w:szCs w:val="16"/>
          <w:lang w:val="en-US"/>
          <w:rPrChange w:id="1260" w:author="smaslan" w:date="2018-08-07T09:46:00Z">
            <w:rPr>
              <w:ins w:id="1261" w:author="smaslan" w:date="2018-08-07T09:46:00Z"/>
              <w:rFonts w:ascii="Courier New" w:hAnsi="Courier New" w:cs="Courier New"/>
              <w:color w:val="008080"/>
              <w:sz w:val="14"/>
              <w:szCs w:val="16"/>
              <w:lang w:val="en-US"/>
            </w:rPr>
          </w:rPrChange>
        </w:rPr>
      </w:pPr>
      <w:ins w:id="1262" w:author="smaslan" w:date="2018-08-07T09:46:00Z">
        <w:r w:rsidRPr="00873B05">
          <w:rPr>
            <w:rFonts w:ascii="Courier New" w:hAnsi="Courier New" w:cs="Courier New"/>
            <w:color w:val="000000" w:themeColor="text1"/>
            <w:sz w:val="14"/>
            <w:szCs w:val="16"/>
            <w:lang w:val="en-US"/>
            <w:rPrChange w:id="1263"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264" w:author="smaslan" w:date="2018-08-07T09:46:00Z">
              <w:rPr>
                <w:rFonts w:ascii="Courier New" w:eastAsiaTheme="majorEastAsia" w:hAnsi="Courier New" w:cs="Courier New"/>
                <w:b/>
                <w:bCs/>
                <w:i/>
                <w:iCs/>
                <w:color w:val="008080"/>
                <w:sz w:val="14"/>
                <w:szCs w:val="16"/>
                <w:lang w:val="en-US"/>
              </w:rPr>
            </w:rPrChange>
          </w:rPr>
          <w:t>calculate</w:t>
        </w:r>
        <w:proofErr w:type="gramEnd"/>
        <w:r w:rsidRPr="00873B05">
          <w:rPr>
            <w:rFonts w:ascii="Courier New" w:hAnsi="Courier New" w:cs="Courier New"/>
            <w:color w:val="000000" w:themeColor="text1"/>
            <w:sz w:val="14"/>
            <w:szCs w:val="16"/>
            <w:lang w:val="en-US"/>
            <w:rPrChange w:id="1265" w:author="smaslan" w:date="2018-08-07T09:46:00Z">
              <w:rPr>
                <w:rFonts w:ascii="Courier New" w:eastAsiaTheme="majorEastAsia" w:hAnsi="Courier New" w:cs="Courier New"/>
                <w:b/>
                <w:bCs/>
                <w:i/>
                <w:iCs/>
                <w:color w:val="008080"/>
                <w:sz w:val="14"/>
                <w:szCs w:val="16"/>
                <w:lang w:val="en-US"/>
              </w:rPr>
            </w:rPrChange>
          </w:rPr>
          <w:t xml:space="preserve"> whole average at once:: 0</w:t>
        </w:r>
      </w:ins>
    </w:p>
    <w:p w14:paraId="5ECFC9A9" w14:textId="0C3E94CC" w:rsidR="00873B05" w:rsidRPr="00873B05" w:rsidRDefault="00873B05" w:rsidP="00873B05">
      <w:pPr>
        <w:suppressAutoHyphens w:val="0"/>
        <w:autoSpaceDE w:val="0"/>
        <w:autoSpaceDN w:val="0"/>
        <w:adjustRightInd w:val="0"/>
        <w:spacing w:after="0" w:line="240" w:lineRule="auto"/>
        <w:rPr>
          <w:ins w:id="1266" w:author="smaslan" w:date="2018-08-07T09:49:00Z"/>
          <w:rFonts w:ascii="Courier New" w:hAnsi="Courier New" w:cs="Courier New"/>
          <w:i/>
          <w:iCs/>
          <w:color w:val="0000FF"/>
          <w:sz w:val="14"/>
          <w:szCs w:val="16"/>
          <w:lang w:val="en-US"/>
          <w:rPrChange w:id="1267" w:author="smaslan" w:date="2018-08-07T09:49:00Z">
            <w:rPr>
              <w:ins w:id="1268" w:author="smaslan" w:date="2018-08-07T09:49:00Z"/>
              <w:rFonts w:ascii="Courier New" w:hAnsi="Courier New" w:cs="Courier New"/>
              <w:color w:val="000000" w:themeColor="text1"/>
              <w:sz w:val="14"/>
              <w:szCs w:val="16"/>
              <w:lang w:val="en-US"/>
            </w:rPr>
          </w:rPrChange>
        </w:rPr>
      </w:pPr>
      <w:ins w:id="1269" w:author="smaslan" w:date="2018-08-07T09:49: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uncertainty calculation mode:</w:t>
        </w:r>
      </w:ins>
    </w:p>
    <w:p w14:paraId="3968E7A4" w14:textId="77777777" w:rsidR="00873B05" w:rsidRPr="00873B05" w:rsidRDefault="00873B05" w:rsidP="00873B05">
      <w:pPr>
        <w:suppressAutoHyphens w:val="0"/>
        <w:autoSpaceDE w:val="0"/>
        <w:autoSpaceDN w:val="0"/>
        <w:adjustRightInd w:val="0"/>
        <w:spacing w:after="0" w:line="240" w:lineRule="auto"/>
        <w:rPr>
          <w:ins w:id="1270" w:author="smaslan" w:date="2018-08-07T09:46:00Z"/>
          <w:rFonts w:ascii="Courier New" w:hAnsi="Courier New" w:cs="Courier New"/>
          <w:color w:val="000000" w:themeColor="text1"/>
          <w:sz w:val="14"/>
          <w:szCs w:val="16"/>
          <w:lang w:val="en-US"/>
          <w:rPrChange w:id="1271" w:author="smaslan" w:date="2018-08-07T09:46:00Z">
            <w:rPr>
              <w:ins w:id="1272" w:author="smaslan" w:date="2018-08-07T09:46:00Z"/>
              <w:rFonts w:ascii="Courier New" w:hAnsi="Courier New" w:cs="Courier New"/>
              <w:color w:val="008080"/>
              <w:sz w:val="14"/>
              <w:szCs w:val="16"/>
              <w:lang w:val="en-US"/>
            </w:rPr>
          </w:rPrChange>
        </w:rPr>
      </w:pPr>
      <w:ins w:id="1273" w:author="smaslan" w:date="2018-08-07T09:46:00Z">
        <w:r w:rsidRPr="00873B05">
          <w:rPr>
            <w:rFonts w:ascii="Courier New" w:hAnsi="Courier New" w:cs="Courier New"/>
            <w:color w:val="000000" w:themeColor="text1"/>
            <w:sz w:val="14"/>
            <w:szCs w:val="16"/>
            <w:lang w:val="en-US"/>
            <w:rPrChange w:id="1274"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275" w:author="smaslan" w:date="2018-08-07T09:46:00Z">
              <w:rPr>
                <w:rFonts w:ascii="Courier New" w:eastAsiaTheme="majorEastAsia" w:hAnsi="Courier New" w:cs="Courier New"/>
                <w:b/>
                <w:bCs/>
                <w:i/>
                <w:iCs/>
                <w:color w:val="008080"/>
                <w:sz w:val="14"/>
                <w:szCs w:val="16"/>
                <w:lang w:val="en-US"/>
              </w:rPr>
            </w:rPrChange>
          </w:rPr>
          <w:t>uncertainty</w:t>
        </w:r>
        <w:proofErr w:type="gramEnd"/>
        <w:r w:rsidRPr="00873B05">
          <w:rPr>
            <w:rFonts w:ascii="Courier New" w:hAnsi="Courier New" w:cs="Courier New"/>
            <w:color w:val="000000" w:themeColor="text1"/>
            <w:sz w:val="14"/>
            <w:szCs w:val="16"/>
            <w:lang w:val="en-US"/>
            <w:rPrChange w:id="1276" w:author="smaslan" w:date="2018-08-07T09:46:00Z">
              <w:rPr>
                <w:rFonts w:ascii="Courier New" w:eastAsiaTheme="majorEastAsia" w:hAnsi="Courier New" w:cs="Courier New"/>
                <w:b/>
                <w:bCs/>
                <w:i/>
                <w:iCs/>
                <w:color w:val="008080"/>
                <w:sz w:val="14"/>
                <w:szCs w:val="16"/>
                <w:lang w:val="en-US"/>
              </w:rPr>
            </w:rPrChange>
          </w:rPr>
          <w:t xml:space="preserve"> mode:: none</w:t>
        </w:r>
      </w:ins>
    </w:p>
    <w:p w14:paraId="380E5332" w14:textId="503C2BF0" w:rsidR="00873B05" w:rsidRPr="00873B05" w:rsidRDefault="00873B05" w:rsidP="00873B05">
      <w:pPr>
        <w:suppressAutoHyphens w:val="0"/>
        <w:autoSpaceDE w:val="0"/>
        <w:autoSpaceDN w:val="0"/>
        <w:adjustRightInd w:val="0"/>
        <w:spacing w:after="0" w:line="240" w:lineRule="auto"/>
        <w:rPr>
          <w:ins w:id="1277" w:author="smaslan" w:date="2018-08-07T09:49:00Z"/>
          <w:rFonts w:ascii="Courier New" w:hAnsi="Courier New" w:cs="Courier New"/>
          <w:i/>
          <w:iCs/>
          <w:color w:val="0000FF"/>
          <w:sz w:val="14"/>
          <w:szCs w:val="16"/>
          <w:lang w:val="en-US"/>
          <w:rPrChange w:id="1278" w:author="smaslan" w:date="2018-08-07T09:49:00Z">
            <w:rPr>
              <w:ins w:id="1279" w:author="smaslan" w:date="2018-08-07T09:49:00Z"/>
              <w:rFonts w:ascii="Courier New" w:hAnsi="Courier New" w:cs="Courier New"/>
              <w:color w:val="000000" w:themeColor="text1"/>
              <w:sz w:val="14"/>
              <w:szCs w:val="16"/>
              <w:lang w:val="en-US"/>
            </w:rPr>
          </w:rPrChange>
        </w:rPr>
      </w:pPr>
      <w:ins w:id="1280" w:author="smaslan" w:date="2018-08-07T09:49: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level of confidence for uncertainty:</w:t>
        </w:r>
      </w:ins>
    </w:p>
    <w:p w14:paraId="377EA1CA" w14:textId="77777777" w:rsidR="00873B05" w:rsidRPr="00873B05" w:rsidRDefault="00873B05" w:rsidP="00873B05">
      <w:pPr>
        <w:suppressAutoHyphens w:val="0"/>
        <w:autoSpaceDE w:val="0"/>
        <w:autoSpaceDN w:val="0"/>
        <w:adjustRightInd w:val="0"/>
        <w:spacing w:after="0" w:line="240" w:lineRule="auto"/>
        <w:rPr>
          <w:ins w:id="1281" w:author="smaslan" w:date="2018-08-07T09:46:00Z"/>
          <w:rFonts w:ascii="Courier New" w:hAnsi="Courier New" w:cs="Courier New"/>
          <w:i/>
          <w:iCs/>
          <w:color w:val="000000" w:themeColor="text1"/>
          <w:sz w:val="14"/>
          <w:szCs w:val="16"/>
          <w:lang w:val="en-US"/>
          <w:rPrChange w:id="1282" w:author="smaslan" w:date="2018-08-07T09:46:00Z">
            <w:rPr>
              <w:ins w:id="1283" w:author="smaslan" w:date="2018-08-07T09:46:00Z"/>
              <w:rFonts w:ascii="Courier New" w:hAnsi="Courier New" w:cs="Courier New"/>
              <w:i/>
              <w:iCs/>
              <w:color w:val="008080"/>
              <w:sz w:val="14"/>
              <w:szCs w:val="16"/>
              <w:lang w:val="en-US"/>
            </w:rPr>
          </w:rPrChange>
        </w:rPr>
      </w:pPr>
      <w:ins w:id="1284" w:author="smaslan" w:date="2018-08-07T09:46:00Z">
        <w:r w:rsidRPr="00873B05">
          <w:rPr>
            <w:rFonts w:ascii="Courier New" w:hAnsi="Courier New" w:cs="Courier New"/>
            <w:color w:val="000000" w:themeColor="text1"/>
            <w:sz w:val="14"/>
            <w:szCs w:val="16"/>
            <w:lang w:val="en-US"/>
            <w:rPrChange w:id="1285"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286" w:author="smaslan" w:date="2018-08-07T09:46:00Z">
              <w:rPr>
                <w:rFonts w:ascii="Courier New" w:eastAsiaTheme="majorEastAsia" w:hAnsi="Courier New" w:cs="Courier New"/>
                <w:b/>
                <w:bCs/>
                <w:i/>
                <w:iCs/>
                <w:color w:val="008080"/>
                <w:sz w:val="14"/>
                <w:szCs w:val="16"/>
                <w:lang w:val="en-US"/>
              </w:rPr>
            </w:rPrChange>
          </w:rPr>
          <w:t>level</w:t>
        </w:r>
        <w:proofErr w:type="gramEnd"/>
        <w:r w:rsidRPr="00873B05">
          <w:rPr>
            <w:rFonts w:ascii="Courier New" w:hAnsi="Courier New" w:cs="Courier New"/>
            <w:color w:val="000000" w:themeColor="text1"/>
            <w:sz w:val="14"/>
            <w:szCs w:val="16"/>
            <w:lang w:val="en-US"/>
            <w:rPrChange w:id="1287" w:author="smaslan" w:date="2018-08-07T09:46:00Z">
              <w:rPr>
                <w:rFonts w:ascii="Courier New" w:eastAsiaTheme="majorEastAsia" w:hAnsi="Courier New" w:cs="Courier New"/>
                <w:b/>
                <w:bCs/>
                <w:i/>
                <w:iCs/>
                <w:color w:val="008080"/>
                <w:sz w:val="14"/>
                <w:szCs w:val="16"/>
                <w:lang w:val="en-US"/>
              </w:rPr>
            </w:rPrChange>
          </w:rPr>
          <w:t xml:space="preserve"> of confidence [-]:: 0.9500</w:t>
        </w:r>
        <w:r w:rsidRPr="00873B05">
          <w:rPr>
            <w:rFonts w:ascii="Courier New" w:hAnsi="Courier New" w:cs="Courier New"/>
            <w:i/>
            <w:iCs/>
            <w:color w:val="000000" w:themeColor="text1"/>
            <w:sz w:val="14"/>
            <w:szCs w:val="16"/>
            <w:lang w:val="en-US"/>
            <w:rPrChange w:id="1288" w:author="smaslan" w:date="2018-08-07T09:46:00Z">
              <w:rPr>
                <w:rFonts w:ascii="Courier New" w:eastAsiaTheme="majorEastAsia" w:hAnsi="Courier New" w:cs="Courier New"/>
                <w:b/>
                <w:bCs/>
                <w:i/>
                <w:iCs/>
                <w:color w:val="008080"/>
                <w:sz w:val="14"/>
                <w:szCs w:val="16"/>
                <w:lang w:val="en-US"/>
              </w:rPr>
            </w:rPrChange>
          </w:rPr>
          <w:t xml:space="preserve"> </w:t>
        </w:r>
      </w:ins>
    </w:p>
    <w:p w14:paraId="60FDB4F7" w14:textId="77777777" w:rsidR="009F776D" w:rsidRPr="00BC446F" w:rsidRDefault="009F776D" w:rsidP="009F776D">
      <w:pPr>
        <w:suppressAutoHyphens w:val="0"/>
        <w:autoSpaceDE w:val="0"/>
        <w:autoSpaceDN w:val="0"/>
        <w:adjustRightInd w:val="0"/>
        <w:spacing w:after="0" w:line="240" w:lineRule="auto"/>
        <w:rPr>
          <w:ins w:id="1289" w:author="smaslan" w:date="2017-10-30T12:06:00Z"/>
          <w:rFonts w:ascii="Courier New" w:hAnsi="Courier New" w:cs="Courier New"/>
          <w:i/>
          <w:iCs/>
          <w:color w:val="0000FF"/>
          <w:sz w:val="14"/>
          <w:szCs w:val="16"/>
          <w:lang w:val="en-US"/>
        </w:rPr>
      </w:pPr>
      <w:ins w:id="129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ins>
    </w:p>
    <w:p w14:paraId="00144F19" w14:textId="77777777" w:rsidR="009F776D" w:rsidRPr="00BC446F" w:rsidRDefault="009F776D" w:rsidP="009F776D">
      <w:pPr>
        <w:suppressAutoHyphens w:val="0"/>
        <w:autoSpaceDE w:val="0"/>
        <w:autoSpaceDN w:val="0"/>
        <w:adjustRightInd w:val="0"/>
        <w:spacing w:after="0" w:line="240" w:lineRule="auto"/>
        <w:rPr>
          <w:ins w:id="1291" w:author="smaslan" w:date="2017-10-30T12:06:00Z"/>
          <w:rFonts w:ascii="Courier New" w:hAnsi="Courier New" w:cs="Courier New"/>
          <w:color w:val="000000"/>
          <w:sz w:val="14"/>
          <w:szCs w:val="16"/>
          <w:lang w:val="en-US"/>
        </w:rPr>
      </w:pPr>
      <w:ins w:id="1292"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262B1167" w14:textId="77777777" w:rsidR="009F776D" w:rsidRPr="00BC446F" w:rsidRDefault="009F776D" w:rsidP="009F776D">
      <w:pPr>
        <w:suppressAutoHyphens w:val="0"/>
        <w:autoSpaceDE w:val="0"/>
        <w:autoSpaceDN w:val="0"/>
        <w:adjustRightInd w:val="0"/>
        <w:spacing w:after="0" w:line="240" w:lineRule="auto"/>
        <w:rPr>
          <w:ins w:id="1293" w:author="smaslan" w:date="2017-10-30T12:06:00Z"/>
          <w:rFonts w:ascii="Courier New" w:hAnsi="Courier New" w:cs="Courier New"/>
          <w:color w:val="000000"/>
          <w:sz w:val="14"/>
          <w:szCs w:val="16"/>
          <w:lang w:val="en-US"/>
        </w:rPr>
      </w:pPr>
      <w:ins w:id="1294" w:author="smaslan" w:date="2017-10-30T12:06:00Z">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window</w:t>
        </w:r>
        <w:proofErr w:type="gramEnd"/>
      </w:ins>
    </w:p>
    <w:p w14:paraId="5D477369" w14:textId="77777777" w:rsidR="009F776D" w:rsidRPr="00BC446F" w:rsidRDefault="009F776D" w:rsidP="009F776D">
      <w:pPr>
        <w:suppressAutoHyphens w:val="0"/>
        <w:autoSpaceDE w:val="0"/>
        <w:autoSpaceDN w:val="0"/>
        <w:adjustRightInd w:val="0"/>
        <w:spacing w:after="0" w:line="240" w:lineRule="auto"/>
        <w:rPr>
          <w:ins w:id="1295" w:author="smaslan" w:date="2017-10-30T12:06:00Z"/>
          <w:rFonts w:ascii="Courier New" w:hAnsi="Courier New" w:cs="Courier New"/>
          <w:color w:val="000000"/>
          <w:sz w:val="14"/>
          <w:szCs w:val="16"/>
          <w:lang w:val="en-US"/>
        </w:rPr>
      </w:pPr>
      <w:ins w:id="1296"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19236634" w14:textId="77777777" w:rsidR="009F776D" w:rsidRPr="00BC446F" w:rsidRDefault="009F776D" w:rsidP="009F776D">
      <w:pPr>
        <w:suppressAutoHyphens w:val="0"/>
        <w:autoSpaceDE w:val="0"/>
        <w:autoSpaceDN w:val="0"/>
        <w:adjustRightInd w:val="0"/>
        <w:spacing w:after="0" w:line="240" w:lineRule="auto"/>
        <w:rPr>
          <w:ins w:id="1297" w:author="smaslan" w:date="2017-10-30T12:06:00Z"/>
          <w:rFonts w:ascii="Courier New" w:hAnsi="Courier New" w:cs="Courier New"/>
          <w:i/>
          <w:iCs/>
          <w:color w:val="0000FF"/>
          <w:sz w:val="14"/>
          <w:szCs w:val="16"/>
          <w:lang w:val="en-US"/>
        </w:rPr>
      </w:pPr>
      <w:ins w:id="1298"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ins>
    </w:p>
    <w:p w14:paraId="7E14914F" w14:textId="77777777" w:rsidR="009F776D" w:rsidRPr="00BC446F" w:rsidRDefault="009F776D" w:rsidP="009F776D">
      <w:pPr>
        <w:suppressAutoHyphens w:val="0"/>
        <w:autoSpaceDE w:val="0"/>
        <w:autoSpaceDN w:val="0"/>
        <w:adjustRightInd w:val="0"/>
        <w:spacing w:after="0" w:line="240" w:lineRule="auto"/>
        <w:rPr>
          <w:ins w:id="1299" w:author="smaslan" w:date="2017-10-30T12:06:00Z"/>
          <w:rFonts w:ascii="Courier New" w:hAnsi="Courier New" w:cs="Courier New"/>
          <w:color w:val="000000"/>
          <w:sz w:val="14"/>
          <w:szCs w:val="16"/>
          <w:lang w:val="en-US"/>
        </w:rPr>
      </w:pPr>
      <w:ins w:id="130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76177B48" w14:textId="7252687C" w:rsidR="009F776D" w:rsidRPr="00BC446F" w:rsidRDefault="009F776D" w:rsidP="009F776D">
      <w:pPr>
        <w:suppressAutoHyphens w:val="0"/>
        <w:autoSpaceDE w:val="0"/>
        <w:autoSpaceDN w:val="0"/>
        <w:adjustRightInd w:val="0"/>
        <w:spacing w:after="0" w:line="240" w:lineRule="auto"/>
        <w:rPr>
          <w:ins w:id="1301" w:author="smaslan" w:date="2017-10-30T12:06:00Z"/>
          <w:rFonts w:ascii="Courier New" w:hAnsi="Courier New" w:cs="Courier New"/>
          <w:color w:val="000000"/>
          <w:sz w:val="14"/>
          <w:szCs w:val="16"/>
          <w:lang w:val="en-US"/>
        </w:rPr>
      </w:pPr>
      <w:ins w:id="1302" w:author="smaslan" w:date="2017-10-30T12:06:00Z">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hann</w:t>
        </w:r>
        <w:proofErr w:type="spellEnd"/>
        <w:proofErr w:type="gramEnd"/>
      </w:ins>
    </w:p>
    <w:p w14:paraId="7DE17575" w14:textId="77777777" w:rsidR="009F776D" w:rsidRDefault="009F776D" w:rsidP="009F776D">
      <w:pPr>
        <w:suppressAutoHyphens w:val="0"/>
        <w:autoSpaceDE w:val="0"/>
        <w:autoSpaceDN w:val="0"/>
        <w:adjustRightInd w:val="0"/>
        <w:spacing w:after="0" w:line="240" w:lineRule="auto"/>
        <w:rPr>
          <w:ins w:id="1303" w:author="smaslan" w:date="2017-10-30T12:06:00Z"/>
          <w:rFonts w:ascii="Courier New" w:hAnsi="Courier New" w:cs="Courier New"/>
          <w:color w:val="000000"/>
          <w:sz w:val="14"/>
          <w:szCs w:val="16"/>
          <w:lang w:val="en-US"/>
        </w:rPr>
      </w:pPr>
      <w:ins w:id="1304"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4D6416E5" w14:textId="057F45E4" w:rsidR="009F776D" w:rsidRPr="00BC446F" w:rsidRDefault="009F776D" w:rsidP="009F776D">
      <w:pPr>
        <w:suppressAutoHyphens w:val="0"/>
        <w:autoSpaceDE w:val="0"/>
        <w:autoSpaceDN w:val="0"/>
        <w:adjustRightInd w:val="0"/>
        <w:spacing w:after="0" w:line="240" w:lineRule="auto"/>
        <w:rPr>
          <w:ins w:id="1305" w:author="smaslan" w:date="2017-10-30T12:06:00Z"/>
          <w:rFonts w:ascii="Courier New" w:hAnsi="Courier New" w:cs="Courier New"/>
          <w:i/>
          <w:iCs/>
          <w:color w:val="0000FF"/>
          <w:sz w:val="14"/>
          <w:szCs w:val="16"/>
          <w:lang w:val="en-US"/>
        </w:rPr>
      </w:pPr>
      <w:ins w:id="1306"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w:t>
        </w:r>
        <w:r>
          <w:rPr>
            <w:rFonts w:ascii="Courier New" w:hAnsi="Courier New" w:cs="Courier New"/>
            <w:i/>
            <w:iCs/>
            <w:color w:val="0000FF"/>
            <w:sz w:val="14"/>
            <w:szCs w:val="16"/>
            <w:lang w:val="en-US"/>
          </w:rPr>
          <w:t>algorithm configuration</w:t>
        </w:r>
      </w:ins>
      <w:ins w:id="1307" w:author="smaslan" w:date="2018-08-07T09:57:00Z">
        <w:r w:rsidR="00DB18AF">
          <w:rPr>
            <w:rFonts w:ascii="Courier New" w:hAnsi="Courier New" w:cs="Courier New"/>
            <w:i/>
            <w:iCs/>
            <w:color w:val="0000FF"/>
            <w:sz w:val="14"/>
            <w:szCs w:val="16"/>
            <w:lang w:val="en-US"/>
          </w:rPr>
          <w:t xml:space="preserve"> (copy from algorithms formats and filter)</w:t>
        </w:r>
      </w:ins>
      <w:ins w:id="1308" w:author="smaslan" w:date="2017-10-30T12:06:00Z">
        <w:r w:rsidRPr="00BC446F">
          <w:rPr>
            <w:rFonts w:ascii="Courier New" w:hAnsi="Courier New" w:cs="Courier New"/>
            <w:i/>
            <w:iCs/>
            <w:color w:val="0000FF"/>
            <w:sz w:val="14"/>
            <w:szCs w:val="16"/>
            <w:lang w:val="en-US"/>
          </w:rPr>
          <w:t>:</w:t>
        </w:r>
      </w:ins>
    </w:p>
    <w:p w14:paraId="13CF1FBE" w14:textId="73C86715" w:rsidR="009F776D" w:rsidRPr="00BA7F18" w:rsidRDefault="009F776D" w:rsidP="009F776D">
      <w:pPr>
        <w:suppressAutoHyphens w:val="0"/>
        <w:autoSpaceDE w:val="0"/>
        <w:autoSpaceDN w:val="0"/>
        <w:adjustRightInd w:val="0"/>
        <w:spacing w:after="0" w:line="240" w:lineRule="auto"/>
        <w:rPr>
          <w:ins w:id="1309" w:author="smaslan" w:date="2017-10-30T12:06:00Z"/>
          <w:rFonts w:ascii="Courier New" w:hAnsi="Courier New" w:cs="Courier New"/>
          <w:color w:val="000000"/>
          <w:sz w:val="14"/>
          <w:szCs w:val="20"/>
          <w:lang w:val="en-US"/>
        </w:rPr>
      </w:pPr>
      <w:ins w:id="1310"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startsection</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ins>
      <w:ins w:id="1311" w:author="smaslan" w:date="2017-10-30T12:13:00Z">
        <w:r>
          <w:rPr>
            <w:rFonts w:ascii="Courier New" w:hAnsi="Courier New" w:cs="Courier New"/>
            <w:color w:val="000000"/>
            <w:sz w:val="14"/>
            <w:szCs w:val="20"/>
            <w:lang w:val="en-US"/>
          </w:rPr>
          <w:t>algorithm configuration</w:t>
        </w:r>
      </w:ins>
    </w:p>
    <w:p w14:paraId="0C01799E" w14:textId="77777777" w:rsidR="009F776D" w:rsidRPr="00BA7F18" w:rsidRDefault="009F776D" w:rsidP="009F776D">
      <w:pPr>
        <w:suppressAutoHyphens w:val="0"/>
        <w:autoSpaceDE w:val="0"/>
        <w:autoSpaceDN w:val="0"/>
        <w:adjustRightInd w:val="0"/>
        <w:spacing w:after="0" w:line="240" w:lineRule="auto"/>
        <w:rPr>
          <w:ins w:id="1312" w:author="smaslan" w:date="2017-10-30T12:06:00Z"/>
          <w:rFonts w:ascii="Courier New" w:hAnsi="Courier New" w:cs="Courier New"/>
          <w:color w:val="000000"/>
          <w:sz w:val="14"/>
          <w:szCs w:val="20"/>
          <w:lang w:val="en-US"/>
        </w:rPr>
      </w:pPr>
      <w:ins w:id="131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2FA361B7" w14:textId="6ECC6524" w:rsidR="009F776D" w:rsidRPr="00BA7F18" w:rsidRDefault="009F776D" w:rsidP="009F776D">
      <w:pPr>
        <w:suppressAutoHyphens w:val="0"/>
        <w:autoSpaceDE w:val="0"/>
        <w:autoSpaceDN w:val="0"/>
        <w:adjustRightInd w:val="0"/>
        <w:spacing w:after="0" w:line="240" w:lineRule="auto"/>
        <w:rPr>
          <w:ins w:id="1314" w:author="smaslan" w:date="2017-10-30T12:06:00Z"/>
          <w:rFonts w:ascii="Courier New" w:hAnsi="Courier New" w:cs="Courier New"/>
          <w:color w:val="000000"/>
          <w:sz w:val="14"/>
          <w:szCs w:val="20"/>
          <w:lang w:val="en-US"/>
        </w:rPr>
      </w:pPr>
      <w:ins w:id="1315"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ins>
    </w:p>
    <w:p w14:paraId="29E86F9D" w14:textId="77777777" w:rsidR="009F776D" w:rsidRPr="00BA7F18" w:rsidRDefault="009F776D" w:rsidP="009F776D">
      <w:pPr>
        <w:suppressAutoHyphens w:val="0"/>
        <w:autoSpaceDE w:val="0"/>
        <w:autoSpaceDN w:val="0"/>
        <w:adjustRightInd w:val="0"/>
        <w:spacing w:after="0" w:line="240" w:lineRule="auto"/>
        <w:rPr>
          <w:ins w:id="1316" w:author="smaslan" w:date="2017-10-30T12:06:00Z"/>
          <w:rFonts w:ascii="Courier New" w:hAnsi="Courier New" w:cs="Courier New"/>
          <w:color w:val="000000"/>
          <w:sz w:val="14"/>
          <w:szCs w:val="20"/>
          <w:lang w:val="en-US"/>
        </w:rPr>
      </w:pPr>
      <w:ins w:id="131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550EB479" w14:textId="77777777" w:rsidR="009F776D" w:rsidRPr="00BA7F18" w:rsidRDefault="009F776D" w:rsidP="009F776D">
      <w:pPr>
        <w:suppressAutoHyphens w:val="0"/>
        <w:autoSpaceDE w:val="0"/>
        <w:autoSpaceDN w:val="0"/>
        <w:adjustRightInd w:val="0"/>
        <w:spacing w:after="0" w:line="240" w:lineRule="auto"/>
        <w:rPr>
          <w:ins w:id="1318" w:author="smaslan" w:date="2017-10-30T12:06:00Z"/>
          <w:rFonts w:ascii="Courier New" w:hAnsi="Courier New" w:cs="Courier New"/>
          <w:color w:val="000000"/>
          <w:sz w:val="14"/>
          <w:szCs w:val="20"/>
          <w:lang w:val="en-US"/>
        </w:rPr>
      </w:pPr>
      <w:ins w:id="131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302E6903" w14:textId="2A392EFD" w:rsidR="009F776D" w:rsidRPr="00BA7F18" w:rsidRDefault="009F776D" w:rsidP="009F776D">
      <w:pPr>
        <w:suppressAutoHyphens w:val="0"/>
        <w:autoSpaceDE w:val="0"/>
        <w:autoSpaceDN w:val="0"/>
        <w:adjustRightInd w:val="0"/>
        <w:spacing w:after="0" w:line="240" w:lineRule="auto"/>
        <w:rPr>
          <w:ins w:id="1320" w:author="smaslan" w:date="2017-10-30T12:06:00Z"/>
          <w:rFonts w:ascii="Courier New" w:hAnsi="Courier New" w:cs="Courier New"/>
          <w:color w:val="000000"/>
          <w:sz w:val="14"/>
          <w:szCs w:val="20"/>
          <w:lang w:val="en-US"/>
        </w:rPr>
      </w:pPr>
      <w:ins w:id="1321"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7F7F76DF" w14:textId="26231068" w:rsidR="009F776D" w:rsidRPr="00BA7F18" w:rsidRDefault="009F776D" w:rsidP="009F776D">
      <w:pPr>
        <w:suppressAutoHyphens w:val="0"/>
        <w:autoSpaceDE w:val="0"/>
        <w:autoSpaceDN w:val="0"/>
        <w:adjustRightInd w:val="0"/>
        <w:spacing w:after="0" w:line="240" w:lineRule="auto"/>
        <w:rPr>
          <w:ins w:id="1322" w:author="smaslan" w:date="2017-10-30T12:06:00Z"/>
          <w:rFonts w:ascii="Courier New" w:hAnsi="Courier New" w:cs="Courier New"/>
          <w:color w:val="000000"/>
          <w:sz w:val="14"/>
          <w:szCs w:val="20"/>
          <w:lang w:val="en-US"/>
        </w:rPr>
      </w:pPr>
      <w:ins w:id="1323"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ph</w:t>
        </w:r>
        <w:proofErr w:type="spellEnd"/>
      </w:ins>
    </w:p>
    <w:p w14:paraId="58004099" w14:textId="77777777" w:rsidR="009F776D" w:rsidRPr="00BA7F18" w:rsidRDefault="009F776D" w:rsidP="009F776D">
      <w:pPr>
        <w:suppressAutoHyphens w:val="0"/>
        <w:autoSpaceDE w:val="0"/>
        <w:autoSpaceDN w:val="0"/>
        <w:adjustRightInd w:val="0"/>
        <w:spacing w:after="0" w:line="240" w:lineRule="auto"/>
        <w:rPr>
          <w:ins w:id="1324" w:author="smaslan" w:date="2017-10-30T12:06:00Z"/>
          <w:rFonts w:ascii="Courier New" w:hAnsi="Courier New" w:cs="Courier New"/>
          <w:color w:val="000000"/>
          <w:sz w:val="14"/>
          <w:szCs w:val="20"/>
          <w:lang w:val="en-US"/>
        </w:rPr>
      </w:pPr>
      <w:ins w:id="1325"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1CBB0387" w14:textId="77777777" w:rsidR="009F776D" w:rsidRPr="00BA7F18" w:rsidRDefault="009F776D" w:rsidP="009F776D">
      <w:pPr>
        <w:suppressAutoHyphens w:val="0"/>
        <w:autoSpaceDE w:val="0"/>
        <w:autoSpaceDN w:val="0"/>
        <w:adjustRightInd w:val="0"/>
        <w:spacing w:after="0" w:line="240" w:lineRule="auto"/>
        <w:rPr>
          <w:ins w:id="1326" w:author="smaslan" w:date="2017-10-30T12:06:00Z"/>
          <w:rFonts w:ascii="Courier New" w:hAnsi="Courier New" w:cs="Courier New"/>
          <w:color w:val="000000"/>
          <w:sz w:val="14"/>
          <w:szCs w:val="20"/>
          <w:lang w:val="en-US"/>
        </w:rPr>
      </w:pPr>
      <w:ins w:id="1327"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spectrum</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4D8312A1" w14:textId="77777777" w:rsidR="009F776D" w:rsidRPr="00BA7F18" w:rsidRDefault="009F776D" w:rsidP="009F776D">
      <w:pPr>
        <w:suppressAutoHyphens w:val="0"/>
        <w:autoSpaceDE w:val="0"/>
        <w:autoSpaceDN w:val="0"/>
        <w:adjustRightInd w:val="0"/>
        <w:spacing w:after="0" w:line="240" w:lineRule="auto"/>
        <w:rPr>
          <w:ins w:id="1328" w:author="smaslan" w:date="2017-10-30T12:06:00Z"/>
          <w:rFonts w:ascii="Courier New" w:hAnsi="Courier New" w:cs="Courier New"/>
          <w:color w:val="000000"/>
          <w:sz w:val="14"/>
          <w:szCs w:val="20"/>
          <w:lang w:val="en-US"/>
        </w:rPr>
      </w:pPr>
      <w:ins w:id="132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386E9A5B" w14:textId="3C4B0C49" w:rsidR="009F776D" w:rsidRPr="00BA7F18" w:rsidRDefault="009F776D" w:rsidP="009F776D">
      <w:pPr>
        <w:suppressAutoHyphens w:val="0"/>
        <w:autoSpaceDE w:val="0"/>
        <w:autoSpaceDN w:val="0"/>
        <w:adjustRightInd w:val="0"/>
        <w:spacing w:after="0" w:line="240" w:lineRule="auto"/>
        <w:rPr>
          <w:ins w:id="1330" w:author="smaslan" w:date="2017-10-30T12:06:00Z"/>
          <w:rFonts w:ascii="Courier New" w:hAnsi="Courier New" w:cs="Courier New"/>
          <w:color w:val="000000"/>
          <w:sz w:val="14"/>
          <w:szCs w:val="20"/>
          <w:lang w:val="en-US"/>
        </w:rPr>
      </w:pPr>
      <w:ins w:id="1331"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si</w:t>
        </w:r>
        <w:proofErr w:type="spell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0624762B" w14:textId="081F8557" w:rsidR="009F776D" w:rsidRPr="00BA7F18" w:rsidRDefault="009F776D" w:rsidP="009F776D">
      <w:pPr>
        <w:suppressAutoHyphens w:val="0"/>
        <w:autoSpaceDE w:val="0"/>
        <w:autoSpaceDN w:val="0"/>
        <w:adjustRightInd w:val="0"/>
        <w:spacing w:after="0" w:line="240" w:lineRule="auto"/>
        <w:rPr>
          <w:ins w:id="1332" w:author="smaslan" w:date="2017-10-30T12:06:00Z"/>
          <w:rFonts w:ascii="Courier New" w:hAnsi="Courier New" w:cs="Courier New"/>
          <w:color w:val="000000"/>
          <w:sz w:val="14"/>
          <w:szCs w:val="20"/>
          <w:lang w:val="en-US"/>
        </w:rPr>
      </w:pPr>
      <w:ins w:id="133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si</w:t>
        </w:r>
        <w:proofErr w:type="spell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3FD612AF" w14:textId="724CD1F4" w:rsidR="009F776D" w:rsidRPr="00BA7F18" w:rsidRDefault="009F776D" w:rsidP="009F776D">
      <w:pPr>
        <w:suppressAutoHyphens w:val="0"/>
        <w:autoSpaceDE w:val="0"/>
        <w:autoSpaceDN w:val="0"/>
        <w:adjustRightInd w:val="0"/>
        <w:spacing w:after="0" w:line="240" w:lineRule="auto"/>
        <w:rPr>
          <w:ins w:id="1334" w:author="smaslan" w:date="2017-10-30T12:06:00Z"/>
          <w:rFonts w:ascii="Courier New" w:hAnsi="Courier New" w:cs="Courier New"/>
          <w:color w:val="000000"/>
          <w:sz w:val="14"/>
          <w:szCs w:val="20"/>
          <w:lang w:val="en-US"/>
        </w:rPr>
      </w:pPr>
      <w:ins w:id="1335" w:author="smaslan" w:date="2017-10-30T12:06:00Z">
        <w:r w:rsidRPr="00BA7F18">
          <w:rPr>
            <w:rFonts w:ascii="Courier New" w:hAnsi="Courier New" w:cs="Courier New"/>
            <w:color w:val="008080"/>
            <w:sz w:val="14"/>
            <w:szCs w:val="20"/>
            <w:lang w:val="en-US"/>
          </w:rPr>
          <w:t xml:space="preserve">                        </w:t>
        </w:r>
        <w:proofErr w:type="spellStart"/>
        <w:proofErr w:type="gramStart"/>
        <w:r w:rsidRPr="00BA7F18">
          <w:rPr>
            <w:rFonts w:ascii="Courier New" w:hAnsi="Courier New" w:cs="Courier New"/>
            <w:color w:val="000000"/>
            <w:sz w:val="14"/>
            <w:szCs w:val="20"/>
            <w:lang w:val="en-US"/>
          </w:rPr>
          <w:t>ph</w:t>
        </w:r>
        <w:proofErr w:type="spellEnd"/>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12978CDB" w14:textId="77777777" w:rsidR="009F776D" w:rsidRPr="00BA7F18" w:rsidRDefault="009F776D" w:rsidP="009F776D">
      <w:pPr>
        <w:suppressAutoHyphens w:val="0"/>
        <w:autoSpaceDE w:val="0"/>
        <w:autoSpaceDN w:val="0"/>
        <w:adjustRightInd w:val="0"/>
        <w:spacing w:after="0" w:line="240" w:lineRule="auto"/>
        <w:rPr>
          <w:ins w:id="1336" w:author="smaslan" w:date="2017-10-30T12:06:00Z"/>
          <w:rFonts w:ascii="Courier New" w:hAnsi="Courier New" w:cs="Courier New"/>
          <w:color w:val="000000"/>
          <w:sz w:val="14"/>
          <w:szCs w:val="20"/>
          <w:lang w:val="en-US"/>
        </w:rPr>
      </w:pPr>
      <w:ins w:id="133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5B0379C2" w14:textId="0719E9A5" w:rsidR="009F776D" w:rsidRPr="00BA7F18" w:rsidRDefault="009F776D" w:rsidP="009F776D">
      <w:pPr>
        <w:suppressAutoHyphens w:val="0"/>
        <w:autoSpaceDE w:val="0"/>
        <w:autoSpaceDN w:val="0"/>
        <w:adjustRightInd w:val="0"/>
        <w:spacing w:after="0" w:line="240" w:lineRule="auto"/>
        <w:rPr>
          <w:ins w:id="1338" w:author="smaslan" w:date="2017-10-30T12:06:00Z"/>
          <w:rFonts w:ascii="Courier New" w:hAnsi="Courier New" w:cs="Courier New"/>
          <w:color w:val="000000"/>
          <w:sz w:val="14"/>
          <w:szCs w:val="20"/>
          <w:lang w:val="en-US"/>
        </w:rPr>
      </w:pPr>
      <w:ins w:id="133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endsection</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ins>
      <w:ins w:id="1340" w:author="smaslan" w:date="2017-10-30T12:13:00Z">
        <w:r>
          <w:rPr>
            <w:rFonts w:ascii="Courier New" w:hAnsi="Courier New" w:cs="Courier New"/>
            <w:color w:val="000000"/>
            <w:sz w:val="14"/>
            <w:szCs w:val="20"/>
            <w:lang w:val="en-US"/>
          </w:rPr>
          <w:t>algorithm configuration</w:t>
        </w:r>
      </w:ins>
    </w:p>
    <w:p w14:paraId="2F62FD44" w14:textId="77777777" w:rsidR="009F776D" w:rsidRPr="00BC446F" w:rsidRDefault="009F776D" w:rsidP="009F776D">
      <w:pPr>
        <w:suppressAutoHyphens w:val="0"/>
        <w:autoSpaceDE w:val="0"/>
        <w:autoSpaceDN w:val="0"/>
        <w:adjustRightInd w:val="0"/>
        <w:spacing w:after="0" w:line="240" w:lineRule="auto"/>
        <w:rPr>
          <w:ins w:id="1341" w:author="smaslan" w:date="2017-10-30T12:06:00Z"/>
          <w:rFonts w:ascii="Courier New" w:hAnsi="Courier New" w:cs="Courier New"/>
          <w:color w:val="000000"/>
          <w:sz w:val="14"/>
          <w:szCs w:val="16"/>
          <w:lang w:val="en-US"/>
        </w:rPr>
      </w:pPr>
    </w:p>
    <w:p w14:paraId="039AE1DD" w14:textId="39CCEFEA" w:rsidR="009F776D" w:rsidRPr="00BC446F" w:rsidRDefault="009F776D" w:rsidP="009F776D">
      <w:pPr>
        <w:suppressAutoHyphens w:val="0"/>
        <w:autoSpaceDE w:val="0"/>
        <w:autoSpaceDN w:val="0"/>
        <w:adjustRightInd w:val="0"/>
        <w:spacing w:after="0" w:line="240" w:lineRule="auto"/>
        <w:rPr>
          <w:ins w:id="1342" w:author="smaslan" w:date="2017-10-30T12:06:00Z"/>
          <w:rFonts w:ascii="Courier New" w:hAnsi="Courier New" w:cs="Courier New"/>
          <w:color w:val="000000"/>
          <w:sz w:val="14"/>
          <w:szCs w:val="16"/>
          <w:lang w:val="en-US"/>
        </w:rPr>
      </w:pPr>
      <w:ins w:id="1343" w:author="smaslan" w:date="2017-10-30T12:06:00Z">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ns w:id="1344" w:author="smaslan" w:date="2018-08-07T09:51:00Z">
        <w:r w:rsidR="00873B05" w:rsidRPr="00873B05">
          <w:rPr>
            <w:rFonts w:ascii="Courier New" w:hAnsi="Courier New" w:cs="Courier New"/>
            <w:color w:val="000000"/>
            <w:sz w:val="14"/>
            <w:szCs w:val="16"/>
            <w:lang w:val="en-US"/>
          </w:rPr>
          <w:t>QWTB processing setup</w:t>
        </w:r>
      </w:ins>
    </w:p>
    <w:p w14:paraId="08250070" w14:textId="116D75C8" w:rsidR="009F776D" w:rsidRDefault="009F776D">
      <w:pPr>
        <w:rPr>
          <w:ins w:id="1345" w:author="smaslan" w:date="2017-10-30T12:14:00Z"/>
          <w:lang w:val="en-US"/>
        </w:rPr>
      </w:pPr>
    </w:p>
    <w:p w14:paraId="3CBC2FB8" w14:textId="4321FAD2" w:rsidR="00DB18AF" w:rsidRDefault="00DB18AF">
      <w:pPr>
        <w:rPr>
          <w:ins w:id="1346" w:author="smaslan" w:date="2018-08-07T09:54:00Z"/>
          <w:lang w:val="en-US"/>
        </w:rPr>
      </w:pPr>
      <w:ins w:id="1347" w:author="smaslan" w:date="2018-08-07T09:59:00Z">
        <w:r>
          <w:rPr>
            <w:lang w:val="en-US"/>
          </w:rPr>
          <w:t>QWTP processing f</w:t>
        </w:r>
      </w:ins>
      <w:ins w:id="1348" w:author="smaslan" w:date="2018-08-07T09:54:00Z">
        <w:r>
          <w:rPr>
            <w:lang w:val="en-US"/>
          </w:rPr>
          <w:t xml:space="preserve">ile </w:t>
        </w:r>
      </w:ins>
      <w:ins w:id="1349" w:author="smaslan" w:date="2018-08-07T09:59:00Z">
        <w:r>
          <w:rPr>
            <w:lang w:val="en-US"/>
          </w:rPr>
          <w:t>location</w:t>
        </w:r>
      </w:ins>
      <w:ins w:id="1350" w:author="smaslan" w:date="2018-08-07T09:54:00Z">
        <w:r>
          <w:rPr>
            <w:lang w:val="en-US"/>
          </w:rPr>
          <w:t>:</w:t>
        </w:r>
      </w:ins>
    </w:p>
    <w:p w14:paraId="28944B46" w14:textId="6D6CDB6A" w:rsidR="00DB18AF" w:rsidRDefault="00FB1AB1">
      <w:pPr>
        <w:rPr>
          <w:ins w:id="1351" w:author="smaslan" w:date="2018-08-07T09:56:00Z"/>
          <w:lang w:val="en-US"/>
        </w:rPr>
      </w:pPr>
      <w:ins w:id="1352" w:author="smaslan" w:date="2018-08-07T09:54:00Z">
        <w:r>
          <w:rPr>
            <w:lang w:val="en-US"/>
          </w:rPr>
        </w:r>
        <w:r>
          <w:rPr>
            <w:lang w:val="en-US"/>
          </w:rPr>
          <w:pict w14:anchorId="3383A6AF">
            <v:shape id="_x0000_s1029" type="#_x0000_t202" style="width:205.95pt;height:117.55pt;visibility:visible;mso-wrap-style:square;mso-width-percent:0;mso-left-percent:-10001;mso-top-percent:-10001;mso-wrap-distance-left:9pt;mso-wrap-distance-top:3.6pt;mso-wrap-distance-right:9pt;mso-wrap-distance-bottom:3.6pt;mso-position-horizontal:absolute;mso-position-horizontal-relative:char;mso-position-vertical:absolute;mso-position-vertical-relative:line;mso-width-percent:0;mso-left-percent:-10001;mso-top-percent:-10001;mso-width-relative:margin;mso-height-relative:margin;v-text-anchor:top">
              <v:textbox style="mso-next-textbox:#_x0000_s1029">
                <w:txbxContent>
                  <w:p w14:paraId="5C9E4F0E" w14:textId="77777777" w:rsidR="00FB1AB1" w:rsidRPr="000A4B4C" w:rsidRDefault="00FB1AB1" w:rsidP="00DB18AF">
                    <w:pPr>
                      <w:spacing w:after="0"/>
                      <w:rPr>
                        <w:b/>
                        <w:sz w:val="18"/>
                        <w:u w:val="single"/>
                        <w:lang w:val="en-US"/>
                      </w:rPr>
                    </w:pPr>
                    <w:r w:rsidRPr="000A4B4C">
                      <w:rPr>
                        <w:b/>
                        <w:sz w:val="18"/>
                        <w:u w:val="single"/>
                        <w:lang w:val="en-US"/>
                      </w:rPr>
                      <w:t>Measurement folder:</w:t>
                    </w:r>
                  </w:p>
                  <w:p w14:paraId="404BB0DD" w14:textId="77777777" w:rsidR="00FB1AB1" w:rsidRPr="00DB18AF" w:rsidRDefault="00FB1AB1" w:rsidP="00DB18AF">
                    <w:pPr>
                      <w:tabs>
                        <w:tab w:val="left" w:pos="1701"/>
                      </w:tabs>
                      <w:spacing w:after="0"/>
                      <w:rPr>
                        <w:i/>
                        <w:color w:val="000000" w:themeColor="text1"/>
                        <w:sz w:val="18"/>
                        <w:lang w:val="en-US"/>
                        <w:rPrChange w:id="1353" w:author="smaslan" w:date="2018-08-07T09:56:00Z">
                          <w:rPr>
                            <w:i/>
                            <w:sz w:val="18"/>
                            <w:lang w:val="en-US"/>
                          </w:rPr>
                        </w:rPrChange>
                      </w:rPr>
                    </w:pPr>
                    <w:r w:rsidRPr="00DB18AF">
                      <w:rPr>
                        <w:color w:val="000000" w:themeColor="text1"/>
                        <w:sz w:val="18"/>
                        <w:lang w:val="en-US"/>
                        <w:rPrChange w:id="1354" w:author="smaslan" w:date="2018-08-07T09:56:00Z">
                          <w:rPr>
                            <w:sz w:val="18"/>
                            <w:lang w:val="en-US"/>
                          </w:rPr>
                        </w:rPrChange>
                      </w:rPr>
                      <w:t xml:space="preserve">  session.info</w:t>
                    </w:r>
                    <w:r w:rsidRPr="00DB18AF">
                      <w:rPr>
                        <w:color w:val="000000" w:themeColor="text1"/>
                        <w:sz w:val="18"/>
                        <w:lang w:val="en-US"/>
                        <w:rPrChange w:id="1355" w:author="smaslan" w:date="2018-08-07T09:56:00Z">
                          <w:rPr>
                            <w:sz w:val="18"/>
                            <w:lang w:val="en-US"/>
                          </w:rPr>
                        </w:rPrChange>
                      </w:rPr>
                      <w:tab/>
                    </w:r>
                    <w:r w:rsidRPr="00DB18AF">
                      <w:rPr>
                        <w:i/>
                        <w:color w:val="000000" w:themeColor="text1"/>
                        <w:sz w:val="18"/>
                        <w:lang w:val="en-US"/>
                        <w:rPrChange w:id="1356" w:author="smaslan" w:date="2018-08-07T09:56:00Z">
                          <w:rPr>
                            <w:i/>
                            <w:sz w:val="18"/>
                            <w:lang w:val="en-US"/>
                          </w:rPr>
                        </w:rPrChange>
                      </w:rPr>
                      <w:t>- measurement header</w:t>
                    </w:r>
                  </w:p>
                  <w:p w14:paraId="32CCF3E4" w14:textId="77777777" w:rsidR="00FB1AB1" w:rsidRDefault="00FB1AB1" w:rsidP="00DB18AF">
                    <w:pPr>
                      <w:tabs>
                        <w:tab w:val="left" w:pos="1701"/>
                      </w:tabs>
                      <w:spacing w:after="0"/>
                      <w:rPr>
                        <w:i/>
                        <w:sz w:val="18"/>
                        <w:lang w:val="en-US"/>
                      </w:rPr>
                    </w:pPr>
                    <w:r>
                      <w:rPr>
                        <w:b/>
                        <w:color w:val="0070C0"/>
                        <w:sz w:val="18"/>
                        <w:lang w:val="en-US"/>
                      </w:rPr>
                      <w:t xml:space="preserve">  qwtb</w:t>
                    </w:r>
                    <w:r w:rsidRPr="007E2598">
                      <w:rPr>
                        <w:b/>
                        <w:color w:val="0070C0"/>
                        <w:sz w:val="18"/>
                        <w:lang w:val="en-US"/>
                      </w:rPr>
                      <w:t>.info</w:t>
                    </w:r>
                    <w:r w:rsidRPr="000A4B4C">
                      <w:rPr>
                        <w:sz w:val="18"/>
                        <w:lang w:val="en-US"/>
                      </w:rPr>
                      <w:tab/>
                    </w:r>
                    <w:r w:rsidRPr="000A4B4C">
                      <w:rPr>
                        <w:i/>
                        <w:sz w:val="18"/>
                        <w:lang w:val="en-US"/>
                      </w:rPr>
                      <w:t xml:space="preserve">- </w:t>
                    </w:r>
                    <w:r>
                      <w:rPr>
                        <w:i/>
                        <w:sz w:val="18"/>
                        <w:lang w:val="en-US"/>
                      </w:rPr>
                      <w:t>processing setup header</w:t>
                    </w:r>
                  </w:p>
                  <w:p w14:paraId="7BB530FD" w14:textId="77777777" w:rsidR="00FB1AB1" w:rsidRPr="00DB18AF" w:rsidRDefault="00FB1AB1" w:rsidP="00DB18AF">
                    <w:pPr>
                      <w:tabs>
                        <w:tab w:val="left" w:pos="1701"/>
                      </w:tabs>
                      <w:spacing w:after="0"/>
                      <w:rPr>
                        <w:color w:val="000000" w:themeColor="text1"/>
                        <w:sz w:val="18"/>
                        <w:lang w:val="en-US"/>
                        <w:rPrChange w:id="1357" w:author="smaslan" w:date="2018-08-07T09:56:00Z">
                          <w:rPr>
                            <w:sz w:val="18"/>
                            <w:lang w:val="en-US"/>
                          </w:rPr>
                        </w:rPrChange>
                      </w:rPr>
                    </w:pPr>
                    <w:r w:rsidRPr="00DB18AF">
                      <w:rPr>
                        <w:color w:val="000000" w:themeColor="text1"/>
                        <w:sz w:val="18"/>
                        <w:lang w:val="en-US"/>
                        <w:rPrChange w:id="1358" w:author="smaslan" w:date="2018-08-07T09:56:00Z">
                          <w:rPr>
                            <w:sz w:val="18"/>
                            <w:lang w:val="en-US"/>
                          </w:rPr>
                        </w:rPrChange>
                      </w:rPr>
                      <w:t xml:space="preserve">  RAW/*.mat</w:t>
                    </w:r>
                    <w:r w:rsidRPr="00DB18AF">
                      <w:rPr>
                        <w:color w:val="000000" w:themeColor="text1"/>
                        <w:sz w:val="18"/>
                        <w:lang w:val="en-US"/>
                        <w:rPrChange w:id="1359" w:author="smaslan" w:date="2018-08-07T09:56:00Z">
                          <w:rPr>
                            <w:sz w:val="18"/>
                            <w:lang w:val="en-US"/>
                          </w:rPr>
                        </w:rPrChange>
                      </w:rPr>
                      <w:tab/>
                    </w:r>
                    <w:r w:rsidRPr="00DB18AF">
                      <w:rPr>
                        <w:i/>
                        <w:color w:val="000000" w:themeColor="text1"/>
                        <w:sz w:val="18"/>
                        <w:lang w:val="en-US"/>
                        <w:rPrChange w:id="1360" w:author="smaslan" w:date="2018-08-07T09:56:00Z">
                          <w:rPr>
                            <w:i/>
                            <w:sz w:val="18"/>
                            <w:lang w:val="en-US"/>
                          </w:rPr>
                        </w:rPrChange>
                      </w:rPr>
                      <w:t>- raw waveform records</w:t>
                    </w:r>
                  </w:p>
                  <w:p w14:paraId="71255ED5" w14:textId="77777777" w:rsidR="00FB1AB1" w:rsidRPr="00DB18AF" w:rsidRDefault="00FB1AB1" w:rsidP="00DB18AF">
                    <w:pPr>
                      <w:tabs>
                        <w:tab w:val="left" w:pos="1701"/>
                      </w:tabs>
                      <w:spacing w:after="0"/>
                      <w:rPr>
                        <w:i/>
                        <w:color w:val="000000" w:themeColor="text1"/>
                        <w:sz w:val="18"/>
                        <w:lang w:val="en-US"/>
                        <w:rPrChange w:id="1361" w:author="smaslan" w:date="2018-08-07T09:56:00Z">
                          <w:rPr>
                            <w:i/>
                            <w:sz w:val="18"/>
                            <w:lang w:val="en-US"/>
                          </w:rPr>
                        </w:rPrChange>
                      </w:rPr>
                    </w:pPr>
                    <w:r>
                      <w:rPr>
                        <w:sz w:val="18"/>
                        <w:lang w:val="en-US"/>
                      </w:rPr>
                      <w:t xml:space="preserve">  </w:t>
                    </w:r>
                    <w:r w:rsidRPr="00DB18AF">
                      <w:rPr>
                        <w:color w:val="000000" w:themeColor="text1"/>
                        <w:sz w:val="18"/>
                        <w:lang w:val="en-US"/>
                        <w:rPrChange w:id="1362" w:author="smaslan" w:date="2018-08-07T09:56:00Z">
                          <w:rPr>
                            <w:b/>
                            <w:color w:val="FF0000"/>
                            <w:sz w:val="18"/>
                            <w:lang w:val="en-US"/>
                          </w:rPr>
                        </w:rPrChange>
                      </w:rPr>
                      <w:t>results.info</w:t>
                    </w:r>
                    <w:r w:rsidRPr="00DB18AF">
                      <w:rPr>
                        <w:color w:val="000000" w:themeColor="text1"/>
                        <w:sz w:val="18"/>
                        <w:lang w:val="en-US"/>
                        <w:rPrChange w:id="1363" w:author="smaslan" w:date="2018-08-07T09:56:00Z">
                          <w:rPr>
                            <w:sz w:val="18"/>
                            <w:lang w:val="en-US"/>
                          </w:rPr>
                        </w:rPrChange>
                      </w:rPr>
                      <w:tab/>
                    </w:r>
                    <w:r w:rsidRPr="00DB18AF">
                      <w:rPr>
                        <w:i/>
                        <w:color w:val="000000" w:themeColor="text1"/>
                        <w:sz w:val="18"/>
                        <w:lang w:val="en-US"/>
                        <w:rPrChange w:id="1364" w:author="smaslan" w:date="2018-08-07T09:56:00Z">
                          <w:rPr>
                            <w:i/>
                            <w:sz w:val="18"/>
                            <w:lang w:val="en-US"/>
                          </w:rPr>
                        </w:rPrChange>
                      </w:rPr>
                      <w:t>- calculated results header</w:t>
                    </w:r>
                  </w:p>
                  <w:p w14:paraId="41B3F40F" w14:textId="77777777" w:rsidR="00FB1AB1" w:rsidRPr="00DB18AF" w:rsidRDefault="00FB1AB1" w:rsidP="00DB18AF">
                    <w:pPr>
                      <w:tabs>
                        <w:tab w:val="left" w:pos="1701"/>
                      </w:tabs>
                      <w:spacing w:after="0"/>
                      <w:rPr>
                        <w:i/>
                        <w:color w:val="000000" w:themeColor="text1"/>
                        <w:sz w:val="18"/>
                        <w:lang w:val="en-US"/>
                        <w:rPrChange w:id="1365" w:author="smaslan" w:date="2018-08-07T09:56:00Z">
                          <w:rPr>
                            <w:i/>
                            <w:sz w:val="18"/>
                            <w:lang w:val="en-US"/>
                          </w:rPr>
                        </w:rPrChange>
                      </w:rPr>
                    </w:pPr>
                    <w:r w:rsidRPr="00DB18AF">
                      <w:rPr>
                        <w:color w:val="000000" w:themeColor="text1"/>
                        <w:sz w:val="18"/>
                        <w:lang w:val="en-US"/>
                        <w:rPrChange w:id="1366" w:author="smaslan" w:date="2018-08-07T09:56:00Z">
                          <w:rPr>
                            <w:b/>
                            <w:color w:val="FF0000"/>
                            <w:sz w:val="18"/>
                            <w:lang w:val="en-US"/>
                          </w:rPr>
                        </w:rPrChange>
                      </w:rPr>
                      <w:t xml:space="preserve">  RESULTS/*.info</w:t>
                    </w:r>
                    <w:r w:rsidRPr="00DB18AF">
                      <w:rPr>
                        <w:color w:val="000000" w:themeColor="text1"/>
                        <w:sz w:val="18"/>
                        <w:lang w:val="en-US"/>
                        <w:rPrChange w:id="1367" w:author="smaslan" w:date="2018-08-07T09:56:00Z">
                          <w:rPr>
                            <w:sz w:val="18"/>
                            <w:lang w:val="en-US"/>
                          </w:rPr>
                        </w:rPrChange>
                      </w:rPr>
                      <w:tab/>
                    </w:r>
                    <w:r w:rsidRPr="00DB18AF">
                      <w:rPr>
                        <w:i/>
                        <w:color w:val="000000" w:themeColor="text1"/>
                        <w:sz w:val="18"/>
                        <w:lang w:val="en-US"/>
                        <w:rPrChange w:id="1368" w:author="smaslan" w:date="2018-08-07T09:56:00Z">
                          <w:rPr>
                            <w:i/>
                            <w:sz w:val="18"/>
                            <w:lang w:val="en-US"/>
                          </w:rPr>
                        </w:rPrChange>
                      </w:rPr>
                      <w:t>- results data headers</w:t>
                    </w:r>
                  </w:p>
                  <w:p w14:paraId="2FA6C5D5" w14:textId="77777777" w:rsidR="00FB1AB1" w:rsidRPr="00DB18AF" w:rsidRDefault="00FB1AB1" w:rsidP="00DB18AF">
                    <w:pPr>
                      <w:tabs>
                        <w:tab w:val="left" w:pos="1701"/>
                      </w:tabs>
                      <w:spacing w:after="0"/>
                      <w:rPr>
                        <w:color w:val="000000" w:themeColor="text1"/>
                        <w:sz w:val="18"/>
                        <w:lang w:val="en-US"/>
                        <w:rPrChange w:id="1369" w:author="smaslan" w:date="2018-08-07T09:56:00Z">
                          <w:rPr>
                            <w:sz w:val="18"/>
                            <w:lang w:val="en-US"/>
                          </w:rPr>
                        </w:rPrChange>
                      </w:rPr>
                    </w:pPr>
                    <w:r w:rsidRPr="00DB18AF">
                      <w:rPr>
                        <w:color w:val="000000" w:themeColor="text1"/>
                        <w:sz w:val="18"/>
                        <w:lang w:val="en-US"/>
                        <w:rPrChange w:id="1370" w:author="smaslan" w:date="2018-08-07T09:56:00Z">
                          <w:rPr>
                            <w:b/>
                            <w:color w:val="FF0000"/>
                            <w:sz w:val="18"/>
                            <w:lang w:val="en-US"/>
                          </w:rPr>
                        </w:rPrChange>
                      </w:rPr>
                      <w:t xml:space="preserve">  RESULTS/*.mat</w:t>
                    </w:r>
                    <w:r w:rsidRPr="00DB18AF">
                      <w:rPr>
                        <w:color w:val="000000" w:themeColor="text1"/>
                        <w:sz w:val="18"/>
                        <w:lang w:val="en-US"/>
                        <w:rPrChange w:id="1371" w:author="smaslan" w:date="2018-08-07T09:56:00Z">
                          <w:rPr>
                            <w:sz w:val="18"/>
                            <w:lang w:val="en-US"/>
                          </w:rPr>
                        </w:rPrChange>
                      </w:rPr>
                      <w:tab/>
                    </w:r>
                    <w:r w:rsidRPr="00DB18AF">
                      <w:rPr>
                        <w:i/>
                        <w:color w:val="000000" w:themeColor="text1"/>
                        <w:sz w:val="18"/>
                        <w:lang w:val="en-US"/>
                        <w:rPrChange w:id="1372" w:author="smaslan" w:date="2018-08-07T09:56:00Z">
                          <w:rPr>
                            <w:i/>
                            <w:sz w:val="18"/>
                            <w:lang w:val="en-US"/>
                          </w:rPr>
                        </w:rPrChange>
                      </w:rPr>
                      <w:t>- results data (large objects)</w:t>
                    </w:r>
                  </w:p>
                  <w:p w14:paraId="2C0042D0" w14:textId="77777777" w:rsidR="00FB1AB1" w:rsidRPr="00DB18AF" w:rsidRDefault="00FB1AB1" w:rsidP="00DB18AF">
                    <w:pPr>
                      <w:tabs>
                        <w:tab w:val="left" w:pos="1701"/>
                      </w:tabs>
                      <w:spacing w:after="0"/>
                      <w:rPr>
                        <w:color w:val="000000" w:themeColor="text1"/>
                        <w:sz w:val="18"/>
                        <w:lang w:val="en-US"/>
                        <w:rPrChange w:id="1373" w:author="smaslan" w:date="2018-08-07T09:56:00Z">
                          <w:rPr>
                            <w:sz w:val="18"/>
                            <w:lang w:val="en-US"/>
                          </w:rPr>
                        </w:rPrChange>
                      </w:rPr>
                    </w:pPr>
                    <w:r w:rsidRPr="00DB18AF">
                      <w:rPr>
                        <w:color w:val="000000" w:themeColor="text1"/>
                        <w:sz w:val="18"/>
                        <w:lang w:val="en-US"/>
                        <w:rPrChange w:id="1374" w:author="smaslan" w:date="2018-08-07T09:56:00Z">
                          <w:rPr>
                            <w:sz w:val="18"/>
                            <w:lang w:val="en-US"/>
                          </w:rPr>
                        </w:rPrChange>
                      </w:rPr>
                      <w:t xml:space="preserve">  DIGITIZER/*.*</w:t>
                    </w:r>
                    <w:r w:rsidRPr="00DB18AF">
                      <w:rPr>
                        <w:color w:val="000000" w:themeColor="text1"/>
                        <w:sz w:val="18"/>
                        <w:lang w:val="en-US"/>
                        <w:rPrChange w:id="1375" w:author="smaslan" w:date="2018-08-07T09:56:00Z">
                          <w:rPr>
                            <w:sz w:val="18"/>
                            <w:lang w:val="en-US"/>
                          </w:rPr>
                        </w:rPrChange>
                      </w:rPr>
                      <w:tab/>
                    </w:r>
                    <w:r w:rsidRPr="00DB18AF">
                      <w:rPr>
                        <w:i/>
                        <w:color w:val="000000" w:themeColor="text1"/>
                        <w:sz w:val="18"/>
                        <w:lang w:val="en-US"/>
                        <w:rPrChange w:id="1376" w:author="smaslan" w:date="2018-08-07T09:56:00Z">
                          <w:rPr>
                            <w:i/>
                            <w:sz w:val="18"/>
                            <w:lang w:val="en-US"/>
                          </w:rPr>
                        </w:rPrChange>
                      </w:rPr>
                      <w:t>- digitizer correction files</w:t>
                    </w:r>
                  </w:p>
                  <w:p w14:paraId="210FF583" w14:textId="1658A901" w:rsidR="00FB1AB1" w:rsidRPr="00DB18AF" w:rsidDel="00DB18AF" w:rsidRDefault="00FB1AB1" w:rsidP="00DB18AF">
                    <w:pPr>
                      <w:tabs>
                        <w:tab w:val="left" w:pos="1701"/>
                      </w:tabs>
                      <w:spacing w:after="0"/>
                      <w:rPr>
                        <w:del w:id="1377" w:author="smaslan" w:date="2018-08-07T09:56:00Z"/>
                        <w:color w:val="000000" w:themeColor="text1"/>
                        <w:sz w:val="18"/>
                        <w:lang w:val="en-US"/>
                        <w:rPrChange w:id="1378" w:author="smaslan" w:date="2018-08-07T09:56:00Z">
                          <w:rPr>
                            <w:del w:id="1379" w:author="smaslan" w:date="2018-08-07T09:56:00Z"/>
                            <w:sz w:val="18"/>
                            <w:lang w:val="en-US"/>
                          </w:rPr>
                        </w:rPrChange>
                      </w:rPr>
                    </w:pPr>
                    <w:r w:rsidRPr="00DB18AF">
                      <w:rPr>
                        <w:color w:val="000000" w:themeColor="text1"/>
                        <w:sz w:val="18"/>
                        <w:lang w:val="en-US"/>
                        <w:rPrChange w:id="1380" w:author="smaslan" w:date="2018-08-07T09:56:00Z">
                          <w:rPr>
                            <w:sz w:val="18"/>
                            <w:lang w:val="en-US"/>
                          </w:rPr>
                        </w:rPrChange>
                      </w:rPr>
                      <w:t xml:space="preserve">  TRANSDUCERS/*.*</w:t>
                    </w:r>
                    <w:r w:rsidRPr="00DB18AF">
                      <w:rPr>
                        <w:color w:val="000000" w:themeColor="text1"/>
                        <w:sz w:val="18"/>
                        <w:lang w:val="en-US"/>
                        <w:rPrChange w:id="1381" w:author="smaslan" w:date="2018-08-07T09:56:00Z">
                          <w:rPr>
                            <w:sz w:val="18"/>
                            <w:lang w:val="en-US"/>
                          </w:rPr>
                        </w:rPrChange>
                      </w:rPr>
                      <w:tab/>
                    </w:r>
                    <w:r w:rsidRPr="00DB18AF">
                      <w:rPr>
                        <w:i/>
                        <w:color w:val="000000" w:themeColor="text1"/>
                        <w:sz w:val="18"/>
                        <w:lang w:val="en-US"/>
                        <w:rPrChange w:id="1382" w:author="smaslan" w:date="2018-08-07T09:56:00Z">
                          <w:rPr>
                            <w:i/>
                            <w:sz w:val="18"/>
                            <w:lang w:val="en-US"/>
                          </w:rPr>
                        </w:rPrChange>
                      </w:rPr>
                      <w:t>- transducer’s correction file</w:t>
                    </w:r>
                    <w:ins w:id="1383" w:author="smaslan" w:date="2018-08-07T09:56:00Z">
                      <w:r w:rsidRPr="00DB18AF">
                        <w:rPr>
                          <w:color w:val="000000" w:themeColor="text1"/>
                          <w:sz w:val="18"/>
                          <w:lang w:val="en-US"/>
                          <w:rPrChange w:id="1384" w:author="smaslan" w:date="2018-08-07T09:56:00Z">
                            <w:rPr>
                              <w:sz w:val="18"/>
                              <w:lang w:val="en-US"/>
                            </w:rPr>
                          </w:rPrChange>
                        </w:rPr>
                        <w:t>s</w:t>
                      </w:r>
                    </w:ins>
                    <w:del w:id="1385" w:author="smaslan" w:date="2018-08-07T09:56:00Z">
                      <w:r w:rsidRPr="00DB18AF" w:rsidDel="00DB18AF">
                        <w:rPr>
                          <w:i/>
                          <w:color w:val="000000" w:themeColor="text1"/>
                          <w:sz w:val="18"/>
                          <w:lang w:val="en-US"/>
                          <w:rPrChange w:id="1386" w:author="smaslan" w:date="2018-08-07T09:56:00Z">
                            <w:rPr>
                              <w:i/>
                              <w:sz w:val="18"/>
                              <w:lang w:val="en-US"/>
                            </w:rPr>
                          </w:rPrChange>
                        </w:rPr>
                        <w:delText>s</w:delText>
                      </w:r>
                    </w:del>
                  </w:p>
                  <w:p w14:paraId="7C4A7528" w14:textId="6B8988F9" w:rsidR="00FB1AB1" w:rsidRPr="00DB18AF" w:rsidRDefault="00FB1AB1" w:rsidP="00DB18AF">
                    <w:pPr>
                      <w:tabs>
                        <w:tab w:val="left" w:pos="1701"/>
                      </w:tabs>
                      <w:spacing w:after="0"/>
                      <w:rPr>
                        <w:color w:val="000000" w:themeColor="text1"/>
                        <w:sz w:val="18"/>
                        <w:lang w:val="en-US"/>
                        <w:rPrChange w:id="1387" w:author="smaslan" w:date="2018-08-07T09:56:00Z">
                          <w:rPr>
                            <w:sz w:val="18"/>
                            <w:lang w:val="en-US"/>
                          </w:rPr>
                        </w:rPrChange>
                      </w:rPr>
                    </w:pPr>
                    <w:del w:id="1388" w:author="smaslan" w:date="2018-08-07T09:56:00Z">
                      <w:r w:rsidRPr="00DB18AF" w:rsidDel="00DB18AF">
                        <w:rPr>
                          <w:color w:val="000000" w:themeColor="text1"/>
                          <w:sz w:val="18"/>
                          <w:lang w:val="en-US"/>
                          <w:rPrChange w:id="1389" w:author="smaslan" w:date="2018-08-07T09:56:00Z">
                            <w:rPr>
                              <w:sz w:val="18"/>
                              <w:lang w:val="en-US"/>
                            </w:rPr>
                          </w:rPrChange>
                        </w:rPr>
                        <w:delText xml:space="preserve">  RESULTS/</w:delText>
                      </w:r>
                      <w:r w:rsidRPr="00DB18AF" w:rsidDel="00DB18AF">
                        <w:rPr>
                          <w:color w:val="000000" w:themeColor="text1"/>
                          <w:sz w:val="18"/>
                          <w:lang w:val="en-US"/>
                          <w:rPrChange w:id="1390" w:author="smaslan" w:date="2018-08-07T09:56:00Z">
                            <w:rPr>
                              <w:sz w:val="18"/>
                              <w:lang w:val="en-US"/>
                            </w:rPr>
                          </w:rPrChange>
                        </w:rPr>
                        <w:tab/>
                      </w:r>
                      <w:r w:rsidRPr="00DB18AF" w:rsidDel="00DB18AF">
                        <w:rPr>
                          <w:i/>
                          <w:color w:val="000000" w:themeColor="text1"/>
                          <w:sz w:val="18"/>
                          <w:lang w:val="en-US"/>
                          <w:rPrChange w:id="1391" w:author="smaslan" w:date="2018-08-07T09:56:00Z">
                            <w:rPr>
                              <w:i/>
                              <w:sz w:val="18"/>
                              <w:lang w:val="en-US"/>
                            </w:rPr>
                          </w:rPrChange>
                        </w:rPr>
                        <w:delText>- calculate results</w:delText>
                      </w:r>
                    </w:del>
                  </w:p>
                  <w:p w14:paraId="4F7D862D" w14:textId="77777777" w:rsidR="00FB1AB1" w:rsidRPr="00DB373C" w:rsidRDefault="00FB1AB1" w:rsidP="00DB18AF">
                    <w:pPr>
                      <w:rPr>
                        <w:lang w:val="en-US"/>
                      </w:rPr>
                    </w:pPr>
                  </w:p>
                  <w:p w14:paraId="1D9155ED" w14:textId="77777777" w:rsidR="00FB1AB1" w:rsidRPr="00DB373C" w:rsidRDefault="00FB1AB1" w:rsidP="00DB18AF">
                    <w:pPr>
                      <w:rPr>
                        <w:lang w:val="en-US"/>
                      </w:rPr>
                    </w:pPr>
                  </w:p>
                </w:txbxContent>
              </v:textbox>
              <w10:wrap type="none" anchorx="margin"/>
              <w10:anchorlock/>
            </v:shape>
          </w:pict>
        </w:r>
      </w:ins>
    </w:p>
    <w:p w14:paraId="61EA8A7F" w14:textId="1A7F8169" w:rsidR="00514107" w:rsidRDefault="004C40F7">
      <w:pPr>
        <w:rPr>
          <w:lang w:val="en-US"/>
        </w:rPr>
      </w:pPr>
      <w:del w:id="1392" w:author="smaslan" w:date="2017-10-30T12:21:00Z">
        <w:r w:rsidDel="00E54759">
          <w:rPr>
            <w:lang w:val="en-US"/>
          </w:rPr>
          <w:lastRenderedPageBreak/>
          <w:delText xml:space="preserve">All calculation will be performed by the QWTB toolbox. </w:delText>
        </w:r>
      </w:del>
      <w:r>
        <w:rPr>
          <w:lang w:val="en-US"/>
        </w:rPr>
        <w:t xml:space="preserve">The </w:t>
      </w:r>
      <w:ins w:id="1393" w:author="smaslan" w:date="2018-08-07T09:52:00Z">
        <w:r w:rsidR="00873B05">
          <w:rPr>
            <w:lang w:val="en-US"/>
          </w:rPr>
          <w:t xml:space="preserve">calculation </w:t>
        </w:r>
      </w:ins>
      <w:del w:id="1394" w:author="smaslan" w:date="2018-08-07T09:52:00Z">
        <w:r w:rsidDel="00873B05">
          <w:rPr>
            <w:lang w:val="en-US"/>
          </w:rPr>
          <w:delText xml:space="preserve">caller </w:delText>
        </w:r>
      </w:del>
      <w:ins w:id="1395" w:author="smaslan" w:date="2018-08-07T09:52:00Z">
        <w:r w:rsidR="00873B05">
          <w:rPr>
            <w:lang w:val="en-US"/>
          </w:rPr>
          <w:t xml:space="preserve">execution </w:t>
        </w:r>
      </w:ins>
      <w:ins w:id="1396" w:author="smaslan" w:date="2017-10-30T12:21:00Z">
        <w:r w:rsidR="00E54759">
          <w:rPr>
            <w:lang w:val="en-US"/>
          </w:rPr>
          <w:t xml:space="preserve">function </w:t>
        </w:r>
      </w:ins>
      <w:ins w:id="1397" w:author="smaslan" w:date="2018-08-07T09:52:00Z">
        <w:r w:rsidR="00873B05">
          <w:rPr>
            <w:lang w:val="en-US"/>
          </w:rPr>
          <w:t xml:space="preserve">of the TWM </w:t>
        </w:r>
      </w:ins>
      <w:del w:id="1398" w:author="smaslan" w:date="2018-08-07T09:53:00Z">
        <w:r w:rsidDel="00873B05">
          <w:rPr>
            <w:lang w:val="en-US"/>
          </w:rPr>
          <w:delText xml:space="preserve">of QWTB </w:delText>
        </w:r>
      </w:del>
      <w:r>
        <w:rPr>
          <w:lang w:val="en-US"/>
        </w:rPr>
        <w:t xml:space="preserve">will load the measurement </w:t>
      </w:r>
      <w:ins w:id="1399" w:author="smaslan" w:date="2017-10-30T12:21:00Z">
        <w:r w:rsidR="00E54759">
          <w:rPr>
            <w:lang w:val="en-US"/>
          </w:rPr>
          <w:t xml:space="preserve">header and </w:t>
        </w:r>
      </w:ins>
      <w:r>
        <w:rPr>
          <w:lang w:val="en-US"/>
        </w:rPr>
        <w:t>data</w:t>
      </w:r>
      <w:ins w:id="1400" w:author="smaslan" w:date="2018-08-07T09:53:00Z">
        <w:r w:rsidR="00873B05">
          <w:rPr>
            <w:lang w:val="en-US"/>
          </w:rPr>
          <w:t>, the corrections</w:t>
        </w:r>
      </w:ins>
      <w:r>
        <w:rPr>
          <w:lang w:val="en-US"/>
        </w:rPr>
        <w:t xml:space="preserve"> (see above)</w:t>
      </w:r>
      <w:del w:id="1401" w:author="smaslan" w:date="2017-10-30T12:22:00Z">
        <w:r w:rsidDel="00E54759">
          <w:rPr>
            <w:lang w:val="en-US"/>
          </w:rPr>
          <w:delText>.</w:delText>
        </w:r>
      </w:del>
      <w:ins w:id="1402" w:author="smaslan" w:date="2018-08-07T09:53:00Z">
        <w:r w:rsidR="00873B05">
          <w:rPr>
            <w:lang w:val="en-US"/>
          </w:rPr>
          <w:t xml:space="preserve"> and the </w:t>
        </w:r>
      </w:ins>
      <w:ins w:id="1403" w:author="smaslan" w:date="2017-10-30T12:22:00Z">
        <w:r w:rsidR="00E54759">
          <w:rPr>
            <w:lang w:val="en-US"/>
          </w:rPr>
          <w:t>‘</w:t>
        </w:r>
        <w:r w:rsidR="00E54759" w:rsidRPr="00E54759">
          <w:rPr>
            <w:b/>
            <w:lang w:val="en-US"/>
            <w:rPrChange w:id="1404" w:author="smaslan" w:date="2017-10-30T12:22:00Z">
              <w:rPr>
                <w:rFonts w:asciiTheme="majorHAnsi" w:eastAsiaTheme="majorEastAsia" w:hAnsiTheme="majorHAnsi" w:cstheme="majorBidi"/>
                <w:b/>
                <w:bCs/>
                <w:i/>
                <w:iCs/>
                <w:color w:val="5B9BD5" w:themeColor="accent1"/>
                <w:lang w:val="en-US"/>
              </w:rPr>
            </w:rPrChange>
          </w:rPr>
          <w:t xml:space="preserve">QWTB </w:t>
        </w:r>
      </w:ins>
      <w:ins w:id="1405" w:author="smaslan" w:date="2018-08-07T09:53:00Z">
        <w:r w:rsidR="00873B05">
          <w:rPr>
            <w:b/>
            <w:lang w:val="en-US"/>
          </w:rPr>
          <w:t>processing setup</w:t>
        </w:r>
      </w:ins>
      <w:ins w:id="1406" w:author="smaslan" w:date="2017-10-30T12:22:00Z">
        <w:r w:rsidR="00E54759">
          <w:rPr>
            <w:lang w:val="en-US"/>
          </w:rPr>
          <w:t xml:space="preserve">’ section and will </w:t>
        </w:r>
      </w:ins>
      <w:ins w:id="1407" w:author="smaslan" w:date="2017-10-30T12:23:00Z">
        <w:r w:rsidR="00E54759">
          <w:rPr>
            <w:lang w:val="en-US"/>
          </w:rPr>
          <w:t>execute</w:t>
        </w:r>
      </w:ins>
      <w:ins w:id="1408" w:author="smaslan" w:date="2017-10-30T12:22:00Z">
        <w:r w:rsidR="00E54759">
          <w:rPr>
            <w:lang w:val="en-US"/>
          </w:rPr>
          <w:t xml:space="preserve"> the calculation</w:t>
        </w:r>
      </w:ins>
      <w:ins w:id="1409" w:author="smaslan" w:date="2018-08-07T09:53:00Z">
        <w:r w:rsidR="00873B05">
          <w:rPr>
            <w:lang w:val="en-US"/>
          </w:rPr>
          <w:t xml:space="preserve"> accordingly</w:t>
        </w:r>
      </w:ins>
      <w:ins w:id="1410" w:author="smaslan" w:date="2017-10-30T12:22:00Z">
        <w:r w:rsidR="00E54759">
          <w:rPr>
            <w:lang w:val="en-US"/>
          </w:rPr>
          <w:t xml:space="preserve">. </w:t>
        </w:r>
      </w:ins>
      <w:del w:id="1411" w:author="smaslan" w:date="2017-10-30T12:22:00Z">
        <w:r w:rsidDel="00E54759">
          <w:rPr>
            <w:lang w:val="en-US"/>
          </w:rPr>
          <w:delText xml:space="preserve"> </w:delText>
        </w:r>
      </w:del>
      <w:r w:rsidR="00E4490B">
        <w:rPr>
          <w:lang w:val="en-US"/>
        </w:rPr>
        <w:t xml:space="preserve">After </w:t>
      </w:r>
      <w:ins w:id="1412" w:author="smaslan" w:date="2017-10-30T12:23:00Z">
        <w:r w:rsidR="00E54759">
          <w:rPr>
            <w:lang w:val="en-US"/>
          </w:rPr>
          <w:t xml:space="preserve">the </w:t>
        </w:r>
      </w:ins>
      <w:r w:rsidR="00E4490B">
        <w:rPr>
          <w:lang w:val="en-US"/>
        </w:rPr>
        <w:t xml:space="preserve">execution </w:t>
      </w:r>
      <w:ins w:id="1413" w:author="smaslan" w:date="2017-10-30T11:34:00Z">
        <w:r w:rsidR="00D44821">
          <w:rPr>
            <w:lang w:val="en-US"/>
          </w:rPr>
          <w:t>of the QWTB algorithm</w:t>
        </w:r>
      </w:ins>
      <w:ins w:id="1414" w:author="smaslan" w:date="2017-11-01T14:30:00Z">
        <w:r w:rsidR="00B075E6">
          <w:rPr>
            <w:lang w:val="en-US"/>
          </w:rPr>
          <w:t>,</w:t>
        </w:r>
      </w:ins>
      <w:ins w:id="1415" w:author="smaslan" w:date="2017-10-30T11:34:00Z">
        <w:r w:rsidR="00D44821">
          <w:rPr>
            <w:lang w:val="en-US"/>
          </w:rPr>
          <w:t xml:space="preserve"> </w:t>
        </w:r>
      </w:ins>
      <w:r w:rsidR="00E4490B">
        <w:rPr>
          <w:lang w:val="en-US"/>
        </w:rPr>
        <w:t>it will store t</w:t>
      </w:r>
      <w:r>
        <w:rPr>
          <w:lang w:val="en-US"/>
        </w:rPr>
        <w:t xml:space="preserve">he results of the calculation </w:t>
      </w:r>
      <w:r w:rsidR="00514107">
        <w:rPr>
          <w:lang w:val="en-US"/>
        </w:rPr>
        <w:t xml:space="preserve">into the folder </w:t>
      </w:r>
      <w:r w:rsidR="00087ABE">
        <w:rPr>
          <w:lang w:val="en-US"/>
        </w:rPr>
        <w:t>‘</w:t>
      </w:r>
      <w:r w:rsidR="00087ABE" w:rsidRPr="007E2598">
        <w:rPr>
          <w:b/>
          <w:lang w:val="en-US"/>
        </w:rPr>
        <w:t>RESULTS</w:t>
      </w:r>
      <w:r w:rsidR="00087ABE">
        <w:rPr>
          <w:lang w:val="en-US"/>
        </w:rPr>
        <w:t>’ in the measurement folder:</w:t>
      </w:r>
    </w:p>
    <w:p w14:paraId="7DD01488" w14:textId="77777777" w:rsidR="00087ABE" w:rsidRDefault="00FB1AB1">
      <w:pPr>
        <w:rPr>
          <w:lang w:val="en-US"/>
        </w:rPr>
      </w:pPr>
      <w:r>
        <w:rPr>
          <w:lang w:val="en-US"/>
        </w:rPr>
      </w:r>
      <w:r>
        <w:rPr>
          <w:lang w:val="en-US"/>
        </w:rPr>
        <w:pict w14:anchorId="2D2066F5">
          <v:shape id="_x0000_s1028" type="#_x0000_t202" style="width:172.8pt;height:41.9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8">
              <w:txbxContent>
                <w:p w14:paraId="546DAD02" w14:textId="77777777" w:rsidR="00FB1AB1" w:rsidRPr="000A4B4C" w:rsidRDefault="00FB1AB1" w:rsidP="00087ABE">
                  <w:pPr>
                    <w:spacing w:after="0"/>
                    <w:rPr>
                      <w:b/>
                      <w:sz w:val="18"/>
                      <w:u w:val="single"/>
                      <w:lang w:val="en-US"/>
                    </w:rPr>
                  </w:pPr>
                  <w:r>
                    <w:rPr>
                      <w:b/>
                      <w:sz w:val="18"/>
                      <w:u w:val="single"/>
                      <w:lang w:val="en-US"/>
                    </w:rPr>
                    <w:t>Results (./RESULTS/)</w:t>
                  </w:r>
                  <w:r w:rsidRPr="000A4B4C">
                    <w:rPr>
                      <w:b/>
                      <w:sz w:val="18"/>
                      <w:u w:val="single"/>
                      <w:lang w:val="en-US"/>
                    </w:rPr>
                    <w:t>:</w:t>
                  </w:r>
                </w:p>
                <w:p w14:paraId="0E92F8E6" w14:textId="77777777" w:rsidR="00FB1AB1" w:rsidRDefault="00FB1AB1" w:rsidP="00087ABE">
                  <w:pPr>
                    <w:tabs>
                      <w:tab w:val="left" w:pos="851"/>
                    </w:tabs>
                    <w:spacing w:after="0"/>
                    <w:rPr>
                      <w:i/>
                      <w:sz w:val="18"/>
                      <w:lang w:val="en-US"/>
                    </w:rPr>
                  </w:pPr>
                  <w:r>
                    <w:rPr>
                      <w:sz w:val="18"/>
                      <w:lang w:val="en-US"/>
                    </w:rPr>
                    <w:t xml:space="preserve">  </w:t>
                  </w:r>
                  <w:r w:rsidRPr="007E2598">
                    <w:rPr>
                      <w:b/>
                      <w:sz w:val="18"/>
                      <w:lang w:val="en-US"/>
                    </w:rPr>
                    <w:t>*.info</w:t>
                  </w:r>
                  <w:r w:rsidRPr="000A4B4C">
                    <w:rPr>
                      <w:sz w:val="18"/>
                      <w:lang w:val="en-US"/>
                    </w:rPr>
                    <w:tab/>
                  </w:r>
                  <w:r w:rsidRPr="000A4B4C">
                    <w:rPr>
                      <w:i/>
                      <w:sz w:val="18"/>
                      <w:lang w:val="en-US"/>
                    </w:rPr>
                    <w:t xml:space="preserve">- </w:t>
                  </w:r>
                  <w:r>
                    <w:rPr>
                      <w:i/>
                      <w:sz w:val="18"/>
                      <w:lang w:val="en-US"/>
                    </w:rPr>
                    <w:t>algorithm calculated results</w:t>
                  </w:r>
                </w:p>
                <w:p w14:paraId="37635ADC" w14:textId="77777777" w:rsidR="00FB1AB1" w:rsidRDefault="00FB1AB1" w:rsidP="00087ABE">
                  <w:pPr>
                    <w:tabs>
                      <w:tab w:val="left" w:pos="851"/>
                    </w:tabs>
                    <w:spacing w:after="0"/>
                    <w:rPr>
                      <w:i/>
                      <w:sz w:val="18"/>
                      <w:lang w:val="en-US"/>
                    </w:rPr>
                  </w:pPr>
                  <w:r>
                    <w:rPr>
                      <w:sz w:val="18"/>
                      <w:lang w:val="en-US"/>
                    </w:rPr>
                    <w:t xml:space="preserve">  </w:t>
                  </w:r>
                  <w:r w:rsidRPr="007E2598">
                    <w:rPr>
                      <w:b/>
                      <w:sz w:val="18"/>
                      <w:lang w:val="en-US"/>
                    </w:rPr>
                    <w:t>*.mat</w:t>
                  </w:r>
                  <w:r w:rsidRPr="000A4B4C">
                    <w:rPr>
                      <w:sz w:val="18"/>
                      <w:lang w:val="en-US"/>
                    </w:rPr>
                    <w:tab/>
                  </w:r>
                  <w:r w:rsidRPr="000A4B4C">
                    <w:rPr>
                      <w:i/>
                      <w:sz w:val="18"/>
                      <w:lang w:val="en-US"/>
                    </w:rPr>
                    <w:t xml:space="preserve">- </w:t>
                  </w:r>
                  <w:r>
                    <w:rPr>
                      <w:i/>
                      <w:sz w:val="18"/>
                      <w:lang w:val="en-US"/>
                    </w:rPr>
                    <w:t>algorithm calculated results</w:t>
                  </w:r>
                </w:p>
              </w:txbxContent>
            </v:textbox>
            <w10:wrap type="none" anchorx="margin"/>
            <w10:anchorlock/>
          </v:shape>
        </w:pict>
      </w:r>
    </w:p>
    <w:p w14:paraId="32B0A2EA" w14:textId="77777777" w:rsidR="00087ABE" w:rsidRDefault="00087ABE">
      <w:pPr>
        <w:rPr>
          <w:lang w:val="en-US"/>
        </w:rPr>
      </w:pPr>
      <w:r>
        <w:rPr>
          <w:lang w:val="en-US"/>
        </w:rPr>
        <w:t>The caller of the QWTB toolbox will store the calculated variables into the INFO file and complementary MAT file of the same name. Naming rules are derived from the names of the records:</w:t>
      </w:r>
    </w:p>
    <w:p w14:paraId="3D66A813" w14:textId="77777777" w:rsidR="00087ABE" w:rsidRDefault="00FB1AB1">
      <w:pPr>
        <w:rPr>
          <w:lang w:val="en-US"/>
        </w:rPr>
      </w:pPr>
      <w:r>
        <w:rPr>
          <w:lang w:val="en-US"/>
        </w:rPr>
      </w:r>
      <w:r>
        <w:rPr>
          <w:lang w:val="en-US"/>
        </w:rPr>
        <w:pict w14:anchorId="4880D658">
          <v:shape id="Textové pole 3" o:spid="_x0000_s1027" type="#_x0000_t202" style="width:261.15pt;height:41.9pt;visibility:visible;mso-height-percent:0;mso-left-percent:-10001;mso-top-percent:-10001;mso-wrap-distance-left:9pt;mso-wrap-distance-top:3.6pt;mso-wrap-distance-right:9pt;mso-wrap-distance-bottom:3.6pt;mso-position-horizontal:absolute;mso-position-horizontal-relative:char;mso-position-vertical:absolute;mso-position-vertical-relative:line;mso-height-percent:0;mso-left-percent:-10001;mso-top-percent:-10001;mso-width-relative:margin;mso-height-relative:margin;v-text-anchor:top">
            <v:textbox style="mso-next-textbox:#Textové pole 3">
              <w:txbxContent>
                <w:p w14:paraId="41B09F63" w14:textId="7AA658EE" w:rsidR="00FB1AB1" w:rsidRPr="000A4B4C" w:rsidRDefault="00FB1AB1" w:rsidP="00087ABE">
                  <w:pPr>
                    <w:spacing w:after="0"/>
                    <w:rPr>
                      <w:b/>
                      <w:sz w:val="18"/>
                      <w:u w:val="single"/>
                      <w:lang w:val="en-US"/>
                    </w:rPr>
                  </w:pPr>
                  <w:r>
                    <w:rPr>
                      <w:b/>
                      <w:sz w:val="18"/>
                      <w:u w:val="single"/>
                      <w:lang w:val="en-US"/>
                    </w:rPr>
                    <w:t>QWTB toolbox result</w:t>
                  </w:r>
                  <w:r w:rsidRPr="000A4B4C">
                    <w:rPr>
                      <w:b/>
                      <w:sz w:val="18"/>
                      <w:u w:val="single"/>
                      <w:lang w:val="en-US"/>
                    </w:rPr>
                    <w:t>:</w:t>
                  </w:r>
                </w:p>
                <w:p w14:paraId="2FDF6B50" w14:textId="5AAE933A" w:rsidR="00FB1AB1" w:rsidRPr="0072564F" w:rsidRDefault="00FB1AB1" w:rsidP="00087ABE">
                  <w:pPr>
                    <w:tabs>
                      <w:tab w:val="left" w:pos="851"/>
                    </w:tabs>
                    <w:spacing w:after="0"/>
                    <w:rPr>
                      <w:i/>
                      <w:sz w:val="18"/>
                      <w:lang w:val="en-US"/>
                    </w:rPr>
                  </w:pPr>
                  <w:r w:rsidRPr="0072564F">
                    <w:rPr>
                      <w:sz w:val="18"/>
                      <w:lang w:val="en-US"/>
                    </w:rPr>
                    <w:t xml:space="preserve">  </w:t>
                  </w:r>
                  <w:r w:rsidRPr="007E2598">
                    <w:rPr>
                      <w:b/>
                      <w:sz w:val="18"/>
                      <w:lang w:val="en-US"/>
                    </w:rPr>
                    <w:t>ALGID-G0001-A0001.info</w:t>
                  </w:r>
                  <w:r w:rsidRPr="0072564F">
                    <w:rPr>
                      <w:sz w:val="18"/>
                      <w:lang w:val="en-US"/>
                    </w:rPr>
                    <w:tab/>
                  </w:r>
                  <w:r w:rsidRPr="0072564F">
                    <w:rPr>
                      <w:i/>
                      <w:sz w:val="18"/>
                      <w:lang w:val="en-US"/>
                    </w:rPr>
                    <w:t>- algorithm calculated results</w:t>
                  </w:r>
                </w:p>
                <w:p w14:paraId="2924A771" w14:textId="76530025" w:rsidR="00FB1AB1" w:rsidRPr="0072564F" w:rsidRDefault="00FB1AB1" w:rsidP="00087ABE">
                  <w:pPr>
                    <w:tabs>
                      <w:tab w:val="left" w:pos="851"/>
                    </w:tabs>
                    <w:spacing w:after="0"/>
                    <w:rPr>
                      <w:i/>
                      <w:sz w:val="18"/>
                      <w:lang w:val="en-US"/>
                    </w:rPr>
                  </w:pPr>
                  <w:r w:rsidRPr="0072564F">
                    <w:rPr>
                      <w:sz w:val="18"/>
                      <w:lang w:val="en-US"/>
                    </w:rPr>
                    <w:t xml:space="preserve">  </w:t>
                  </w:r>
                  <w:r w:rsidRPr="007E2598">
                    <w:rPr>
                      <w:b/>
                      <w:sz w:val="18"/>
                      <w:lang w:val="en-US"/>
                    </w:rPr>
                    <w:t>ALGID-G0001-A0001.mat</w:t>
                  </w:r>
                  <w:r w:rsidRPr="0072564F">
                    <w:rPr>
                      <w:sz w:val="18"/>
                      <w:lang w:val="en-US"/>
                    </w:rPr>
                    <w:tab/>
                  </w:r>
                  <w:r w:rsidRPr="0072564F">
                    <w:rPr>
                      <w:i/>
                      <w:sz w:val="18"/>
                      <w:lang w:val="en-US"/>
                    </w:rPr>
                    <w:t>- algorithm calculated results</w:t>
                  </w:r>
                </w:p>
              </w:txbxContent>
            </v:textbox>
            <w10:wrap type="none" anchorx="margin"/>
            <w10:anchorlock/>
          </v:shape>
        </w:pict>
      </w:r>
    </w:p>
    <w:p w14:paraId="264ABC2B" w14:textId="182E36EC" w:rsidR="00277996" w:rsidRDefault="00087ABE">
      <w:pPr>
        <w:rPr>
          <w:lang w:val="en-US"/>
        </w:rPr>
      </w:pPr>
      <w:r>
        <w:rPr>
          <w:lang w:val="en-US"/>
        </w:rPr>
        <w:t xml:space="preserve">Note the MAT file is optional and will be created automatically if the results are too large for INFO text format. That may happen if the algorithm returns e.g. spectrum which may contain several millions of values. In such case the INFO file will contain just a link to the MAT file and </w:t>
      </w:r>
      <w:ins w:id="1416" w:author="smaslan" w:date="2017-10-30T11:35:00Z">
        <w:r w:rsidR="00D44821">
          <w:rPr>
            <w:lang w:val="en-US"/>
          </w:rPr>
          <w:t xml:space="preserve">a </w:t>
        </w:r>
      </w:ins>
      <w:r>
        <w:rPr>
          <w:lang w:val="en-US"/>
        </w:rPr>
        <w:t>name of the variable inside MAT</w:t>
      </w:r>
      <w:ins w:id="1417" w:author="smaslan" w:date="2017-10-30T11:35:00Z">
        <w:r w:rsidR="00D44821">
          <w:rPr>
            <w:lang w:val="en-US"/>
          </w:rPr>
          <w:t xml:space="preserve"> file which holds the data</w:t>
        </w:r>
      </w:ins>
      <w:r>
        <w:rPr>
          <w:lang w:val="en-US"/>
        </w:rPr>
        <w:t>.</w:t>
      </w:r>
      <w:r w:rsidR="00FC3D94">
        <w:rPr>
          <w:lang w:val="en-US"/>
        </w:rPr>
        <w:t xml:space="preserve"> Example of the result data (</w:t>
      </w:r>
      <w:r w:rsidR="00FC3D94" w:rsidRPr="00D44821">
        <w:rPr>
          <w:b/>
          <w:lang w:val="en-US"/>
          <w:rPrChange w:id="1418" w:author="smaslan" w:date="2017-10-30T11:35:00Z">
            <w:rPr>
              <w:rFonts w:asciiTheme="majorHAnsi" w:eastAsiaTheme="majorEastAsia" w:hAnsiTheme="majorHAnsi" w:cstheme="majorBidi"/>
              <w:b/>
              <w:bCs/>
              <w:i/>
              <w:iCs/>
              <w:color w:val="5B9BD5" w:themeColor="accent1"/>
              <w:lang w:val="en-US"/>
            </w:rPr>
          </w:rPrChange>
        </w:rPr>
        <w:t>*.info</w:t>
      </w:r>
      <w:r w:rsidR="00FC3D94">
        <w:rPr>
          <w:lang w:val="en-US"/>
        </w:rPr>
        <w:t>):</w:t>
      </w:r>
    </w:p>
    <w:p w14:paraId="0739A46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copy of the QWTB algorithm setup:</w:t>
      </w:r>
    </w:p>
    <w:p w14:paraId="496463CC" w14:textId="636650E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F843B6">
        <w:rPr>
          <w:rFonts w:ascii="Courier New" w:hAnsi="Courier New" w:cs="Courier New"/>
          <w:color w:val="000000" w:themeColor="text1"/>
          <w:sz w:val="14"/>
          <w:szCs w:val="16"/>
          <w:lang w:val="en-US"/>
          <w:rPrChange w:id="1419" w:author="smaslan" w:date="2018-08-07T13:59:00Z">
            <w:rPr>
              <w:rFonts w:ascii="Courier New" w:eastAsiaTheme="majorEastAsia" w:hAnsi="Courier New" w:cs="Courier New"/>
              <w:b/>
              <w:bCs/>
              <w:i/>
              <w:iCs/>
              <w:color w:val="000000"/>
              <w:sz w:val="14"/>
              <w:szCs w:val="16"/>
              <w:lang w:val="en-US"/>
            </w:rPr>
          </w:rPrChange>
        </w:rPr>
        <w:t xml:space="preserve">QWTB </w:t>
      </w:r>
      <w:ins w:id="1420" w:author="smaslan" w:date="2018-08-07T13:59:00Z">
        <w:r w:rsidR="00F843B6" w:rsidRPr="00F843B6">
          <w:rPr>
            <w:rFonts w:ascii="Courier New" w:hAnsi="Courier New" w:cs="Courier New"/>
            <w:color w:val="000000" w:themeColor="text1"/>
            <w:sz w:val="14"/>
            <w:szCs w:val="16"/>
            <w:lang w:val="en-US"/>
            <w:rPrChange w:id="1421" w:author="smaslan" w:date="2018-08-07T13:59:00Z">
              <w:rPr>
                <w:rFonts w:ascii="Courier New" w:eastAsiaTheme="majorEastAsia" w:hAnsi="Courier New" w:cs="Courier New"/>
                <w:b/>
                <w:bCs/>
                <w:i/>
                <w:iCs/>
                <w:color w:val="008080"/>
                <w:sz w:val="14"/>
                <w:szCs w:val="16"/>
                <w:lang w:val="en-US"/>
              </w:rPr>
            </w:rPrChange>
          </w:rPr>
          <w:t>processing setup</w:t>
        </w:r>
      </w:ins>
      <w:del w:id="1422" w:author="smaslan" w:date="2018-08-07T13:59:00Z">
        <w:r w:rsidRPr="00F843B6" w:rsidDel="00F843B6">
          <w:rPr>
            <w:rFonts w:ascii="Courier New" w:hAnsi="Courier New" w:cs="Courier New"/>
            <w:color w:val="000000" w:themeColor="text1"/>
            <w:sz w:val="14"/>
            <w:szCs w:val="16"/>
            <w:lang w:val="en-US"/>
            <w:rPrChange w:id="1423" w:author="smaslan" w:date="2018-08-07T13:59:00Z">
              <w:rPr>
                <w:rFonts w:ascii="Courier New" w:eastAsiaTheme="majorEastAsia" w:hAnsi="Courier New" w:cs="Courier New"/>
                <w:b/>
                <w:bCs/>
                <w:i/>
                <w:iCs/>
                <w:color w:val="000000"/>
                <w:sz w:val="14"/>
                <w:szCs w:val="16"/>
                <w:lang w:val="en-US"/>
              </w:rPr>
            </w:rPrChange>
          </w:rPr>
          <w:delText>parameters</w:delText>
        </w:r>
      </w:del>
    </w:p>
    <w:p w14:paraId="2B55704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ID of the QWTB algorithm:</w:t>
      </w:r>
    </w:p>
    <w:p w14:paraId="07C17EE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algorithm</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id::</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SP-FFT</w:t>
      </w:r>
    </w:p>
    <w:p w14:paraId="252F453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all averaging cycles at once (1):</w:t>
      </w:r>
    </w:p>
    <w:p w14:paraId="217EC67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calculate</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whole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average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once::</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w:t>
      </w:r>
    </w:p>
    <w:p w14:paraId="178F9BC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p>
    <w:p w14:paraId="7B5789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683BBD7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window</w:t>
      </w:r>
      <w:proofErr w:type="gramEnd"/>
    </w:p>
    <w:p w14:paraId="56E084B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7E50AF2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p>
    <w:p w14:paraId="785B83D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69DDBCE0" w14:textId="6839F265"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hann</w:t>
      </w:r>
      <w:proofErr w:type="spellEnd"/>
      <w:proofErr w:type="gramEnd"/>
      <w:del w:id="1424" w:author="smaslan" w:date="2018-08-07T13:58:00Z">
        <w:r w:rsidRPr="00BC446F" w:rsidDel="00F843B6">
          <w:rPr>
            <w:rFonts w:ascii="Courier New" w:hAnsi="Courier New" w:cs="Courier New"/>
            <w:color w:val="000000"/>
            <w:sz w:val="14"/>
            <w:szCs w:val="16"/>
            <w:lang w:val="en-US"/>
          </w:rPr>
          <w:delText>;</w:delText>
        </w:r>
      </w:del>
    </w:p>
    <w:p w14:paraId="7AA3BB4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7653C3AA" w14:textId="3B542F43"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d="1425" w:author="smaslan" w:date="2018-08-07T13:59:00Z">
        <w:r w:rsidR="00F843B6" w:rsidRPr="00F843B6">
          <w:rPr>
            <w:rFonts w:ascii="Courier New" w:hAnsi="Courier New" w:cs="Courier New"/>
            <w:color w:val="000000"/>
            <w:sz w:val="14"/>
            <w:szCs w:val="16"/>
            <w:lang w:val="en-US"/>
          </w:rPr>
          <w:t>QWTB processing setup</w:t>
        </w:r>
      </w:ins>
      <w:del w:id="1426" w:author="smaslan" w:date="2018-08-07T13:59:00Z">
        <w:r w:rsidRPr="00BC446F" w:rsidDel="00F843B6">
          <w:rPr>
            <w:rFonts w:ascii="Courier New" w:hAnsi="Courier New" w:cs="Courier New"/>
            <w:color w:val="000000"/>
            <w:sz w:val="14"/>
            <w:szCs w:val="16"/>
            <w:lang w:val="en-US"/>
          </w:rPr>
          <w:delText>QWTB</w:delText>
        </w:r>
        <w:r w:rsidRPr="00BC446F" w:rsidDel="00F843B6">
          <w:rPr>
            <w:rFonts w:ascii="Courier New" w:hAnsi="Courier New" w:cs="Courier New"/>
            <w:color w:val="008080"/>
            <w:sz w:val="14"/>
            <w:szCs w:val="16"/>
            <w:lang w:val="en-US"/>
          </w:rPr>
          <w:delText xml:space="preserve"> </w:delText>
        </w:r>
        <w:r w:rsidRPr="00BC446F" w:rsidDel="00F843B6">
          <w:rPr>
            <w:rFonts w:ascii="Courier New" w:hAnsi="Courier New" w:cs="Courier New"/>
            <w:color w:val="000000"/>
            <w:sz w:val="14"/>
            <w:szCs w:val="16"/>
            <w:lang w:val="en-US"/>
          </w:rPr>
          <w:delText>parameters</w:delText>
        </w:r>
      </w:del>
    </w:p>
    <w:p w14:paraId="0686582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AF0B2B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list of phases/channels for which the QWTB algorithm was executed:</w:t>
      </w:r>
    </w:p>
    <w:p w14:paraId="2F04516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53B37DE9" w14:textId="2D7E7ACE"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del w:id="1427" w:author="smaslan" w:date="2018-08-07T13:58:00Z">
        <w:r w:rsidRPr="00BC446F" w:rsidDel="00F843B6">
          <w:rPr>
            <w:rFonts w:ascii="Courier New" w:hAnsi="Courier New" w:cs="Courier New"/>
            <w:color w:val="000000"/>
            <w:sz w:val="14"/>
            <w:szCs w:val="16"/>
            <w:lang w:val="en-US"/>
          </w:rPr>
          <w:delText>;</w:delText>
        </w:r>
      </w:del>
    </w:p>
    <w:p w14:paraId="27F234E7" w14:textId="4491EEAF"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del w:id="1428" w:author="smaslan" w:date="2018-08-07T13:58:00Z">
        <w:r w:rsidRPr="00BC446F" w:rsidDel="00F843B6">
          <w:rPr>
            <w:rFonts w:ascii="Courier New" w:hAnsi="Courier New" w:cs="Courier New"/>
            <w:color w:val="000000"/>
            <w:sz w:val="14"/>
            <w:szCs w:val="16"/>
            <w:lang w:val="en-US"/>
          </w:rPr>
          <w:delText>;</w:delText>
        </w:r>
      </w:del>
    </w:p>
    <w:p w14:paraId="11E452E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7F4DC26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528031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'u1':</w:t>
      </w:r>
    </w:p>
    <w:p w14:paraId="4B0B9E8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17CDE06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index of the digitizer's phase/channel:</w:t>
      </w:r>
    </w:p>
    <w:p w14:paraId="5026F28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phase</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index::</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p>
    <w:p w14:paraId="01335C2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tag(s) of the channels related to the phase/channel (e.g.: u1; i1 for phase L1):</w:t>
      </w:r>
    </w:p>
    <w:p w14:paraId="2A63B4C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4E1A8032" w14:textId="27A602A5"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del w:id="1429" w:author="smaslan" w:date="2018-08-07T13:59:00Z">
        <w:r w:rsidRPr="00BC446F" w:rsidDel="00F843B6">
          <w:rPr>
            <w:rFonts w:ascii="Courier New" w:hAnsi="Courier New" w:cs="Courier New"/>
            <w:color w:val="000000"/>
            <w:sz w:val="14"/>
            <w:szCs w:val="16"/>
            <w:lang w:val="en-US"/>
          </w:rPr>
          <w:delText>;</w:delText>
        </w:r>
      </w:del>
    </w:p>
    <w:p w14:paraId="69B4DDF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5AB3F5C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names of the output </w:t>
      </w:r>
      <w:proofErr w:type="spellStart"/>
      <w:r w:rsidRPr="00BC446F">
        <w:rPr>
          <w:rFonts w:ascii="Courier New" w:hAnsi="Courier New" w:cs="Courier New"/>
          <w:i/>
          <w:iCs/>
          <w:color w:val="0000FF"/>
          <w:sz w:val="14"/>
          <w:szCs w:val="16"/>
          <w:lang w:val="en-US"/>
        </w:rPr>
        <w:t>varibles</w:t>
      </w:r>
      <w:proofErr w:type="spellEnd"/>
      <w:r w:rsidRPr="00BC446F">
        <w:rPr>
          <w:rFonts w:ascii="Courier New" w:hAnsi="Courier New" w:cs="Courier New"/>
          <w:i/>
          <w:iCs/>
          <w:color w:val="0000FF"/>
          <w:sz w:val="14"/>
          <w:szCs w:val="16"/>
          <w:lang w:val="en-US"/>
        </w:rPr>
        <w:t xml:space="preserve"> of the QWTB algorithm:</w:t>
      </w:r>
    </w:p>
    <w:p w14:paraId="44E934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19F58AF" w14:textId="291C7A70"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f</w:t>
      </w:r>
      <w:proofErr w:type="gramEnd"/>
      <w:del w:id="1430" w:author="smaslan" w:date="2018-08-07T13:58:00Z">
        <w:r w:rsidRPr="00BC446F" w:rsidDel="00F843B6">
          <w:rPr>
            <w:rFonts w:ascii="Courier New" w:hAnsi="Courier New" w:cs="Courier New"/>
            <w:color w:val="000000"/>
            <w:sz w:val="14"/>
            <w:szCs w:val="16"/>
            <w:lang w:val="en-US"/>
          </w:rPr>
          <w:delText>;</w:delText>
        </w:r>
      </w:del>
    </w:p>
    <w:p w14:paraId="191A1874" w14:textId="7625F45D"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del w:id="1431" w:author="smaslan" w:date="2018-08-07T13:58:00Z">
        <w:r w:rsidRPr="00BC446F" w:rsidDel="00F843B6">
          <w:rPr>
            <w:rFonts w:ascii="Courier New" w:hAnsi="Courier New" w:cs="Courier New"/>
            <w:color w:val="000000"/>
            <w:sz w:val="14"/>
            <w:szCs w:val="16"/>
            <w:lang w:val="en-US"/>
          </w:rPr>
          <w:delText>;</w:delText>
        </w:r>
      </w:del>
    </w:p>
    <w:p w14:paraId="1928DCAE" w14:textId="129195A1"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rms</w:t>
      </w:r>
      <w:proofErr w:type="spellEnd"/>
      <w:proofErr w:type="gramEnd"/>
      <w:del w:id="1432" w:author="smaslan" w:date="2018-08-07T13:58:00Z">
        <w:r w:rsidRPr="00BC446F" w:rsidDel="00F843B6">
          <w:rPr>
            <w:rFonts w:ascii="Courier New" w:hAnsi="Courier New" w:cs="Courier New"/>
            <w:color w:val="000000"/>
            <w:sz w:val="14"/>
            <w:szCs w:val="16"/>
            <w:lang w:val="en-US"/>
          </w:rPr>
          <w:delText>;</w:delText>
        </w:r>
      </w:del>
    </w:p>
    <w:p w14:paraId="4FA6BE1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AD6C7F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the variable 'f':</w:t>
      </w:r>
    </w:p>
    <w:p w14:paraId="2CC1A87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1C67D7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56D0E07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26405BB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0E0B92E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Frequency</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series</w:t>
      </w:r>
    </w:p>
    <w:p w14:paraId="6D0FD22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command):</w:t>
      </w:r>
    </w:p>
    <w:p w14:paraId="12FE166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8AD7CF4" w14:textId="6B2F59B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del w:id="1433" w:author="smaslan" w:date="2018-08-07T13:58:00Z">
        <w:r w:rsidRPr="00BC446F" w:rsidDel="00F843B6">
          <w:rPr>
            <w:rFonts w:ascii="Courier New" w:hAnsi="Courier New" w:cs="Courier New"/>
            <w:color w:val="000000"/>
            <w:sz w:val="14"/>
            <w:szCs w:val="16"/>
            <w:lang w:val="en-US"/>
          </w:rPr>
          <w:delText>;</w:delText>
        </w:r>
      </w:del>
    </w:p>
    <w:p w14:paraId="729F5DD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66DF68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data:</w:t>
      </w:r>
    </w:p>
    <w:p w14:paraId="23C84C7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f_v</w:t>
      </w:r>
      <w:proofErr w:type="spellEnd"/>
    </w:p>
    <w:p w14:paraId="562B712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5BA1279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50794C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'A':</w:t>
      </w:r>
    </w:p>
    <w:p w14:paraId="58866EC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3855E1B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lastRenderedPageBreak/>
        <w:t xml:space="preserve">                </w:t>
      </w:r>
      <w:r w:rsidRPr="00BC446F">
        <w:rPr>
          <w:rFonts w:ascii="Courier New" w:hAnsi="Courier New" w:cs="Courier New"/>
          <w:i/>
          <w:iCs/>
          <w:color w:val="0000FF"/>
          <w:sz w:val="14"/>
          <w:szCs w:val="16"/>
          <w:lang w:val="en-US"/>
        </w:rPr>
        <w:t>// name:</w:t>
      </w:r>
    </w:p>
    <w:p w14:paraId="51C07C7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60731B3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AE9271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Amplitude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spectrum</w:t>
      </w:r>
    </w:p>
    <w:p w14:paraId="1D8C6F3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xml:space="preserve">) command): </w:t>
      </w:r>
    </w:p>
    <w:p w14:paraId="2F93B27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5031D053" w14:textId="05B0D02F"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del w:id="1434" w:author="smaslan" w:date="2018-08-07T13:58:00Z">
        <w:r w:rsidRPr="00BC446F" w:rsidDel="00F843B6">
          <w:rPr>
            <w:rFonts w:ascii="Courier New" w:hAnsi="Courier New" w:cs="Courier New"/>
            <w:color w:val="000000"/>
            <w:sz w:val="14"/>
            <w:szCs w:val="16"/>
            <w:lang w:val="en-US"/>
          </w:rPr>
          <w:delText>;</w:delText>
        </w:r>
      </w:del>
    </w:p>
    <w:p w14:paraId="2211E53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2393E38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data:</w:t>
      </w:r>
    </w:p>
    <w:p w14:paraId="7B8D46E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A_v</w:t>
      </w:r>
      <w:proofErr w:type="spellEnd"/>
    </w:p>
    <w:p w14:paraId="75E5EBF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uncertainty:</w:t>
      </w:r>
    </w:p>
    <w:p w14:paraId="109AAA9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A_u</w:t>
      </w:r>
      <w:proofErr w:type="spellEnd"/>
      <w:r w:rsidRPr="00BC446F">
        <w:rPr>
          <w:rFonts w:ascii="Courier New" w:hAnsi="Courier New" w:cs="Courier New"/>
          <w:color w:val="008080"/>
          <w:sz w:val="14"/>
          <w:szCs w:val="16"/>
          <w:lang w:val="en-US"/>
        </w:rPr>
        <w:t xml:space="preserve">                </w:t>
      </w:r>
    </w:p>
    <w:p w14:paraId="188E40F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245DFCD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44BACE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w:t>
      </w:r>
      <w:proofErr w:type="spellStart"/>
      <w:r w:rsidRPr="00BC446F">
        <w:rPr>
          <w:rFonts w:ascii="Courier New" w:hAnsi="Courier New" w:cs="Courier New"/>
          <w:i/>
          <w:iCs/>
          <w:color w:val="0000FF"/>
          <w:sz w:val="14"/>
          <w:szCs w:val="16"/>
          <w:lang w:val="en-US"/>
        </w:rPr>
        <w:t>rms</w:t>
      </w:r>
      <w:proofErr w:type="spellEnd"/>
      <w:r w:rsidRPr="00BC446F">
        <w:rPr>
          <w:rFonts w:ascii="Courier New" w:hAnsi="Courier New" w:cs="Courier New"/>
          <w:i/>
          <w:iCs/>
          <w:color w:val="0000FF"/>
          <w:sz w:val="14"/>
          <w:szCs w:val="16"/>
          <w:lang w:val="en-US"/>
        </w:rPr>
        <w:t>':</w:t>
      </w:r>
    </w:p>
    <w:p w14:paraId="4D7DD1C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rms</w:t>
      </w:r>
      <w:proofErr w:type="spellEnd"/>
    </w:p>
    <w:p w14:paraId="6EE5C23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7F57B82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rms</w:t>
      </w:r>
      <w:proofErr w:type="spellEnd"/>
    </w:p>
    <w:p w14:paraId="63408ECD"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EB3383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7C7FBB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command):</w:t>
      </w:r>
    </w:p>
    <w:p w14:paraId="4B41F48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C4DF039" w14:textId="61C9071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del w:id="1435" w:author="smaslan" w:date="2018-08-07T13:58:00Z">
        <w:r w:rsidRPr="00BC446F" w:rsidDel="00F843B6">
          <w:rPr>
            <w:rFonts w:ascii="Courier New" w:hAnsi="Courier New" w:cs="Courier New"/>
            <w:color w:val="000000"/>
            <w:sz w:val="14"/>
            <w:szCs w:val="16"/>
            <w:lang w:val="en-US"/>
          </w:rPr>
          <w:delText>;</w:delText>
        </w:r>
      </w:del>
    </w:p>
    <w:p w14:paraId="1505A21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1428D92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values of the variable:</w:t>
      </w:r>
    </w:p>
    <w:p w14:paraId="7E1E69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6FAF3708" w14:textId="7821C35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1.00053</w:t>
      </w:r>
      <w:del w:id="1436" w:author="smaslan" w:date="2018-08-07T13:58:00Z">
        <w:r w:rsidRPr="00BC446F" w:rsidDel="00F843B6">
          <w:rPr>
            <w:rFonts w:ascii="Courier New" w:hAnsi="Courier New" w:cs="Courier New"/>
            <w:color w:val="000000"/>
            <w:sz w:val="14"/>
            <w:szCs w:val="16"/>
            <w:lang w:val="en-US"/>
          </w:rPr>
          <w:delText>;</w:delText>
        </w:r>
      </w:del>
    </w:p>
    <w:p w14:paraId="2FDF2E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201578A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uncertainties of the variable (optional):</w:t>
      </w:r>
    </w:p>
    <w:p w14:paraId="72C16FA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01E48E12" w14:textId="424FAD1C"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0.00028</w:t>
      </w:r>
      <w:del w:id="1437" w:author="smaslan" w:date="2018-08-07T13:58:00Z">
        <w:r w:rsidRPr="00BC446F" w:rsidDel="00F843B6">
          <w:rPr>
            <w:rFonts w:ascii="Courier New" w:hAnsi="Courier New" w:cs="Courier New"/>
            <w:color w:val="000000"/>
            <w:sz w:val="14"/>
            <w:szCs w:val="16"/>
            <w:lang w:val="en-US"/>
          </w:rPr>
          <w:delText>;</w:delText>
        </w:r>
      </w:del>
    </w:p>
    <w:p w14:paraId="382AF18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6280893B" w14:textId="74724CF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Pr>
          <w:rFonts w:ascii="Courier New" w:hAnsi="Courier New" w:cs="Courier New"/>
          <w:color w:val="000000"/>
          <w:sz w:val="14"/>
          <w:szCs w:val="16"/>
          <w:lang w:val="en-US"/>
        </w:rPr>
        <w:t>rms</w:t>
      </w:r>
      <w:proofErr w:type="spellEnd"/>
    </w:p>
    <w:p w14:paraId="781D8E5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20E9E39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47CCDED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'u2':</w:t>
      </w:r>
    </w:p>
    <w:p w14:paraId="198CABEE"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44AC7F2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identical format to </w:t>
      </w:r>
      <w:proofErr w:type="gramStart"/>
      <w:r w:rsidRPr="00BC446F">
        <w:rPr>
          <w:rFonts w:ascii="Courier New" w:hAnsi="Courier New" w:cs="Courier New"/>
          <w:i/>
          <w:iCs/>
          <w:color w:val="0000FF"/>
          <w:sz w:val="14"/>
          <w:szCs w:val="16"/>
          <w:lang w:val="en-US"/>
        </w:rPr>
        <w:t>'u1' ...</w:t>
      </w:r>
      <w:proofErr w:type="gramEnd"/>
    </w:p>
    <w:p w14:paraId="289810F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3A952859" w14:textId="77777777" w:rsidR="00FC3D94" w:rsidRDefault="00FC3D94">
      <w:pPr>
        <w:rPr>
          <w:lang w:val="en-US"/>
        </w:rPr>
      </w:pPr>
    </w:p>
    <w:p w14:paraId="77D9943F" w14:textId="5586161A" w:rsidR="00FC3D94" w:rsidRDefault="00FC3D94">
      <w:pPr>
        <w:rPr>
          <w:lang w:val="en-US"/>
        </w:rPr>
      </w:pPr>
      <w:r>
        <w:rPr>
          <w:lang w:val="en-US"/>
        </w:rPr>
        <w:t xml:space="preserve">This file starts with a copy of the setup of the QWTB algorithm. It contains ID of the QWTB algorithm and </w:t>
      </w:r>
      <w:ins w:id="1438" w:author="smaslan" w:date="2017-10-30T11:36:00Z">
        <w:r w:rsidR="00D44821">
          <w:rPr>
            <w:lang w:val="en-US"/>
          </w:rPr>
          <w:t xml:space="preserve">a </w:t>
        </w:r>
      </w:ins>
      <w:r>
        <w:rPr>
          <w:lang w:val="en-US"/>
        </w:rPr>
        <w:t xml:space="preserve">list and values of the algorithm’s parameters. Next the file contains </w:t>
      </w:r>
      <w:ins w:id="1439" w:author="smaslan" w:date="2017-10-30T11:36:00Z">
        <w:r w:rsidR="00D44821">
          <w:rPr>
            <w:lang w:val="en-US"/>
          </w:rPr>
          <w:t xml:space="preserve">a </w:t>
        </w:r>
      </w:ins>
      <w:r>
        <w:rPr>
          <w:lang w:val="en-US"/>
        </w:rPr>
        <w:t>list of channel</w:t>
      </w:r>
      <w:ins w:id="1440" w:author="smaslan" w:date="2017-10-30T11:36:00Z">
        <w:r w:rsidR="00D44821">
          <w:rPr>
            <w:lang w:val="en-US"/>
          </w:rPr>
          <w:t>s</w:t>
        </w:r>
      </w:ins>
      <w:r>
        <w:rPr>
          <w:lang w:val="en-US"/>
        </w:rPr>
        <w:t xml:space="preserve">/phases. When the </w:t>
      </w:r>
      <w:ins w:id="1441" w:author="smaslan" w:date="2017-11-01T14:31:00Z">
        <w:r w:rsidR="00B57D58">
          <w:rPr>
            <w:lang w:val="en-US"/>
          </w:rPr>
          <w:t xml:space="preserve">QWTB </w:t>
        </w:r>
      </w:ins>
      <w:r>
        <w:rPr>
          <w:lang w:val="en-US"/>
        </w:rPr>
        <w:t>algorithm has just one input, it will be called for each channel of the digitizer</w:t>
      </w:r>
      <w:ins w:id="1442" w:author="smaslan" w:date="2017-10-30T11:36:00Z">
        <w:r w:rsidR="00D44821">
          <w:rPr>
            <w:lang w:val="en-US"/>
          </w:rPr>
          <w:t xml:space="preserve"> and the </w:t>
        </w:r>
      </w:ins>
      <w:ins w:id="1443" w:author="smaslan" w:date="2017-10-30T11:37:00Z">
        <w:r w:rsidR="00D44821" w:rsidRPr="00D44821">
          <w:rPr>
            <w:b/>
            <w:lang w:val="en-US"/>
            <w:rPrChange w:id="1444" w:author="smaslan" w:date="2017-10-30T11:37:00Z">
              <w:rPr>
                <w:rFonts w:asciiTheme="majorHAnsi" w:eastAsiaTheme="majorEastAsia" w:hAnsiTheme="majorHAnsi" w:cstheme="majorBidi"/>
                <w:b/>
                <w:bCs/>
                <w:i/>
                <w:iCs/>
                <w:color w:val="5B9BD5" w:themeColor="accent1"/>
                <w:lang w:val="en-US"/>
              </w:rPr>
            </w:rPrChange>
          </w:rPr>
          <w:t>‘</w:t>
        </w:r>
      </w:ins>
      <w:ins w:id="1445" w:author="smaslan" w:date="2017-10-30T11:36:00Z">
        <w:r w:rsidR="00D44821" w:rsidRPr="00D44821">
          <w:rPr>
            <w:b/>
            <w:lang w:val="en-US"/>
            <w:rPrChange w:id="1446" w:author="smaslan" w:date="2017-10-30T11:37:00Z">
              <w:rPr>
                <w:rFonts w:asciiTheme="majorHAnsi" w:eastAsiaTheme="majorEastAsia" w:hAnsiTheme="majorHAnsi" w:cstheme="majorBidi"/>
                <w:b/>
                <w:bCs/>
                <w:i/>
                <w:iCs/>
                <w:color w:val="5B9BD5" w:themeColor="accent1"/>
                <w:lang w:val="en-US"/>
              </w:rPr>
            </w:rPrChange>
          </w:rPr>
          <w:t>list</w:t>
        </w:r>
      </w:ins>
      <w:ins w:id="1447" w:author="smaslan" w:date="2017-10-30T11:37:00Z">
        <w:r w:rsidR="00D44821" w:rsidRPr="00D44821">
          <w:rPr>
            <w:b/>
            <w:lang w:val="en-US"/>
            <w:rPrChange w:id="1448" w:author="smaslan" w:date="2017-10-30T11:37:00Z">
              <w:rPr>
                <w:rFonts w:asciiTheme="majorHAnsi" w:eastAsiaTheme="majorEastAsia" w:hAnsiTheme="majorHAnsi" w:cstheme="majorBidi"/>
                <w:b/>
                <w:bCs/>
                <w:i/>
                <w:iCs/>
                <w:color w:val="5B9BD5" w:themeColor="accent1"/>
                <w:lang w:val="en-US"/>
              </w:rPr>
            </w:rPrChange>
          </w:rPr>
          <w:t>’</w:t>
        </w:r>
      </w:ins>
      <w:ins w:id="1449" w:author="smaslan" w:date="2017-10-30T11:36:00Z">
        <w:r w:rsidR="00D44821">
          <w:rPr>
            <w:lang w:val="en-US"/>
          </w:rPr>
          <w:t xml:space="preserve"> will contain values such as: </w:t>
        </w:r>
        <w:r w:rsidR="00D44821" w:rsidRPr="00D44821">
          <w:rPr>
            <w:b/>
            <w:lang w:val="en-US"/>
            <w:rPrChange w:id="1450" w:author="smaslan" w:date="2017-10-30T11:37:00Z">
              <w:rPr>
                <w:rFonts w:asciiTheme="majorHAnsi" w:eastAsiaTheme="majorEastAsia" w:hAnsiTheme="majorHAnsi" w:cstheme="majorBidi"/>
                <w:b/>
                <w:bCs/>
                <w:i/>
                <w:iCs/>
                <w:color w:val="5B9BD5" w:themeColor="accent1"/>
                <w:lang w:val="en-US"/>
              </w:rPr>
            </w:rPrChange>
          </w:rPr>
          <w:t xml:space="preserve">u1; i1; u2; i2; </w:t>
        </w:r>
      </w:ins>
      <w:ins w:id="1451" w:author="smaslan" w:date="2017-10-30T11:37:00Z">
        <w:r w:rsidR="00D44821" w:rsidRPr="00D44821">
          <w:rPr>
            <w:b/>
            <w:lang w:val="en-US"/>
            <w:rPrChange w:id="1452" w:author="smaslan" w:date="2017-10-30T11:37:00Z">
              <w:rPr>
                <w:rFonts w:asciiTheme="majorHAnsi" w:eastAsiaTheme="majorEastAsia" w:hAnsiTheme="majorHAnsi" w:cstheme="majorBidi"/>
                <w:b/>
                <w:bCs/>
                <w:i/>
                <w:iCs/>
                <w:color w:val="5B9BD5" w:themeColor="accent1"/>
                <w:lang w:val="en-US"/>
              </w:rPr>
            </w:rPrChange>
          </w:rPr>
          <w:t>…</w:t>
        </w:r>
      </w:ins>
      <w:del w:id="1453" w:author="smaslan" w:date="2017-10-30T11:37:00Z">
        <w:r w:rsidDel="00D44821">
          <w:rPr>
            <w:lang w:val="en-US"/>
          </w:rPr>
          <w:delText>.</w:delText>
        </w:r>
      </w:del>
      <w:r>
        <w:rPr>
          <w:lang w:val="en-US"/>
        </w:rPr>
        <w:t xml:space="preserve"> If it has multiple inputs, such as </w:t>
      </w:r>
      <w:ins w:id="1454" w:author="smaslan" w:date="2017-11-01T14:31:00Z">
        <w:r w:rsidR="00B57D58">
          <w:rPr>
            <w:lang w:val="en-US"/>
          </w:rPr>
          <w:t xml:space="preserve">for </w:t>
        </w:r>
      </w:ins>
      <w:r>
        <w:rPr>
          <w:lang w:val="en-US"/>
        </w:rPr>
        <w:t>power</w:t>
      </w:r>
      <w:ins w:id="1455" w:author="smaslan" w:date="2017-11-01T14:31:00Z">
        <w:r w:rsidR="00B57D58">
          <w:rPr>
            <w:lang w:val="en-US"/>
          </w:rPr>
          <w:t xml:space="preserve"> calculation</w:t>
        </w:r>
      </w:ins>
      <w:r>
        <w:rPr>
          <w:lang w:val="en-US"/>
        </w:rPr>
        <w:t xml:space="preserve">, the algorithm will be called for each group of </w:t>
      </w:r>
      <w:ins w:id="1456" w:author="smaslan" w:date="2017-11-01T14:32:00Z">
        <w:r w:rsidR="00B57D58">
          <w:rPr>
            <w:lang w:val="en-US"/>
          </w:rPr>
          <w:t xml:space="preserve">the </w:t>
        </w:r>
      </w:ins>
      <w:r>
        <w:rPr>
          <w:lang w:val="en-US"/>
        </w:rPr>
        <w:t>digitizer channels (</w:t>
      </w:r>
      <w:ins w:id="1457" w:author="smaslan" w:date="2017-11-01T14:32:00Z">
        <w:r w:rsidR="00B57D58">
          <w:rPr>
            <w:lang w:val="en-US"/>
          </w:rPr>
          <w:t xml:space="preserve">one </w:t>
        </w:r>
      </w:ins>
      <w:r>
        <w:rPr>
          <w:lang w:val="en-US"/>
        </w:rPr>
        <w:t xml:space="preserve">phase), such as </w:t>
      </w:r>
      <w:r w:rsidRPr="007E2598">
        <w:rPr>
          <w:b/>
          <w:lang w:val="en-US"/>
        </w:rPr>
        <w:t>u1+i1</w:t>
      </w:r>
      <w:r>
        <w:rPr>
          <w:lang w:val="en-US"/>
        </w:rPr>
        <w:t xml:space="preserve"> for phase one, </w:t>
      </w:r>
      <w:r w:rsidRPr="007E2598">
        <w:rPr>
          <w:b/>
          <w:lang w:val="en-US"/>
        </w:rPr>
        <w:t>u2+i2</w:t>
      </w:r>
      <w:r>
        <w:rPr>
          <w:lang w:val="en-US"/>
        </w:rPr>
        <w:t xml:space="preserve"> for phase two, etc.</w:t>
      </w:r>
      <w:ins w:id="1458" w:author="smaslan" w:date="2017-10-30T11:37:00Z">
        <w:r w:rsidR="00D44821">
          <w:rPr>
            <w:lang w:val="en-US"/>
          </w:rPr>
          <w:t xml:space="preserve"> </w:t>
        </w:r>
      </w:ins>
      <w:ins w:id="1459" w:author="smaslan" w:date="2017-11-01T14:32:00Z">
        <w:r w:rsidR="00B57D58">
          <w:rPr>
            <w:lang w:val="en-US"/>
          </w:rPr>
          <w:t>So t</w:t>
        </w:r>
      </w:ins>
      <w:ins w:id="1460" w:author="smaslan" w:date="2017-10-30T11:37:00Z">
        <w:r w:rsidR="00D44821">
          <w:rPr>
            <w:lang w:val="en-US"/>
          </w:rPr>
          <w:t xml:space="preserve">he </w:t>
        </w:r>
        <w:r w:rsidR="00D44821" w:rsidRPr="00D44821">
          <w:rPr>
            <w:b/>
            <w:lang w:val="en-US"/>
            <w:rPrChange w:id="1461" w:author="smaslan" w:date="2017-10-30T11:37:00Z">
              <w:rPr>
                <w:rFonts w:asciiTheme="majorHAnsi" w:eastAsiaTheme="majorEastAsia" w:hAnsiTheme="majorHAnsi" w:cstheme="majorBidi"/>
                <w:b/>
                <w:bCs/>
                <w:i/>
                <w:iCs/>
                <w:color w:val="5B9BD5" w:themeColor="accent1"/>
                <w:lang w:val="en-US"/>
              </w:rPr>
            </w:rPrChange>
          </w:rPr>
          <w:t>‘list’</w:t>
        </w:r>
        <w:r w:rsidR="00D44821">
          <w:rPr>
            <w:lang w:val="en-US"/>
          </w:rPr>
          <w:t xml:space="preserve"> will contain </w:t>
        </w:r>
      </w:ins>
      <w:ins w:id="1462" w:author="smaslan" w:date="2017-10-30T11:38:00Z">
        <w:r w:rsidR="00D44821">
          <w:rPr>
            <w:lang w:val="en-US"/>
          </w:rPr>
          <w:t xml:space="preserve">values: </w:t>
        </w:r>
        <w:r w:rsidR="00D44821" w:rsidRPr="00D44821">
          <w:rPr>
            <w:b/>
            <w:lang w:val="en-US"/>
            <w:rPrChange w:id="1463" w:author="smaslan" w:date="2017-10-30T11:38:00Z">
              <w:rPr>
                <w:rFonts w:asciiTheme="majorHAnsi" w:eastAsiaTheme="majorEastAsia" w:hAnsiTheme="majorHAnsi" w:cstheme="majorBidi"/>
                <w:b/>
                <w:bCs/>
                <w:i/>
                <w:iCs/>
                <w:color w:val="5B9BD5" w:themeColor="accent1"/>
                <w:lang w:val="en-US"/>
              </w:rPr>
            </w:rPrChange>
          </w:rPr>
          <w:t>L1; L2; …</w:t>
        </w:r>
      </w:ins>
      <w:r>
        <w:rPr>
          <w:lang w:val="en-US"/>
        </w:rPr>
        <w:t xml:space="preserve"> </w:t>
      </w:r>
      <w:del w:id="1464" w:author="smaslan" w:date="2017-10-30T11:39:00Z">
        <w:r w:rsidDel="00D44821">
          <w:rPr>
            <w:lang w:val="en-US"/>
          </w:rPr>
          <w:delText>Order of the phases</w:delText>
        </w:r>
      </w:del>
      <w:ins w:id="1465" w:author="smaslan" w:date="2017-10-30T11:39:00Z">
        <w:r w:rsidR="00D44821">
          <w:rPr>
            <w:lang w:val="en-US"/>
          </w:rPr>
          <w:t xml:space="preserve">Assigning of the </w:t>
        </w:r>
      </w:ins>
      <w:ins w:id="1466" w:author="smaslan" w:date="2017-11-01T14:32:00Z">
        <w:r w:rsidR="00B57D58">
          <w:rPr>
            <w:lang w:val="en-US"/>
          </w:rPr>
          <w:t xml:space="preserve">virtual digitizer’s </w:t>
        </w:r>
      </w:ins>
      <w:ins w:id="1467" w:author="smaslan" w:date="2017-10-30T11:39:00Z">
        <w:r w:rsidR="00D44821">
          <w:rPr>
            <w:lang w:val="en-US"/>
          </w:rPr>
          <w:t xml:space="preserve">channels to </w:t>
        </w:r>
      </w:ins>
      <w:ins w:id="1468" w:author="smaslan" w:date="2017-11-01T14:32:00Z">
        <w:r w:rsidR="00B57D58">
          <w:rPr>
            <w:lang w:val="en-US"/>
          </w:rPr>
          <w:t>the</w:t>
        </w:r>
      </w:ins>
      <w:ins w:id="1469" w:author="smaslan" w:date="2017-10-30T11:39:00Z">
        <w:r w:rsidR="00D44821">
          <w:rPr>
            <w:lang w:val="en-US"/>
          </w:rPr>
          <w:t xml:space="preserve"> phases</w:t>
        </w:r>
      </w:ins>
      <w:r>
        <w:rPr>
          <w:lang w:val="en-US"/>
        </w:rPr>
        <w:t xml:space="preserve"> is defined in the measurement header</w:t>
      </w:r>
      <w:ins w:id="1470" w:author="smaslan" w:date="2017-10-30T11:38:00Z">
        <w:r w:rsidR="00D44821">
          <w:rPr>
            <w:lang w:val="en-US"/>
          </w:rPr>
          <w:t xml:space="preserve">, section </w:t>
        </w:r>
        <w:r w:rsidR="00D44821" w:rsidRPr="00D44821">
          <w:rPr>
            <w:b/>
            <w:lang w:val="en-US"/>
            <w:rPrChange w:id="1471" w:author="smaslan" w:date="2017-10-30T11:38:00Z">
              <w:rPr>
                <w:rFonts w:asciiTheme="majorHAnsi" w:eastAsiaTheme="majorEastAsia" w:hAnsiTheme="majorHAnsi" w:cstheme="majorBidi"/>
                <w:b/>
                <w:bCs/>
                <w:i/>
                <w:iCs/>
                <w:color w:val="5B9BD5" w:themeColor="accent1"/>
                <w:lang w:val="en-US"/>
              </w:rPr>
            </w:rPrChange>
          </w:rPr>
          <w:t>‘corrections’</w:t>
        </w:r>
        <w:r w:rsidR="00D44821">
          <w:rPr>
            <w:lang w:val="en-US"/>
          </w:rPr>
          <w:t xml:space="preserve">, subsection </w:t>
        </w:r>
        <w:r w:rsidR="00D44821" w:rsidRPr="00D44821">
          <w:rPr>
            <w:b/>
            <w:lang w:val="en-US"/>
            <w:rPrChange w:id="1472" w:author="smaslan" w:date="2017-10-30T11:39:00Z">
              <w:rPr>
                <w:rFonts w:asciiTheme="majorHAnsi" w:eastAsiaTheme="majorEastAsia" w:hAnsiTheme="majorHAnsi" w:cstheme="majorBidi"/>
                <w:b/>
                <w:bCs/>
                <w:i/>
                <w:iCs/>
                <w:color w:val="5B9BD5" w:themeColor="accent1"/>
                <w:lang w:val="en-US"/>
              </w:rPr>
            </w:rPrChange>
          </w:rPr>
          <w:t>‘</w:t>
        </w:r>
      </w:ins>
      <w:ins w:id="1473" w:author="smaslan" w:date="2017-10-30T11:39:00Z">
        <w:r w:rsidR="00D44821" w:rsidRPr="00D44821">
          <w:rPr>
            <w:b/>
            <w:lang w:val="en-US"/>
            <w:rPrChange w:id="1474" w:author="smaslan" w:date="2017-10-30T11:39:00Z">
              <w:rPr>
                <w:rFonts w:asciiTheme="majorHAnsi" w:eastAsiaTheme="majorEastAsia" w:hAnsiTheme="majorHAnsi" w:cstheme="majorBidi"/>
                <w:b/>
                <w:bCs/>
                <w:i/>
                <w:iCs/>
                <w:color w:val="5B9BD5" w:themeColor="accent1"/>
                <w:lang w:val="en-US"/>
              </w:rPr>
            </w:rPrChange>
          </w:rPr>
          <w:t>channel phase indexes</w:t>
        </w:r>
      </w:ins>
      <w:ins w:id="1475" w:author="smaslan" w:date="2017-10-30T11:38:00Z">
        <w:r w:rsidR="00D44821" w:rsidRPr="00D44821">
          <w:rPr>
            <w:b/>
            <w:lang w:val="en-US"/>
            <w:rPrChange w:id="1476" w:author="smaslan" w:date="2017-10-30T11:39:00Z">
              <w:rPr>
                <w:rFonts w:asciiTheme="majorHAnsi" w:eastAsiaTheme="majorEastAsia" w:hAnsiTheme="majorHAnsi" w:cstheme="majorBidi"/>
                <w:b/>
                <w:bCs/>
                <w:i/>
                <w:iCs/>
                <w:color w:val="5B9BD5" w:themeColor="accent1"/>
                <w:lang w:val="en-US"/>
              </w:rPr>
            </w:rPrChange>
          </w:rPr>
          <w:t>’</w:t>
        </w:r>
      </w:ins>
      <w:r w:rsidRPr="00573EEF">
        <w:rPr>
          <w:lang w:val="en-US"/>
          <w:rPrChange w:id="1477" w:author="smaslan" w:date="2018-08-07T10:55:00Z">
            <w:rPr>
              <w:rFonts w:asciiTheme="majorHAnsi" w:eastAsiaTheme="majorEastAsia" w:hAnsiTheme="majorHAnsi" w:cstheme="majorBidi"/>
              <w:b/>
              <w:bCs/>
              <w:i/>
              <w:iCs/>
              <w:color w:val="5B9BD5" w:themeColor="accent1"/>
              <w:lang w:val="en-US"/>
            </w:rPr>
          </w:rPrChange>
        </w:rPr>
        <w:t xml:space="preserve">. </w:t>
      </w:r>
      <w:r>
        <w:rPr>
          <w:lang w:val="en-US"/>
        </w:rPr>
        <w:t xml:space="preserve">Next the file contains section with </w:t>
      </w:r>
      <w:ins w:id="1478" w:author="smaslan" w:date="2017-11-01T14:32:00Z">
        <w:r w:rsidR="00B57D58">
          <w:rPr>
            <w:lang w:val="en-US"/>
          </w:rPr>
          <w:t xml:space="preserve">calculated </w:t>
        </w:r>
      </w:ins>
      <w:r>
        <w:rPr>
          <w:lang w:val="en-US"/>
        </w:rPr>
        <w:t>data for each phase/channel. For details</w:t>
      </w:r>
      <w:ins w:id="1479" w:author="smaslan" w:date="2017-11-01T14:33:00Z">
        <w:r w:rsidR="00B57D58">
          <w:rPr>
            <w:lang w:val="en-US"/>
          </w:rPr>
          <w:t>,</w:t>
        </w:r>
      </w:ins>
      <w:r>
        <w:rPr>
          <w:lang w:val="en-US"/>
        </w:rPr>
        <w:t xml:space="preserve"> see the comments in the example.</w:t>
      </w:r>
    </w:p>
    <w:p w14:paraId="4BC71090" w14:textId="77777777" w:rsidR="00BA009F" w:rsidRDefault="00FC3D94">
      <w:pPr>
        <w:rPr>
          <w:ins w:id="1480" w:author="smaslan" w:date="2018-08-07T10:51:00Z"/>
          <w:lang w:val="en-US"/>
        </w:rPr>
      </w:pPr>
      <w:r>
        <w:rPr>
          <w:lang w:val="en-US"/>
        </w:rPr>
        <w:t xml:space="preserve">Note the </w:t>
      </w:r>
      <w:del w:id="1481" w:author="smaslan" w:date="2018-08-07T09:59:00Z">
        <w:r w:rsidR="00E4490B" w:rsidDel="00DB18AF">
          <w:rPr>
            <w:lang w:val="en-US"/>
          </w:rPr>
          <w:delText xml:space="preserve">caller </w:delText>
        </w:r>
      </w:del>
      <w:ins w:id="1482" w:author="smaslan" w:date="2018-08-07T09:59:00Z">
        <w:r w:rsidR="00DB18AF">
          <w:rPr>
            <w:lang w:val="en-US"/>
          </w:rPr>
          <w:t xml:space="preserve">executer </w:t>
        </w:r>
      </w:ins>
      <w:r w:rsidR="00E4490B">
        <w:rPr>
          <w:lang w:val="en-US"/>
        </w:rPr>
        <w:t xml:space="preserve">of the QWTB </w:t>
      </w:r>
      <w:del w:id="1483" w:author="smaslan" w:date="2018-08-07T09:59:00Z">
        <w:r w:rsidR="00E4490B" w:rsidDel="00DB18AF">
          <w:rPr>
            <w:lang w:val="en-US"/>
          </w:rPr>
          <w:delText xml:space="preserve">algorithm </w:delText>
        </w:r>
      </w:del>
      <w:ins w:id="1484" w:author="smaslan" w:date="2018-08-07T09:59:00Z">
        <w:r w:rsidR="00DB18AF">
          <w:rPr>
            <w:lang w:val="en-US"/>
          </w:rPr>
          <w:t xml:space="preserve">processing </w:t>
        </w:r>
      </w:ins>
      <w:r w:rsidR="00E4490B">
        <w:rPr>
          <w:lang w:val="en-US"/>
        </w:rPr>
        <w:t xml:space="preserve">will </w:t>
      </w:r>
      <w:r>
        <w:rPr>
          <w:lang w:val="en-US"/>
        </w:rPr>
        <w:t xml:space="preserve">also </w:t>
      </w:r>
      <w:r w:rsidR="00E4490B">
        <w:rPr>
          <w:lang w:val="en-US"/>
        </w:rPr>
        <w:t xml:space="preserve">always create </w:t>
      </w:r>
      <w:r>
        <w:rPr>
          <w:lang w:val="en-US"/>
        </w:rPr>
        <w:t>(</w:t>
      </w:r>
      <w:r w:rsidR="00E4490B">
        <w:rPr>
          <w:lang w:val="en-US"/>
        </w:rPr>
        <w:t>or update</w:t>
      </w:r>
      <w:r>
        <w:rPr>
          <w:lang w:val="en-US"/>
        </w:rPr>
        <w:t>)</w:t>
      </w:r>
      <w:r w:rsidR="00E4490B">
        <w:rPr>
          <w:lang w:val="en-US"/>
        </w:rPr>
        <w:t xml:space="preserve"> file ‘</w:t>
      </w:r>
      <w:r w:rsidR="00E4490B" w:rsidRPr="007E2598">
        <w:rPr>
          <w:b/>
          <w:lang w:val="en-US"/>
        </w:rPr>
        <w:t>results.info</w:t>
      </w:r>
      <w:r w:rsidR="00E4490B">
        <w:rPr>
          <w:lang w:val="en-US"/>
        </w:rPr>
        <w:t xml:space="preserve">’ in the measurement folder. </w:t>
      </w:r>
      <w:ins w:id="1485" w:author="smaslan" w:date="2018-08-07T10:51:00Z">
        <w:r w:rsidR="00BA009F">
          <w:rPr>
            <w:lang w:val="en-US"/>
          </w:rPr>
          <w:t>Location of the file in measurement folder:</w:t>
        </w:r>
      </w:ins>
    </w:p>
    <w:p w14:paraId="7B6B5429" w14:textId="2A15A78B" w:rsidR="00BA009F" w:rsidRDefault="00FB1AB1">
      <w:pPr>
        <w:rPr>
          <w:ins w:id="1486" w:author="smaslan" w:date="2018-08-07T10:51:00Z"/>
          <w:lang w:val="en-US"/>
        </w:rPr>
      </w:pPr>
      <w:ins w:id="1487" w:author="smaslan" w:date="2018-08-07T10:51:00Z">
        <w:r>
          <w:rPr>
            <w:lang w:val="en-US"/>
          </w:rPr>
        </w:r>
        <w:r>
          <w:rPr>
            <w:lang w:val="en-US"/>
          </w:rPr>
          <w:pict w14:anchorId="18CBF5D5">
            <v:shape id="_x0000_s1026" type="#_x0000_t202" style="width:205.95pt;height:117.55pt;visibility:visible;mso-wrap-style:square;mso-width-percent:0;mso-left-percent:-10001;mso-top-percent:-10001;mso-wrap-distance-left:9pt;mso-wrap-distance-top:3.6pt;mso-wrap-distance-right:9pt;mso-wrap-distance-bottom:3.6pt;mso-position-horizontal:absolute;mso-position-horizontal-relative:char;mso-position-vertical:absolute;mso-position-vertical-relative:line;mso-width-percent:0;mso-left-percent:-10001;mso-top-percent:-10001;mso-width-relative:margin;mso-height-relative:margin;v-text-anchor:top">
              <v:textbox style="mso-next-textbox:#_x0000_s1026">
                <w:txbxContent>
                  <w:p w14:paraId="63A2A65F" w14:textId="77777777" w:rsidR="00FB1AB1" w:rsidRPr="000A4B4C" w:rsidRDefault="00FB1AB1" w:rsidP="00BA009F">
                    <w:pPr>
                      <w:spacing w:after="0"/>
                      <w:rPr>
                        <w:b/>
                        <w:sz w:val="18"/>
                        <w:u w:val="single"/>
                        <w:lang w:val="en-US"/>
                      </w:rPr>
                    </w:pPr>
                    <w:r w:rsidRPr="000A4B4C">
                      <w:rPr>
                        <w:b/>
                        <w:sz w:val="18"/>
                        <w:u w:val="single"/>
                        <w:lang w:val="en-US"/>
                      </w:rPr>
                      <w:t>Measurement folder:</w:t>
                    </w:r>
                  </w:p>
                  <w:p w14:paraId="71D57AFA" w14:textId="77777777" w:rsidR="00FB1AB1" w:rsidRPr="00831340" w:rsidRDefault="00FB1AB1" w:rsidP="00BA009F">
                    <w:pPr>
                      <w:tabs>
                        <w:tab w:val="left" w:pos="1701"/>
                      </w:tabs>
                      <w:spacing w:after="0"/>
                      <w:rPr>
                        <w:i/>
                        <w:color w:val="000000" w:themeColor="text1"/>
                        <w:sz w:val="18"/>
                        <w:lang w:val="en-US"/>
                      </w:rPr>
                    </w:pPr>
                    <w:r w:rsidRPr="00831340">
                      <w:rPr>
                        <w:color w:val="000000" w:themeColor="text1"/>
                        <w:sz w:val="18"/>
                        <w:lang w:val="en-US"/>
                      </w:rPr>
                      <w:t xml:space="preserve">  session.info</w:t>
                    </w:r>
                    <w:r w:rsidRPr="00831340">
                      <w:rPr>
                        <w:color w:val="000000" w:themeColor="text1"/>
                        <w:sz w:val="18"/>
                        <w:lang w:val="en-US"/>
                      </w:rPr>
                      <w:tab/>
                    </w:r>
                    <w:r w:rsidRPr="00831340">
                      <w:rPr>
                        <w:i/>
                        <w:color w:val="000000" w:themeColor="text1"/>
                        <w:sz w:val="18"/>
                        <w:lang w:val="en-US"/>
                      </w:rPr>
                      <w:t>- measurement header</w:t>
                    </w:r>
                  </w:p>
                  <w:p w14:paraId="25DBBB50" w14:textId="77777777" w:rsidR="00FB1AB1" w:rsidRDefault="00FB1AB1" w:rsidP="00BA009F">
                    <w:pPr>
                      <w:tabs>
                        <w:tab w:val="left" w:pos="1701"/>
                      </w:tabs>
                      <w:spacing w:after="0"/>
                      <w:rPr>
                        <w:i/>
                        <w:sz w:val="18"/>
                        <w:lang w:val="en-US"/>
                      </w:rPr>
                    </w:pPr>
                    <w:r>
                      <w:rPr>
                        <w:b/>
                        <w:color w:val="0070C0"/>
                        <w:sz w:val="18"/>
                        <w:lang w:val="en-US"/>
                      </w:rPr>
                      <w:t xml:space="preserve">  </w:t>
                    </w:r>
                    <w:r w:rsidRPr="00BA009F">
                      <w:rPr>
                        <w:sz w:val="18"/>
                        <w:lang w:val="en-US"/>
                        <w:rPrChange w:id="1488" w:author="smaslan" w:date="2018-08-07T10:51:00Z">
                          <w:rPr>
                            <w:b/>
                            <w:color w:val="0070C0"/>
                            <w:sz w:val="18"/>
                            <w:lang w:val="en-US"/>
                          </w:rPr>
                        </w:rPrChange>
                      </w:rPr>
                      <w:t>qwtb.info</w:t>
                    </w:r>
                    <w:r w:rsidRPr="000A4B4C">
                      <w:rPr>
                        <w:sz w:val="18"/>
                        <w:lang w:val="en-US"/>
                      </w:rPr>
                      <w:tab/>
                    </w:r>
                    <w:r w:rsidRPr="000A4B4C">
                      <w:rPr>
                        <w:i/>
                        <w:sz w:val="18"/>
                        <w:lang w:val="en-US"/>
                      </w:rPr>
                      <w:t xml:space="preserve">- </w:t>
                    </w:r>
                    <w:r>
                      <w:rPr>
                        <w:i/>
                        <w:sz w:val="18"/>
                        <w:lang w:val="en-US"/>
                      </w:rPr>
                      <w:t>processing setup header</w:t>
                    </w:r>
                  </w:p>
                  <w:p w14:paraId="79ADB484" w14:textId="77777777" w:rsidR="00FB1AB1" w:rsidRPr="00831340" w:rsidRDefault="00FB1AB1" w:rsidP="00BA009F">
                    <w:pPr>
                      <w:tabs>
                        <w:tab w:val="left" w:pos="1701"/>
                      </w:tabs>
                      <w:spacing w:after="0"/>
                      <w:rPr>
                        <w:color w:val="000000" w:themeColor="text1"/>
                        <w:sz w:val="18"/>
                        <w:lang w:val="en-US"/>
                      </w:rPr>
                    </w:pPr>
                    <w:r w:rsidRPr="00831340">
                      <w:rPr>
                        <w:color w:val="000000" w:themeColor="text1"/>
                        <w:sz w:val="18"/>
                        <w:lang w:val="en-US"/>
                      </w:rPr>
                      <w:t xml:space="preserve">  RAW/*.mat</w:t>
                    </w:r>
                    <w:r w:rsidRPr="00831340">
                      <w:rPr>
                        <w:color w:val="000000" w:themeColor="text1"/>
                        <w:sz w:val="18"/>
                        <w:lang w:val="en-US"/>
                      </w:rPr>
                      <w:tab/>
                    </w:r>
                    <w:r w:rsidRPr="00831340">
                      <w:rPr>
                        <w:i/>
                        <w:color w:val="000000" w:themeColor="text1"/>
                        <w:sz w:val="18"/>
                        <w:lang w:val="en-US"/>
                      </w:rPr>
                      <w:t>- raw waveform records</w:t>
                    </w:r>
                  </w:p>
                  <w:p w14:paraId="17F31E99" w14:textId="77777777" w:rsidR="00FB1AB1" w:rsidRPr="00831340" w:rsidRDefault="00FB1AB1" w:rsidP="00BA009F">
                    <w:pPr>
                      <w:tabs>
                        <w:tab w:val="left" w:pos="1701"/>
                      </w:tabs>
                      <w:spacing w:after="0"/>
                      <w:rPr>
                        <w:i/>
                        <w:color w:val="000000" w:themeColor="text1"/>
                        <w:sz w:val="18"/>
                        <w:lang w:val="en-US"/>
                      </w:rPr>
                    </w:pPr>
                    <w:r>
                      <w:rPr>
                        <w:sz w:val="18"/>
                        <w:lang w:val="en-US"/>
                      </w:rPr>
                      <w:t xml:space="preserve">  </w:t>
                    </w:r>
                    <w:r w:rsidRPr="00BA009F">
                      <w:rPr>
                        <w:b/>
                        <w:color w:val="FF0000"/>
                        <w:sz w:val="18"/>
                        <w:lang w:val="en-US"/>
                        <w:rPrChange w:id="1489" w:author="smaslan" w:date="2018-08-07T10:51:00Z">
                          <w:rPr>
                            <w:color w:val="000000" w:themeColor="text1"/>
                            <w:sz w:val="18"/>
                            <w:lang w:val="en-US"/>
                          </w:rPr>
                        </w:rPrChange>
                      </w:rPr>
                      <w:t>results.info</w:t>
                    </w:r>
                    <w:r w:rsidRPr="00831340">
                      <w:rPr>
                        <w:color w:val="000000" w:themeColor="text1"/>
                        <w:sz w:val="18"/>
                        <w:lang w:val="en-US"/>
                      </w:rPr>
                      <w:tab/>
                    </w:r>
                    <w:r w:rsidRPr="00831340">
                      <w:rPr>
                        <w:i/>
                        <w:color w:val="000000" w:themeColor="text1"/>
                        <w:sz w:val="18"/>
                        <w:lang w:val="en-US"/>
                      </w:rPr>
                      <w:t>- calculated results header</w:t>
                    </w:r>
                  </w:p>
                  <w:p w14:paraId="64E9839C" w14:textId="77777777" w:rsidR="00FB1AB1" w:rsidRPr="00831340" w:rsidRDefault="00FB1AB1" w:rsidP="00BA009F">
                    <w:pPr>
                      <w:tabs>
                        <w:tab w:val="left" w:pos="1701"/>
                      </w:tabs>
                      <w:spacing w:after="0"/>
                      <w:rPr>
                        <w:i/>
                        <w:color w:val="000000" w:themeColor="text1"/>
                        <w:sz w:val="18"/>
                        <w:lang w:val="en-US"/>
                      </w:rPr>
                    </w:pPr>
                    <w:r w:rsidRPr="00831340">
                      <w:rPr>
                        <w:color w:val="000000" w:themeColor="text1"/>
                        <w:sz w:val="18"/>
                        <w:lang w:val="en-US"/>
                      </w:rPr>
                      <w:t xml:space="preserve">  RESULTS/*.info</w:t>
                    </w:r>
                    <w:r w:rsidRPr="00831340">
                      <w:rPr>
                        <w:color w:val="000000" w:themeColor="text1"/>
                        <w:sz w:val="18"/>
                        <w:lang w:val="en-US"/>
                      </w:rPr>
                      <w:tab/>
                    </w:r>
                    <w:r w:rsidRPr="00831340">
                      <w:rPr>
                        <w:i/>
                        <w:color w:val="000000" w:themeColor="text1"/>
                        <w:sz w:val="18"/>
                        <w:lang w:val="en-US"/>
                      </w:rPr>
                      <w:t>- results data headers</w:t>
                    </w:r>
                  </w:p>
                  <w:p w14:paraId="6D6AE211" w14:textId="77777777" w:rsidR="00FB1AB1" w:rsidRPr="00831340" w:rsidRDefault="00FB1AB1" w:rsidP="00BA009F">
                    <w:pPr>
                      <w:tabs>
                        <w:tab w:val="left" w:pos="1701"/>
                      </w:tabs>
                      <w:spacing w:after="0"/>
                      <w:rPr>
                        <w:color w:val="000000" w:themeColor="text1"/>
                        <w:sz w:val="18"/>
                        <w:lang w:val="en-US"/>
                      </w:rPr>
                    </w:pPr>
                    <w:r w:rsidRPr="00831340">
                      <w:rPr>
                        <w:color w:val="000000" w:themeColor="text1"/>
                        <w:sz w:val="18"/>
                        <w:lang w:val="en-US"/>
                      </w:rPr>
                      <w:t xml:space="preserve">  RESULTS/*.mat</w:t>
                    </w:r>
                    <w:r w:rsidRPr="00831340">
                      <w:rPr>
                        <w:color w:val="000000" w:themeColor="text1"/>
                        <w:sz w:val="18"/>
                        <w:lang w:val="en-US"/>
                      </w:rPr>
                      <w:tab/>
                    </w:r>
                    <w:r w:rsidRPr="00831340">
                      <w:rPr>
                        <w:i/>
                        <w:color w:val="000000" w:themeColor="text1"/>
                        <w:sz w:val="18"/>
                        <w:lang w:val="en-US"/>
                      </w:rPr>
                      <w:t>- results data (large objects)</w:t>
                    </w:r>
                  </w:p>
                  <w:p w14:paraId="386FA3AE" w14:textId="77777777" w:rsidR="00FB1AB1" w:rsidRPr="00831340" w:rsidRDefault="00FB1AB1" w:rsidP="00BA009F">
                    <w:pPr>
                      <w:tabs>
                        <w:tab w:val="left" w:pos="1701"/>
                      </w:tabs>
                      <w:spacing w:after="0"/>
                      <w:rPr>
                        <w:color w:val="000000" w:themeColor="text1"/>
                        <w:sz w:val="18"/>
                        <w:lang w:val="en-US"/>
                      </w:rPr>
                    </w:pPr>
                    <w:r w:rsidRPr="00831340">
                      <w:rPr>
                        <w:color w:val="000000" w:themeColor="text1"/>
                        <w:sz w:val="18"/>
                        <w:lang w:val="en-US"/>
                      </w:rPr>
                      <w:t xml:space="preserve">  DIGITIZER/*.*</w:t>
                    </w:r>
                    <w:r w:rsidRPr="00831340">
                      <w:rPr>
                        <w:color w:val="000000" w:themeColor="text1"/>
                        <w:sz w:val="18"/>
                        <w:lang w:val="en-US"/>
                      </w:rPr>
                      <w:tab/>
                    </w:r>
                    <w:r w:rsidRPr="00831340">
                      <w:rPr>
                        <w:i/>
                        <w:color w:val="000000" w:themeColor="text1"/>
                        <w:sz w:val="18"/>
                        <w:lang w:val="en-US"/>
                      </w:rPr>
                      <w:t>- digitizer correction files</w:t>
                    </w:r>
                  </w:p>
                  <w:p w14:paraId="2DE72DA4" w14:textId="77777777" w:rsidR="00FB1AB1" w:rsidRPr="00831340" w:rsidRDefault="00FB1AB1" w:rsidP="00BA009F">
                    <w:pPr>
                      <w:tabs>
                        <w:tab w:val="left" w:pos="1701"/>
                      </w:tabs>
                      <w:spacing w:after="0"/>
                      <w:rPr>
                        <w:color w:val="000000" w:themeColor="text1"/>
                        <w:sz w:val="18"/>
                        <w:lang w:val="en-US"/>
                      </w:rPr>
                    </w:pPr>
                    <w:r w:rsidRPr="00831340">
                      <w:rPr>
                        <w:color w:val="000000" w:themeColor="text1"/>
                        <w:sz w:val="18"/>
                        <w:lang w:val="en-US"/>
                      </w:rPr>
                      <w:t xml:space="preserve">  TRANSDUCERS/*.*</w:t>
                    </w:r>
                    <w:r w:rsidRPr="00831340">
                      <w:rPr>
                        <w:color w:val="000000" w:themeColor="text1"/>
                        <w:sz w:val="18"/>
                        <w:lang w:val="en-US"/>
                      </w:rPr>
                      <w:tab/>
                    </w:r>
                    <w:r w:rsidRPr="00831340">
                      <w:rPr>
                        <w:i/>
                        <w:color w:val="000000" w:themeColor="text1"/>
                        <w:sz w:val="18"/>
                        <w:lang w:val="en-US"/>
                      </w:rPr>
                      <w:t>- transducer’s correction file</w:t>
                    </w:r>
                    <w:r w:rsidRPr="00831340">
                      <w:rPr>
                        <w:color w:val="000000" w:themeColor="text1"/>
                        <w:sz w:val="18"/>
                        <w:lang w:val="en-US"/>
                      </w:rPr>
                      <w:t>s</w:t>
                    </w:r>
                  </w:p>
                  <w:p w14:paraId="18CEC7D8" w14:textId="77777777" w:rsidR="00FB1AB1" w:rsidRPr="00DB373C" w:rsidRDefault="00FB1AB1" w:rsidP="00BA009F">
                    <w:pPr>
                      <w:rPr>
                        <w:lang w:val="en-US"/>
                      </w:rPr>
                    </w:pPr>
                  </w:p>
                  <w:p w14:paraId="4FD56616" w14:textId="77777777" w:rsidR="00FB1AB1" w:rsidRPr="00DB373C" w:rsidRDefault="00FB1AB1" w:rsidP="00BA009F">
                    <w:pPr>
                      <w:rPr>
                        <w:lang w:val="en-US"/>
                      </w:rPr>
                    </w:pPr>
                  </w:p>
                </w:txbxContent>
              </v:textbox>
              <w10:wrap type="none" anchorx="margin"/>
              <w10:anchorlock/>
            </v:shape>
          </w:pict>
        </w:r>
      </w:ins>
    </w:p>
    <w:p w14:paraId="1C217A3E" w14:textId="2ED34E30" w:rsidR="00E4490B" w:rsidRDefault="00E4490B">
      <w:pPr>
        <w:rPr>
          <w:lang w:val="en-US"/>
        </w:rPr>
      </w:pPr>
      <w:r>
        <w:rPr>
          <w:lang w:val="en-US"/>
        </w:rPr>
        <w:t>Example of the results header file:</w:t>
      </w:r>
    </w:p>
    <w:p w14:paraId="4B5B4DFA"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calculated QWTB algorithm:</w:t>
      </w:r>
    </w:p>
    <w:p w14:paraId="08CB452B"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last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92931D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result for selected QWTB algorithm:</w:t>
      </w:r>
    </w:p>
    <w:p w14:paraId="3C6956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last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id::</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3019E7D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lastRenderedPageBreak/>
        <w:t>// List of calculated algorithms:</w:t>
      </w:r>
    </w:p>
    <w:p w14:paraId="6CDED666"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3BD3FDF7" w14:textId="63802961"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del w:id="1490" w:author="smaslan" w:date="2018-08-07T10:00:00Z">
        <w:r w:rsidRPr="007E2598" w:rsidDel="00DB18AF">
          <w:rPr>
            <w:rFonts w:ascii="Courier New" w:hAnsi="Courier New" w:cs="Courier New"/>
            <w:color w:val="000000"/>
            <w:sz w:val="16"/>
            <w:szCs w:val="20"/>
            <w:lang w:val="en-US"/>
          </w:rPr>
          <w:delText>;</w:delText>
        </w:r>
      </w:del>
    </w:p>
    <w:p w14:paraId="4EC2D0C2"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22CF8F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List(s) of relative paths to the result files for each QWTB algorithm</w:t>
      </w:r>
      <w:r>
        <w:rPr>
          <w:rFonts w:ascii="Courier New" w:hAnsi="Courier New" w:cs="Courier New"/>
          <w:i/>
          <w:iCs/>
          <w:color w:val="0000FF"/>
          <w:sz w:val="16"/>
          <w:szCs w:val="20"/>
          <w:lang w:val="en-US"/>
        </w:rPr>
        <w:t>:</w:t>
      </w:r>
      <w:r w:rsidRPr="007E2598">
        <w:rPr>
          <w:rFonts w:ascii="Courier New" w:hAnsi="Courier New" w:cs="Courier New"/>
          <w:i/>
          <w:iCs/>
          <w:color w:val="0000FF"/>
          <w:sz w:val="16"/>
          <w:szCs w:val="20"/>
          <w:lang w:val="en-US"/>
        </w:rPr>
        <w:t xml:space="preserve"> </w:t>
      </w:r>
    </w:p>
    <w:p w14:paraId="0FB280A4"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4DFDC807" w14:textId="54358D75"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RESULTS\SP-FFT-G0001-A0001</w:t>
      </w:r>
      <w:del w:id="1491" w:author="smaslan" w:date="2018-08-07T10:00:00Z">
        <w:r w:rsidRPr="007E2598" w:rsidDel="00DB18AF">
          <w:rPr>
            <w:rFonts w:ascii="Courier New" w:hAnsi="Courier New" w:cs="Courier New"/>
            <w:color w:val="000000"/>
            <w:sz w:val="16"/>
            <w:szCs w:val="20"/>
            <w:lang w:val="en-US"/>
          </w:rPr>
          <w:delText>;</w:delText>
        </w:r>
      </w:del>
    </w:p>
    <w:p w14:paraId="1BEF9414" w14:textId="5155D655"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RESULTS\SP-FFT-G0001-A0002</w:t>
      </w:r>
      <w:del w:id="1492" w:author="smaslan" w:date="2018-08-07T10:00:00Z">
        <w:r w:rsidRPr="007E2598" w:rsidDel="00DB18AF">
          <w:rPr>
            <w:rFonts w:ascii="Courier New" w:hAnsi="Courier New" w:cs="Courier New"/>
            <w:color w:val="000000"/>
            <w:sz w:val="16"/>
            <w:szCs w:val="20"/>
            <w:lang w:val="en-US"/>
          </w:rPr>
          <w:delText>;</w:delText>
        </w:r>
      </w:del>
    </w:p>
    <w:p w14:paraId="51108D72" w14:textId="650C49C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RESULTS\SP-FFT-G0001-A0003</w:t>
      </w:r>
      <w:del w:id="1493" w:author="smaslan" w:date="2018-08-07T10:00:00Z">
        <w:r w:rsidRPr="007E2598" w:rsidDel="00DB18AF">
          <w:rPr>
            <w:rFonts w:ascii="Courier New" w:hAnsi="Courier New" w:cs="Courier New"/>
            <w:color w:val="000000"/>
            <w:sz w:val="16"/>
            <w:szCs w:val="20"/>
            <w:lang w:val="en-US"/>
          </w:rPr>
          <w:delText>;</w:delText>
        </w:r>
      </w:del>
    </w:p>
    <w:p w14:paraId="030F218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68562EC" w14:textId="77777777" w:rsidR="00E4490B" w:rsidRDefault="00E4490B">
      <w:pPr>
        <w:rPr>
          <w:lang w:val="en-US"/>
        </w:rPr>
      </w:pPr>
    </w:p>
    <w:p w14:paraId="167CBCCE" w14:textId="76E1DCF2" w:rsidR="00D44821" w:rsidDel="00CC3CDD" w:rsidRDefault="00E4490B">
      <w:pPr>
        <w:rPr>
          <w:del w:id="1494" w:author="smaslan" w:date="2017-10-30T13:05:00Z"/>
          <w:lang w:val="en-US"/>
        </w:rPr>
      </w:pPr>
      <w:r>
        <w:rPr>
          <w:lang w:val="en-US"/>
        </w:rPr>
        <w:t>The file contain list of ‘</w:t>
      </w:r>
      <w:r w:rsidRPr="007E2598">
        <w:rPr>
          <w:b/>
          <w:lang w:val="en-US"/>
        </w:rPr>
        <w:t>algorithms</w:t>
      </w:r>
      <w:r>
        <w:rPr>
          <w:lang w:val="en-US"/>
        </w:rPr>
        <w:t xml:space="preserve">’ with all </w:t>
      </w:r>
      <w:r w:rsidR="00FC3D94">
        <w:rPr>
          <w:lang w:val="en-US"/>
        </w:rPr>
        <w:t xml:space="preserve">the </w:t>
      </w:r>
      <w:r>
        <w:rPr>
          <w:lang w:val="en-US"/>
        </w:rPr>
        <w:t>calculated QWTB algorithms for the measurement. Next it contain</w:t>
      </w:r>
      <w:ins w:id="1495" w:author="smaslan" w:date="2017-10-30T11:40:00Z">
        <w:r w:rsidR="00D44821">
          <w:rPr>
            <w:lang w:val="en-US"/>
          </w:rPr>
          <w:t>s</w:t>
        </w:r>
      </w:ins>
      <w:del w:id="1496" w:author="smaslan" w:date="2017-10-30T11:40:00Z">
        <w:r w:rsidDel="00D44821">
          <w:rPr>
            <w:lang w:val="en-US"/>
          </w:rPr>
          <w:delText xml:space="preserve"> </w:delText>
        </w:r>
      </w:del>
      <w:ins w:id="1497" w:author="smaslan" w:date="2017-10-30T11:40:00Z">
        <w:r w:rsidR="00D44821">
          <w:rPr>
            <w:lang w:val="en-US"/>
          </w:rPr>
          <w:t xml:space="preserve"> a </w:t>
        </w:r>
      </w:ins>
      <w:r>
        <w:rPr>
          <w:lang w:val="en-US"/>
        </w:rPr>
        <w:t>list</w:t>
      </w:r>
      <w:ins w:id="1498" w:author="smaslan" w:date="2017-10-30T11:40:00Z">
        <w:r w:rsidR="00D44821">
          <w:rPr>
            <w:lang w:val="en-US"/>
          </w:rPr>
          <w:t>(s)</w:t>
        </w:r>
      </w:ins>
      <w:r>
        <w:rPr>
          <w:lang w:val="en-US"/>
        </w:rPr>
        <w:t xml:space="preserve"> of calculated results for each algorithm. The file also contain</w:t>
      </w:r>
      <w:ins w:id="1499" w:author="smaslan" w:date="2017-10-30T13:26:00Z">
        <w:r w:rsidR="00BE2BC0">
          <w:rPr>
            <w:lang w:val="en-US"/>
          </w:rPr>
          <w:t>s</w:t>
        </w:r>
      </w:ins>
      <w:r>
        <w:rPr>
          <w:lang w:val="en-US"/>
        </w:rPr>
        <w:t xml:space="preserve"> information about last calculated algorithm and </w:t>
      </w:r>
      <w:ins w:id="1500" w:author="smaslan" w:date="2017-10-30T11:40:00Z">
        <w:r w:rsidR="00D44821">
          <w:rPr>
            <w:lang w:val="en-US"/>
          </w:rPr>
          <w:t xml:space="preserve">the </w:t>
        </w:r>
      </w:ins>
      <w:r>
        <w:rPr>
          <w:lang w:val="en-US"/>
        </w:rPr>
        <w:t xml:space="preserve">last calculated result. This file will be used by the GUI of </w:t>
      </w:r>
      <w:r w:rsidR="00FC3D94">
        <w:rPr>
          <w:lang w:val="en-US"/>
        </w:rPr>
        <w:t xml:space="preserve">the </w:t>
      </w:r>
      <w:r>
        <w:rPr>
          <w:lang w:val="en-US"/>
        </w:rPr>
        <w:t>TWM</w:t>
      </w:r>
      <w:r w:rsidR="002705DC">
        <w:rPr>
          <w:lang w:val="en-US"/>
        </w:rPr>
        <w:t xml:space="preserve"> to identify available results and their locations</w:t>
      </w:r>
      <w:r w:rsidR="00FC3D94">
        <w:rPr>
          <w:lang w:val="en-US"/>
        </w:rPr>
        <w:t xml:space="preserve"> in the measurement folder</w:t>
      </w:r>
      <w:r w:rsidR="002705DC">
        <w:rPr>
          <w:lang w:val="en-US"/>
        </w:rPr>
        <w:t xml:space="preserve">. </w:t>
      </w:r>
      <w:r w:rsidR="007D4416">
        <w:rPr>
          <w:lang w:val="en-US"/>
        </w:rPr>
        <w:t>When GUI needs to display the result</w:t>
      </w:r>
      <w:ins w:id="1501" w:author="smaslan" w:date="2017-10-30T11:41:00Z">
        <w:r w:rsidR="00D44821">
          <w:rPr>
            <w:lang w:val="en-US"/>
          </w:rPr>
          <w:t>,</w:t>
        </w:r>
      </w:ins>
      <w:r w:rsidR="007D4416">
        <w:rPr>
          <w:lang w:val="en-US"/>
        </w:rPr>
        <w:t xml:space="preserve"> </w:t>
      </w:r>
      <w:del w:id="1502" w:author="smaslan" w:date="2017-10-30T11:41:00Z">
        <w:r w:rsidR="007D4416" w:rsidDel="00D44821">
          <w:rPr>
            <w:lang w:val="en-US"/>
          </w:rPr>
          <w:delText xml:space="preserve">the data </w:delText>
        </w:r>
      </w:del>
      <w:r w:rsidR="007D4416">
        <w:rPr>
          <w:lang w:val="en-US"/>
        </w:rPr>
        <w:t>it will just call the loader of the result(s)</w:t>
      </w:r>
      <w:ins w:id="1503" w:author="smaslan" w:date="2017-10-30T11:41:00Z">
        <w:r w:rsidR="00D44821">
          <w:rPr>
            <w:lang w:val="en-US"/>
          </w:rPr>
          <w:t xml:space="preserve">. The loader function will look into this list, select </w:t>
        </w:r>
      </w:ins>
      <w:ins w:id="1504" w:author="smaslan" w:date="2017-11-01T14:33:00Z">
        <w:r w:rsidR="00B57D58">
          <w:rPr>
            <w:lang w:val="en-US"/>
          </w:rPr>
          <w:t xml:space="preserve">the </w:t>
        </w:r>
      </w:ins>
      <w:ins w:id="1505" w:author="smaslan" w:date="2017-10-30T11:41:00Z">
        <w:r w:rsidR="00D44821">
          <w:rPr>
            <w:lang w:val="en-US"/>
          </w:rPr>
          <w:t>results(</w:t>
        </w:r>
      </w:ins>
      <w:ins w:id="1506" w:author="smaslan" w:date="2017-10-30T11:42:00Z">
        <w:r w:rsidR="00D44821">
          <w:rPr>
            <w:lang w:val="en-US"/>
          </w:rPr>
          <w:t>s</w:t>
        </w:r>
      </w:ins>
      <w:ins w:id="1507" w:author="smaslan" w:date="2017-10-30T11:41:00Z">
        <w:r w:rsidR="00D44821">
          <w:rPr>
            <w:lang w:val="en-US"/>
          </w:rPr>
          <w:t>)</w:t>
        </w:r>
      </w:ins>
      <w:ins w:id="1508" w:author="smaslan" w:date="2017-10-30T11:42:00Z">
        <w:r w:rsidR="00D44821">
          <w:rPr>
            <w:lang w:val="en-US"/>
          </w:rPr>
          <w:t xml:space="preserve"> for displaying and load the data.</w:t>
        </w:r>
      </w:ins>
      <w:r w:rsidR="007D4416">
        <w:rPr>
          <w:lang w:val="en-US"/>
        </w:rPr>
        <w:t xml:space="preserve"> </w:t>
      </w:r>
      <w:ins w:id="1509" w:author="smaslan" w:date="2017-10-30T11:42:00Z">
        <w:r w:rsidR="00D44821">
          <w:rPr>
            <w:lang w:val="en-US"/>
          </w:rPr>
          <w:t xml:space="preserve">Next, it will </w:t>
        </w:r>
      </w:ins>
      <w:del w:id="1510" w:author="smaslan" w:date="2017-10-30T11:42:00Z">
        <w:r w:rsidR="007D4416" w:rsidDel="00D44821">
          <w:rPr>
            <w:lang w:val="en-US"/>
          </w:rPr>
          <w:delText>and the function</w:delText>
        </w:r>
      </w:del>
      <w:ins w:id="1511" w:author="smaslan" w:date="2017-10-30T11:42:00Z">
        <w:r w:rsidR="00D44821">
          <w:rPr>
            <w:lang w:val="en-US"/>
          </w:rPr>
          <w:t>format the result data and</w:t>
        </w:r>
      </w:ins>
      <w:r w:rsidR="007D4416">
        <w:rPr>
          <w:lang w:val="en-US"/>
        </w:rPr>
        <w:t xml:space="preserve"> will return table of </w:t>
      </w:r>
      <w:ins w:id="1512" w:author="smaslan" w:date="2017-11-01T14:34:00Z">
        <w:r w:rsidR="00B57D58">
          <w:rPr>
            <w:lang w:val="en-US"/>
          </w:rPr>
          <w:t xml:space="preserve">the </w:t>
        </w:r>
      </w:ins>
      <w:r w:rsidR="007D4416">
        <w:rPr>
          <w:lang w:val="en-US"/>
        </w:rPr>
        <w:t xml:space="preserve">formatted </w:t>
      </w:r>
      <w:ins w:id="1513" w:author="smaslan" w:date="2017-10-30T11:43:00Z">
        <w:r w:rsidR="00D44821">
          <w:rPr>
            <w:lang w:val="en-US"/>
          </w:rPr>
          <w:t>strings</w:t>
        </w:r>
      </w:ins>
      <w:del w:id="1514" w:author="smaslan" w:date="2017-10-30T11:43:00Z">
        <w:r w:rsidR="007D4416" w:rsidDel="00D44821">
          <w:rPr>
            <w:lang w:val="en-US"/>
          </w:rPr>
          <w:delText>text</w:delText>
        </w:r>
      </w:del>
      <w:r w:rsidR="007D4416">
        <w:rPr>
          <w:lang w:val="en-US"/>
        </w:rPr>
        <w:t xml:space="preserve"> </w:t>
      </w:r>
      <w:del w:id="1515" w:author="smaslan" w:date="2017-10-30T11:43:00Z">
        <w:r w:rsidR="007D4416" w:rsidDel="00D44821">
          <w:rPr>
            <w:lang w:val="en-US"/>
          </w:rPr>
          <w:delText xml:space="preserve">data </w:delText>
        </w:r>
      </w:del>
      <w:r w:rsidR="007D4416">
        <w:rPr>
          <w:lang w:val="en-US"/>
        </w:rPr>
        <w:t>which will be displayed</w:t>
      </w:r>
      <w:ins w:id="1516" w:author="smaslan" w:date="2017-10-30T11:43:00Z">
        <w:r w:rsidR="00D44821">
          <w:rPr>
            <w:lang w:val="en-US"/>
          </w:rPr>
          <w:t xml:space="preserve"> in the GUI</w:t>
        </w:r>
      </w:ins>
      <w:r w:rsidR="007D4416">
        <w:rPr>
          <w:lang w:val="en-US"/>
        </w:rPr>
        <w:t>.</w:t>
      </w:r>
      <w:r w:rsidR="00FC3D94">
        <w:rPr>
          <w:lang w:val="en-US"/>
        </w:rPr>
        <w:t xml:space="preserve"> This </w:t>
      </w:r>
      <w:ins w:id="1517" w:author="smaslan" w:date="2017-10-30T11:43:00Z">
        <w:r w:rsidR="00D44821">
          <w:rPr>
            <w:lang w:val="en-US"/>
          </w:rPr>
          <w:t>way the workload of the GUI will be</w:t>
        </w:r>
      </w:ins>
      <w:del w:id="1518" w:author="smaslan" w:date="2017-10-30T11:43:00Z">
        <w:r w:rsidR="00FC3D94" w:rsidDel="00D44821">
          <w:rPr>
            <w:lang w:val="en-US"/>
          </w:rPr>
          <w:delText xml:space="preserve">will </w:delText>
        </w:r>
      </w:del>
      <w:ins w:id="1519" w:author="smaslan" w:date="2017-10-30T11:43:00Z">
        <w:r w:rsidR="00D44821">
          <w:rPr>
            <w:lang w:val="en-US"/>
          </w:rPr>
          <w:t xml:space="preserve"> </w:t>
        </w:r>
      </w:ins>
      <w:r w:rsidR="00FC3D94">
        <w:rPr>
          <w:lang w:val="en-US"/>
        </w:rPr>
        <w:t>significantly reduce</w:t>
      </w:r>
      <w:ins w:id="1520" w:author="smaslan" w:date="2017-10-30T11:43:00Z">
        <w:r w:rsidR="00D44821">
          <w:rPr>
            <w:lang w:val="en-US"/>
          </w:rPr>
          <w:t>d</w:t>
        </w:r>
      </w:ins>
      <w:del w:id="1521" w:author="smaslan" w:date="2017-10-30T13:08:00Z">
        <w:r w:rsidR="00FC3D94" w:rsidDel="003351F7">
          <w:rPr>
            <w:lang w:val="en-US"/>
          </w:rPr>
          <w:delText xml:space="preserve"> </w:delText>
        </w:r>
      </w:del>
      <w:del w:id="1522" w:author="smaslan" w:date="2017-10-30T11:43:00Z">
        <w:r w:rsidR="00240713" w:rsidDel="00D44821">
          <w:rPr>
            <w:lang w:val="en-US"/>
          </w:rPr>
          <w:delText>complexity of the LV cod</w:delText>
        </w:r>
      </w:del>
      <w:ins w:id="1523" w:author="smaslan" w:date="2017-10-30T11:43:00Z">
        <w:r w:rsidR="00D44821">
          <w:rPr>
            <w:lang w:val="en-US"/>
          </w:rPr>
          <w:t>, as the GUI will just display table</w:t>
        </w:r>
      </w:ins>
      <w:del w:id="1524" w:author="smaslan" w:date="2017-10-30T11:43:00Z">
        <w:r w:rsidR="00240713" w:rsidDel="00D44821">
          <w:rPr>
            <w:lang w:val="en-US"/>
          </w:rPr>
          <w:delText>e</w:delText>
        </w:r>
      </w:del>
      <w:r w:rsidR="00240713">
        <w:rPr>
          <w:lang w:val="en-US"/>
        </w:rPr>
        <w:t xml:space="preserve">. </w:t>
      </w:r>
      <w:ins w:id="1525" w:author="smaslan" w:date="2017-10-30T11:43:00Z">
        <w:r w:rsidR="00D44821">
          <w:rPr>
            <w:lang w:val="en-US"/>
          </w:rPr>
          <w:t>Furthermore it can be sh</w:t>
        </w:r>
      </w:ins>
      <w:ins w:id="1526" w:author="smaslan" w:date="2017-10-30T11:44:00Z">
        <w:r w:rsidR="00D44821">
          <w:rPr>
            <w:lang w:val="en-US"/>
          </w:rPr>
          <w:t>a</w:t>
        </w:r>
      </w:ins>
      <w:ins w:id="1527" w:author="smaslan" w:date="2017-10-30T11:43:00Z">
        <w:r w:rsidR="00D44821">
          <w:rPr>
            <w:lang w:val="en-US"/>
          </w:rPr>
          <w:t xml:space="preserve">red for both LV and CVI implementation. </w:t>
        </w:r>
      </w:ins>
      <w:del w:id="1528" w:author="smaslan" w:date="2017-10-30T11:44:00Z">
        <w:r w:rsidR="00240713" w:rsidDel="00D44821">
          <w:rPr>
            <w:lang w:val="en-US"/>
          </w:rPr>
          <w:delText>Almost everything related to the data will be processed in Matlab/Octave.</w:delText>
        </w:r>
      </w:del>
    </w:p>
    <w:p w14:paraId="2AE7833D" w14:textId="77777777" w:rsidR="00FC3D94" w:rsidRDefault="00FC3D94" w:rsidP="00FC3D94">
      <w:pPr>
        <w:rPr>
          <w:lang w:val="en-US"/>
        </w:rPr>
      </w:pPr>
    </w:p>
    <w:sectPr w:rsidR="00FC3D94">
      <w:pgSz w:w="11906" w:h="16838"/>
      <w:pgMar w:top="1417" w:right="1417" w:bottom="1417" w:left="1417" w:header="0" w:footer="0"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7" w:author="msira" w:date="2017-10-23T13:48:00Z" w:initials="">
    <w:p w14:paraId="3C3A6C59" w14:textId="77777777" w:rsidR="00FB1AB1" w:rsidRDefault="00FB1AB1">
      <w:proofErr w:type="gramStart"/>
      <w:r>
        <w:rPr>
          <w:rFonts w:ascii="Ubuntu" w:hAnsi="Ubuntu"/>
          <w:sz w:val="20"/>
          <w:lang w:val="en-US"/>
        </w:rPr>
        <w:t>gain</w:t>
      </w:r>
      <w:proofErr w:type="gramEnd"/>
      <w:r>
        <w:rPr>
          <w:rFonts w:ascii="Ubuntu" w:hAnsi="Ubuntu"/>
          <w:sz w:val="20"/>
          <w:lang w:val="en-US"/>
        </w:rPr>
        <w:t xml:space="preserve"> je </w:t>
      </w:r>
      <w:proofErr w:type="spellStart"/>
      <w:r>
        <w:rPr>
          <w:rFonts w:ascii="Ubuntu" w:hAnsi="Ubuntu"/>
          <w:sz w:val="20"/>
          <w:lang w:val="en-US"/>
        </w:rPr>
        <w:t>relativne</w:t>
      </w:r>
      <w:proofErr w:type="spellEnd"/>
      <w:r>
        <w:rPr>
          <w:rFonts w:ascii="Ubuntu" w:hAnsi="Ubuntu"/>
          <w:sz w:val="20"/>
          <w:lang w:val="en-US"/>
        </w:rPr>
        <w:t xml:space="preserve"> </w:t>
      </w:r>
      <w:proofErr w:type="spellStart"/>
      <w:r>
        <w:rPr>
          <w:rFonts w:ascii="Ubuntu" w:hAnsi="Ubuntu"/>
          <w:sz w:val="20"/>
          <w:lang w:val="en-US"/>
        </w:rPr>
        <w:t>vuci</w:t>
      </w:r>
      <w:proofErr w:type="spellEnd"/>
      <w:r>
        <w:rPr>
          <w:rFonts w:ascii="Ubuntu" w:hAnsi="Ubuntu"/>
          <w:sz w:val="20"/>
          <w:lang w:val="en-US"/>
        </w:rPr>
        <w:t xml:space="preserve"> </w:t>
      </w:r>
      <w:proofErr w:type="spellStart"/>
      <w:r>
        <w:rPr>
          <w:rFonts w:ascii="Ubuntu" w:hAnsi="Ubuntu"/>
          <w:sz w:val="20"/>
          <w:lang w:val="en-US"/>
        </w:rPr>
        <w:t>nominalnimu</w:t>
      </w:r>
      <w:proofErr w:type="spellEnd"/>
      <w:r>
        <w:rPr>
          <w:rFonts w:ascii="Ubuntu" w:hAnsi="Ubuntu"/>
          <w:sz w:val="20"/>
          <w:lang w:val="en-US"/>
        </w:rPr>
        <w:t xml:space="preserve"> </w:t>
      </w:r>
      <w:proofErr w:type="spellStart"/>
      <w:r>
        <w:rPr>
          <w:rFonts w:ascii="Ubuntu" w:hAnsi="Ubuntu"/>
          <w:sz w:val="20"/>
          <w:lang w:val="en-US"/>
        </w:rPr>
        <w:t>pomeru</w:t>
      </w:r>
      <w:proofErr w:type="spellEnd"/>
      <w:r>
        <w:rPr>
          <w:rFonts w:ascii="Ubuntu" w:hAnsi="Ubuntu"/>
          <w:sz w:val="20"/>
          <w:lang w:val="en-US"/>
        </w:rPr>
        <w:t xml:space="preserve">? </w:t>
      </w:r>
      <w:proofErr w:type="gramStart"/>
      <w:r>
        <w:rPr>
          <w:rFonts w:ascii="Ubuntu" w:hAnsi="Ubuntu"/>
          <w:sz w:val="20"/>
          <w:lang w:val="en-US"/>
        </w:rPr>
        <w:t>to</w:t>
      </w:r>
      <w:proofErr w:type="gramEnd"/>
      <w:r>
        <w:rPr>
          <w:rFonts w:ascii="Ubuntu" w:hAnsi="Ubuntu"/>
          <w:sz w:val="20"/>
          <w:lang w:val="en-US"/>
        </w:rPr>
        <w:t xml:space="preserve"> </w:t>
      </w:r>
      <w:proofErr w:type="spellStart"/>
      <w:r>
        <w:rPr>
          <w:rFonts w:ascii="Ubuntu" w:hAnsi="Ubuntu"/>
          <w:sz w:val="20"/>
          <w:lang w:val="en-US"/>
        </w:rPr>
        <w:t>neni</w:t>
      </w:r>
      <w:proofErr w:type="spellEnd"/>
      <w:r>
        <w:rPr>
          <w:rFonts w:ascii="Ubuntu" w:hAnsi="Ubuntu"/>
          <w:sz w:val="20"/>
          <w:lang w:val="en-US"/>
        </w:rPr>
        <w:t xml:space="preserve"> </w:t>
      </w:r>
      <w:proofErr w:type="spellStart"/>
      <w:r>
        <w:rPr>
          <w:rFonts w:ascii="Ubuntu" w:hAnsi="Ubuntu"/>
          <w:sz w:val="20"/>
          <w:lang w:val="en-US"/>
        </w:rPr>
        <w:t>uplne</w:t>
      </w:r>
      <w:proofErr w:type="spellEnd"/>
      <w:r>
        <w:rPr>
          <w:rFonts w:ascii="Ubuntu" w:hAnsi="Ubuntu"/>
          <w:sz w:val="20"/>
          <w:lang w:val="en-US"/>
        </w:rPr>
        <w:t xml:space="preserve"> </w:t>
      </w:r>
      <w:proofErr w:type="spellStart"/>
      <w:r>
        <w:rPr>
          <w:rFonts w:ascii="Ubuntu" w:hAnsi="Ubuntu"/>
          <w:sz w:val="20"/>
          <w:lang w:val="en-US"/>
        </w:rPr>
        <w:t>zrejme</w:t>
      </w:r>
      <w:proofErr w:type="spellEnd"/>
    </w:p>
    <w:p w14:paraId="285B6BF3" w14:textId="77777777" w:rsidR="00FB1AB1" w:rsidRDefault="00FB1AB1">
      <w:r>
        <w:rPr>
          <w:rFonts w:ascii="Ubuntu" w:hAnsi="Ubuntu"/>
          <w:sz w:val="20"/>
          <w:lang w:val="en-US"/>
        </w:rPr>
        <w:t xml:space="preserve">A </w:t>
      </w:r>
      <w:proofErr w:type="spellStart"/>
      <w:r>
        <w:rPr>
          <w:rFonts w:ascii="Ubuntu" w:hAnsi="Ubuntu"/>
          <w:sz w:val="20"/>
          <w:lang w:val="en-US"/>
        </w:rPr>
        <w:t>proc</w:t>
      </w:r>
      <w:proofErr w:type="spellEnd"/>
      <w:r>
        <w:rPr>
          <w:rFonts w:ascii="Ubuntu" w:hAnsi="Ubuntu"/>
          <w:sz w:val="20"/>
          <w:lang w:val="en-US"/>
        </w:rPr>
        <w:t xml:space="preserve"> ne </w:t>
      </w:r>
      <w:proofErr w:type="spellStart"/>
      <w:r>
        <w:rPr>
          <w:rFonts w:ascii="Ubuntu" w:hAnsi="Ubuntu"/>
          <w:sz w:val="20"/>
          <w:lang w:val="en-US"/>
        </w:rPr>
        <w:t>amplitudove-frekvencni</w:t>
      </w:r>
      <w:proofErr w:type="spellEnd"/>
      <w:r>
        <w:rPr>
          <w:rFonts w:ascii="Ubuntu" w:hAnsi="Ubuntu"/>
          <w:sz w:val="20"/>
          <w:lang w:val="en-US"/>
        </w:rPr>
        <w:t xml:space="preserve"> </w:t>
      </w:r>
      <w:proofErr w:type="spellStart"/>
      <w:r>
        <w:rPr>
          <w:rFonts w:ascii="Ubuntu" w:hAnsi="Ubuntu"/>
          <w:sz w:val="20"/>
          <w:lang w:val="en-US"/>
        </w:rPr>
        <w:t>zavislost</w:t>
      </w:r>
      <w:proofErr w:type="spellEnd"/>
      <w:r>
        <w:rPr>
          <w:rFonts w:ascii="Ubuntu" w:hAnsi="Ubuntu"/>
          <w:sz w:val="20"/>
          <w:lang w:val="en-US"/>
        </w:rPr>
        <w:t>? 2D!</w:t>
      </w:r>
    </w:p>
  </w:comment>
  <w:comment w:id="812" w:author="msira" w:date="2017-10-23T13:43:00Z" w:initials="">
    <w:p w14:paraId="5649060B" w14:textId="77777777" w:rsidR="00FB1AB1" w:rsidRDefault="00FB1AB1">
      <w:proofErr w:type="spellStart"/>
      <w:proofErr w:type="gramStart"/>
      <w:r>
        <w:rPr>
          <w:rFonts w:ascii="Ubuntu" w:hAnsi="Ubuntu"/>
          <w:sz w:val="20"/>
          <w:lang w:val="en-US"/>
        </w:rPr>
        <w:t>proc</w:t>
      </w:r>
      <w:proofErr w:type="spellEnd"/>
      <w:proofErr w:type="gramEnd"/>
      <w:r>
        <w:rPr>
          <w:rFonts w:ascii="Ubuntu" w:hAnsi="Ubuntu"/>
          <w:sz w:val="20"/>
          <w:lang w:val="en-US"/>
        </w:rPr>
        <w:t>?</w:t>
      </w:r>
    </w:p>
  </w:comment>
  <w:comment w:id="818" w:author="msira" w:date="2017-10-23T13:49:00Z" w:initials="">
    <w:p w14:paraId="4A79B9C0" w14:textId="77777777" w:rsidR="00FB1AB1" w:rsidRDefault="00FB1AB1">
      <w:proofErr w:type="gramStart"/>
      <w:r>
        <w:rPr>
          <w:rFonts w:ascii="Ubuntu" w:hAnsi="Ubuntu"/>
          <w:sz w:val="20"/>
          <w:lang w:val="en-US"/>
        </w:rPr>
        <w:t>aha</w:t>
      </w:r>
      <w:proofErr w:type="gramEnd"/>
      <w:r>
        <w:rPr>
          <w:rFonts w:ascii="Ubuntu" w:hAnsi="Ubuntu"/>
          <w:sz w:val="20"/>
          <w:lang w:val="en-US"/>
        </w:rPr>
        <w:t xml:space="preserve">, </w:t>
      </w:r>
      <w:proofErr w:type="spellStart"/>
      <w:r>
        <w:rPr>
          <w:rFonts w:ascii="Ubuntu" w:hAnsi="Ubuntu"/>
          <w:sz w:val="20"/>
          <w:lang w:val="en-US"/>
        </w:rPr>
        <w:t>oboji</w:t>
      </w:r>
      <w:proofErr w:type="spellEnd"/>
      <w:r>
        <w:rPr>
          <w:rFonts w:ascii="Ubuntu" w:hAnsi="Ubuntu"/>
          <w:sz w:val="20"/>
          <w:lang w:val="en-US"/>
        </w:rPr>
        <w:t xml:space="preserve"> </w:t>
      </w:r>
      <w:proofErr w:type="spellStart"/>
      <w:r>
        <w:rPr>
          <w:rFonts w:ascii="Ubuntu" w:hAnsi="Ubuntu"/>
          <w:sz w:val="20"/>
          <w:lang w:val="en-US"/>
        </w:rPr>
        <w:t>jsou</w:t>
      </w:r>
      <w:proofErr w:type="spellEnd"/>
      <w:r>
        <w:rPr>
          <w:rFonts w:ascii="Ubuntu" w:hAnsi="Ubuntu"/>
          <w:sz w:val="20"/>
          <w:lang w:val="en-US"/>
        </w:rPr>
        <w:t xml:space="preserve"> </w:t>
      </w:r>
      <w:proofErr w:type="spellStart"/>
      <w:r>
        <w:rPr>
          <w:rFonts w:ascii="Ubuntu" w:hAnsi="Ubuntu"/>
          <w:sz w:val="20"/>
          <w:lang w:val="en-US"/>
        </w:rPr>
        <w:t>korekce</w:t>
      </w:r>
      <w:proofErr w:type="spellEnd"/>
      <w:r>
        <w:rPr>
          <w:rFonts w:ascii="Ubuntu" w:hAnsi="Ubuntu"/>
          <w:sz w:val="20"/>
          <w:lang w:val="en-US"/>
        </w:rPr>
        <w:t xml:space="preserve">. </w:t>
      </w:r>
      <w:proofErr w:type="gramStart"/>
      <w:r>
        <w:rPr>
          <w:rFonts w:ascii="Ubuntu" w:hAnsi="Ubuntu"/>
          <w:sz w:val="20"/>
          <w:lang w:val="en-US"/>
        </w:rPr>
        <w:t>to</w:t>
      </w:r>
      <w:proofErr w:type="gramEnd"/>
      <w:r>
        <w:rPr>
          <w:rFonts w:ascii="Ubuntu" w:hAnsi="Ubuntu"/>
          <w:sz w:val="20"/>
          <w:lang w:val="en-US"/>
        </w:rPr>
        <w:t xml:space="preserve"> se </w:t>
      </w:r>
      <w:proofErr w:type="spellStart"/>
      <w:r>
        <w:rPr>
          <w:rFonts w:ascii="Ubuntu" w:hAnsi="Ubuntu"/>
          <w:sz w:val="20"/>
          <w:lang w:val="en-US"/>
        </w:rPr>
        <w:t>musi</w:t>
      </w:r>
      <w:proofErr w:type="spellEnd"/>
      <w:r>
        <w:rPr>
          <w:rFonts w:ascii="Ubuntu" w:hAnsi="Ubuntu"/>
          <w:sz w:val="20"/>
          <w:lang w:val="en-US"/>
        </w:rPr>
        <w:t xml:space="preserve"> </w:t>
      </w:r>
      <w:proofErr w:type="spellStart"/>
      <w:r>
        <w:rPr>
          <w:rFonts w:ascii="Ubuntu" w:hAnsi="Ubuntu"/>
          <w:sz w:val="20"/>
          <w:lang w:val="en-US"/>
        </w:rPr>
        <w:t>odrazit</w:t>
      </w:r>
      <w:proofErr w:type="spellEnd"/>
      <w:r>
        <w:rPr>
          <w:rFonts w:ascii="Ubuntu" w:hAnsi="Ubuntu"/>
          <w:sz w:val="20"/>
          <w:lang w:val="en-US"/>
        </w:rPr>
        <w:t xml:space="preserve"> v </w:t>
      </w:r>
      <w:proofErr w:type="spellStart"/>
      <w:r>
        <w:rPr>
          <w:rFonts w:ascii="Ubuntu" w:hAnsi="Ubuntu"/>
          <w:sz w:val="20"/>
          <w:lang w:val="en-US"/>
        </w:rPr>
        <w:t>tabulce</w:t>
      </w:r>
      <w:proofErr w:type="spellEnd"/>
    </w:p>
  </w:comment>
  <w:comment w:id="847" w:author="msira" w:date="2017-10-23T13:52:00Z" w:initials="">
    <w:p w14:paraId="031ACC84" w14:textId="77777777" w:rsidR="00FB1AB1" w:rsidRDefault="00FB1AB1">
      <w:proofErr w:type="spellStart"/>
      <w:proofErr w:type="gramStart"/>
      <w:r>
        <w:rPr>
          <w:rFonts w:ascii="Ubuntu" w:hAnsi="Ubuntu"/>
          <w:sz w:val="20"/>
          <w:lang w:val="en-US"/>
        </w:rPr>
        <w:t>sranda</w:t>
      </w:r>
      <w:proofErr w:type="spellEnd"/>
      <w:proofErr w:type="gramEnd"/>
      <w:r>
        <w:rPr>
          <w:rFonts w:ascii="Ubuntu" w:hAnsi="Ubuntu"/>
          <w:sz w:val="20"/>
          <w:lang w:val="en-US"/>
        </w:rPr>
        <w:t xml:space="preserve"> by </w:t>
      </w:r>
      <w:proofErr w:type="spellStart"/>
      <w:r>
        <w:rPr>
          <w:rFonts w:ascii="Ubuntu" w:hAnsi="Ubuntu"/>
          <w:sz w:val="20"/>
          <w:lang w:val="en-US"/>
        </w:rPr>
        <w:t>byla</w:t>
      </w:r>
      <w:proofErr w:type="spellEnd"/>
      <w:r>
        <w:rPr>
          <w:rFonts w:ascii="Ubuntu" w:hAnsi="Ubuntu"/>
          <w:sz w:val="20"/>
          <w:lang w:val="en-US"/>
        </w:rPr>
        <w:t xml:space="preserve"> </w:t>
      </w:r>
      <w:proofErr w:type="spellStart"/>
      <w:r>
        <w:rPr>
          <w:rFonts w:ascii="Ubuntu" w:hAnsi="Ubuntu"/>
          <w:sz w:val="20"/>
          <w:lang w:val="en-US"/>
        </w:rPr>
        <w:t>dat</w:t>
      </w:r>
      <w:proofErr w:type="spellEnd"/>
      <w:r>
        <w:rPr>
          <w:rFonts w:ascii="Ubuntu" w:hAnsi="Ubuntu"/>
          <w:sz w:val="20"/>
          <w:lang w:val="en-US"/>
        </w:rPr>
        <w:t xml:space="preserve"> </w:t>
      </w:r>
      <w:proofErr w:type="spellStart"/>
      <w:r>
        <w:rPr>
          <w:rFonts w:ascii="Ubuntu" w:hAnsi="Ubuntu"/>
          <w:sz w:val="20"/>
          <w:lang w:val="en-US"/>
        </w:rPr>
        <w:t>tu</w:t>
      </w:r>
      <w:proofErr w:type="spellEnd"/>
      <w:r>
        <w:rPr>
          <w:rFonts w:ascii="Ubuntu" w:hAnsi="Ubuntu"/>
          <w:sz w:val="20"/>
          <w:lang w:val="en-US"/>
        </w:rPr>
        <w:t xml:space="preserve"> Ω </w:t>
      </w:r>
      <w:proofErr w:type="spellStart"/>
      <w:r>
        <w:rPr>
          <w:rFonts w:ascii="Ubuntu" w:hAnsi="Ubuntu"/>
          <w:sz w:val="20"/>
          <w:lang w:val="en-US"/>
        </w:rPr>
        <w:t>misto</w:t>
      </w:r>
      <w:proofErr w:type="spellEnd"/>
      <w:r>
        <w:rPr>
          <w:rFonts w:ascii="Ubuntu" w:hAnsi="Ubuntu"/>
          <w:sz w:val="20"/>
          <w:lang w:val="en-US"/>
        </w:rPr>
        <w:t xml:space="preserve"> Ohm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3277F" w15:done="0"/>
  <w15:commentEx w15:paraId="140EE5DE" w15:done="0"/>
  <w15:commentEx w15:paraId="1A952801" w15:done="0"/>
  <w15:commentEx w15:paraId="48BB60A2" w15:done="0"/>
  <w15:commentEx w15:paraId="5777088F" w15:done="0"/>
  <w15:commentEx w15:paraId="0C902A66" w15:done="0"/>
  <w15:commentEx w15:paraId="11B7335F" w15:done="0"/>
  <w15:commentEx w15:paraId="285B6BF3" w15:done="0"/>
  <w15:commentEx w15:paraId="5649060B" w15:done="0"/>
  <w15:commentEx w15:paraId="4A79B9C0" w15:done="0"/>
  <w15:commentEx w15:paraId="3AD7C7DA" w15:done="0"/>
  <w15:commentEx w15:paraId="031ACC84" w15:done="0"/>
  <w15:commentEx w15:paraId="3624A105" w15:done="0"/>
  <w15:commentEx w15:paraId="36421815" w15:done="0"/>
  <w15:commentEx w15:paraId="01D78C0B" w15:done="0"/>
  <w15:commentEx w15:paraId="45243D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Ubuntu">
    <w:altName w:val="Arial"/>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38F54FA"/>
    <w:multiLevelType w:val="multilevel"/>
    <w:tmpl w:val="96B28F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F1F66F9"/>
    <w:multiLevelType w:val="multilevel"/>
    <w:tmpl w:val="750A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5">
    <w:nsid w:val="69B22A39"/>
    <w:multiLevelType w:val="multilevel"/>
    <w:tmpl w:val="F6862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074623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2"/>
  </w:compat>
  <w:rsids>
    <w:rsidRoot w:val="00277996"/>
    <w:rsid w:val="000247D2"/>
    <w:rsid w:val="000277FD"/>
    <w:rsid w:val="000849EF"/>
    <w:rsid w:val="00087ABE"/>
    <w:rsid w:val="000D0647"/>
    <w:rsid w:val="00125554"/>
    <w:rsid w:val="00142467"/>
    <w:rsid w:val="00154E4B"/>
    <w:rsid w:val="001611C2"/>
    <w:rsid w:val="00240713"/>
    <w:rsid w:val="002705DC"/>
    <w:rsid w:val="00277996"/>
    <w:rsid w:val="00285DA4"/>
    <w:rsid w:val="00312045"/>
    <w:rsid w:val="0032767C"/>
    <w:rsid w:val="003351F7"/>
    <w:rsid w:val="003D659B"/>
    <w:rsid w:val="00440D0D"/>
    <w:rsid w:val="00472754"/>
    <w:rsid w:val="00495FCD"/>
    <w:rsid w:val="004C40F7"/>
    <w:rsid w:val="004F6673"/>
    <w:rsid w:val="00514107"/>
    <w:rsid w:val="00524791"/>
    <w:rsid w:val="00573EEF"/>
    <w:rsid w:val="005B4D10"/>
    <w:rsid w:val="00693835"/>
    <w:rsid w:val="006E41F9"/>
    <w:rsid w:val="00700942"/>
    <w:rsid w:val="0072564F"/>
    <w:rsid w:val="007D4416"/>
    <w:rsid w:val="007E2598"/>
    <w:rsid w:val="008067DB"/>
    <w:rsid w:val="00860975"/>
    <w:rsid w:val="00873B05"/>
    <w:rsid w:val="0091637D"/>
    <w:rsid w:val="009F26A1"/>
    <w:rsid w:val="009F776D"/>
    <w:rsid w:val="00A427B1"/>
    <w:rsid w:val="00A459C6"/>
    <w:rsid w:val="00A5393F"/>
    <w:rsid w:val="00A948A0"/>
    <w:rsid w:val="00AA00B9"/>
    <w:rsid w:val="00AA18DD"/>
    <w:rsid w:val="00AA6E89"/>
    <w:rsid w:val="00B05382"/>
    <w:rsid w:val="00B075E6"/>
    <w:rsid w:val="00B57D58"/>
    <w:rsid w:val="00B83C0C"/>
    <w:rsid w:val="00BA009F"/>
    <w:rsid w:val="00BE2BC0"/>
    <w:rsid w:val="00C31137"/>
    <w:rsid w:val="00C37091"/>
    <w:rsid w:val="00CC3CDD"/>
    <w:rsid w:val="00D1588B"/>
    <w:rsid w:val="00D32717"/>
    <w:rsid w:val="00D44821"/>
    <w:rsid w:val="00D72370"/>
    <w:rsid w:val="00DB18AF"/>
    <w:rsid w:val="00DB6509"/>
    <w:rsid w:val="00DE52A0"/>
    <w:rsid w:val="00E3138D"/>
    <w:rsid w:val="00E4490B"/>
    <w:rsid w:val="00E46D3F"/>
    <w:rsid w:val="00E54759"/>
    <w:rsid w:val="00EC1CFF"/>
    <w:rsid w:val="00ED1293"/>
    <w:rsid w:val="00F778BC"/>
    <w:rsid w:val="00F81413"/>
    <w:rsid w:val="00F843B6"/>
    <w:rsid w:val="00FB1AB1"/>
    <w:rsid w:val="00FC2D98"/>
    <w:rsid w:val="00FC3D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E92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cs-CZ"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42467"/>
    <w:pPr>
      <w:suppressAutoHyphens/>
      <w:spacing w:after="160"/>
    </w:pPr>
  </w:style>
  <w:style w:type="paragraph" w:styleId="Nadpis1">
    <w:name w:val="heading 1"/>
    <w:basedOn w:val="Normln"/>
    <w:link w:val="Nadpis1Char"/>
    <w:uiPriority w:val="9"/>
    <w:qFormat/>
    <w:rsid w:val="00823881"/>
    <w:pPr>
      <w:keepNext/>
      <w:keepLines/>
      <w:numPr>
        <w:numId w:val="5"/>
      </w:numPr>
      <w:spacing w:before="480" w:after="0"/>
      <w:outlineLvl w:val="0"/>
    </w:pPr>
    <w:rPr>
      <w:rFonts w:ascii="Calibri Light" w:hAnsi="Calibri Light"/>
      <w:b/>
      <w:bCs/>
      <w:color w:val="2E74B5"/>
      <w:sz w:val="28"/>
      <w:szCs w:val="28"/>
    </w:rPr>
  </w:style>
  <w:style w:type="paragraph" w:styleId="Nadpis2">
    <w:name w:val="heading 2"/>
    <w:basedOn w:val="Normln"/>
    <w:link w:val="Nadpis2Char"/>
    <w:uiPriority w:val="9"/>
    <w:unhideWhenUsed/>
    <w:qFormat/>
    <w:rsid w:val="00823881"/>
    <w:pPr>
      <w:keepNext/>
      <w:keepLines/>
      <w:numPr>
        <w:ilvl w:val="1"/>
        <w:numId w:val="5"/>
      </w:numPr>
      <w:spacing w:before="200" w:after="0"/>
      <w:outlineLvl w:val="1"/>
    </w:pPr>
    <w:rPr>
      <w:rFonts w:ascii="Calibri Light" w:hAnsi="Calibri Light"/>
      <w:b/>
      <w:bCs/>
      <w:color w:val="5B9BD5"/>
      <w:sz w:val="26"/>
      <w:szCs w:val="26"/>
    </w:rPr>
  </w:style>
  <w:style w:type="paragraph" w:styleId="Nadpis3">
    <w:name w:val="heading 3"/>
    <w:basedOn w:val="Heading"/>
    <w:pPr>
      <w:numPr>
        <w:ilvl w:val="2"/>
        <w:numId w:val="5"/>
      </w:numPr>
      <w:outlineLvl w:val="2"/>
    </w:pPr>
  </w:style>
  <w:style w:type="paragraph" w:styleId="Nadpis4">
    <w:name w:val="heading 4"/>
    <w:basedOn w:val="Normln"/>
    <w:next w:val="Normln"/>
    <w:link w:val="Nadpis4Char"/>
    <w:uiPriority w:val="9"/>
    <w:unhideWhenUsed/>
    <w:qFormat/>
    <w:rsid w:val="00ED1293"/>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7E2598"/>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7E2598"/>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7E259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E259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E259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3881"/>
    <w:rPr>
      <w:rFonts w:ascii="Calibri Light" w:hAnsi="Calibri Light"/>
      <w:b/>
      <w:bCs/>
      <w:color w:val="2E74B5"/>
      <w:sz w:val="28"/>
      <w:szCs w:val="28"/>
    </w:rPr>
  </w:style>
  <w:style w:type="character" w:customStyle="1" w:styleId="Nadpis2Char">
    <w:name w:val="Nadpis 2 Char"/>
    <w:basedOn w:val="Standardnpsmoodstavce"/>
    <w:link w:val="Nadpis2"/>
    <w:uiPriority w:val="9"/>
    <w:rsid w:val="00823881"/>
    <w:rPr>
      <w:rFonts w:ascii="Calibri Light" w:hAnsi="Calibri Light"/>
      <w:b/>
      <w:bCs/>
      <w:color w:val="5B9BD5"/>
      <w:sz w:val="26"/>
      <w:szCs w:val="26"/>
    </w:rPr>
  </w:style>
  <w:style w:type="paragraph" w:customStyle="1" w:styleId="Heading">
    <w:name w:val="Heading"/>
    <w:basedOn w:val="Normln"/>
    <w:next w:val="TextBody"/>
    <w:pPr>
      <w:keepNext/>
      <w:spacing w:before="240" w:after="120"/>
    </w:pPr>
    <w:rPr>
      <w:rFonts w:ascii="Liberation Sans" w:hAnsi="Liberation Sans" w:cs="FreeSans"/>
      <w:sz w:val="28"/>
      <w:szCs w:val="28"/>
    </w:rPr>
  </w:style>
  <w:style w:type="paragraph" w:customStyle="1" w:styleId="TextBody">
    <w:name w:val="Text Body"/>
    <w:basedOn w:val="Normln"/>
    <w:pPr>
      <w:spacing w:after="140" w:line="288" w:lineRule="auto"/>
    </w:pPr>
  </w:style>
  <w:style w:type="paragraph" w:styleId="Seznam">
    <w:name w:val="List"/>
    <w:basedOn w:val="TextBody"/>
    <w:rPr>
      <w:rFonts w:cs="FreeSans"/>
    </w:rPr>
  </w:style>
  <w:style w:type="paragraph" w:styleId="Titulek">
    <w:name w:val="caption"/>
    <w:basedOn w:val="Normln"/>
    <w:pPr>
      <w:suppressLineNumbers/>
      <w:spacing w:before="120" w:after="120"/>
    </w:pPr>
    <w:rPr>
      <w:rFonts w:cs="FreeSans"/>
      <w:i/>
      <w:iCs/>
      <w:sz w:val="24"/>
      <w:szCs w:val="24"/>
    </w:rPr>
  </w:style>
  <w:style w:type="paragraph" w:customStyle="1" w:styleId="Index">
    <w:name w:val="Index"/>
    <w:basedOn w:val="Normln"/>
    <w:pPr>
      <w:suppressLineNumbers/>
    </w:pPr>
    <w:rPr>
      <w:rFonts w:cs="FreeSans"/>
    </w:rPr>
  </w:style>
  <w:style w:type="paragraph" w:styleId="Odstavecseseznamem">
    <w:name w:val="List Paragraph"/>
    <w:basedOn w:val="Normln"/>
    <w:uiPriority w:val="34"/>
    <w:qFormat/>
    <w:rsid w:val="00E8758C"/>
    <w:pPr>
      <w:ind w:left="720"/>
      <w:contextualSpacing/>
    </w:pPr>
  </w:style>
  <w:style w:type="paragraph" w:styleId="Bezmezer">
    <w:name w:val="No Spacing"/>
    <w:uiPriority w:val="1"/>
    <w:qFormat/>
    <w:rsid w:val="001712F0"/>
    <w:pPr>
      <w:suppressAutoHyphens/>
      <w:spacing w:line="240" w:lineRule="auto"/>
    </w:pPr>
  </w:style>
  <w:style w:type="paragraph" w:customStyle="1" w:styleId="Quotations">
    <w:name w:val="Quotations"/>
    <w:basedOn w:val="Normln"/>
  </w:style>
  <w:style w:type="paragraph" w:styleId="Nzev">
    <w:name w:val="Title"/>
    <w:basedOn w:val="Heading"/>
  </w:style>
  <w:style w:type="paragraph" w:styleId="Podtitul">
    <w:name w:val="Subtitle"/>
    <w:basedOn w:val="Heading"/>
  </w:style>
  <w:style w:type="paragraph" w:customStyle="1" w:styleId="TableContents">
    <w:name w:val="Table Contents"/>
    <w:basedOn w:val="Normln"/>
  </w:style>
  <w:style w:type="paragraph" w:customStyle="1" w:styleId="TableHeading">
    <w:name w:val="Table Heading"/>
    <w:basedOn w:val="TableContents"/>
  </w:style>
  <w:style w:type="table" w:styleId="Mkatabulky">
    <w:name w:val="Table Grid"/>
    <w:basedOn w:val="Normlntabulka"/>
    <w:uiPriority w:val="39"/>
    <w:rsid w:val="00E8758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ED129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D1293"/>
    <w:rPr>
      <w:rFonts w:ascii="Tahoma" w:hAnsi="Tahoma" w:cs="Tahoma"/>
      <w:sz w:val="16"/>
      <w:szCs w:val="16"/>
    </w:rPr>
  </w:style>
  <w:style w:type="character" w:customStyle="1" w:styleId="Nadpis4Char">
    <w:name w:val="Nadpis 4 Char"/>
    <w:basedOn w:val="Standardnpsmoodstavce"/>
    <w:link w:val="Nadpis4"/>
    <w:uiPriority w:val="9"/>
    <w:rsid w:val="00ED1293"/>
    <w:rPr>
      <w:rFonts w:asciiTheme="majorHAnsi" w:eastAsiaTheme="majorEastAsia" w:hAnsiTheme="majorHAnsi" w:cstheme="majorBidi"/>
      <w:b/>
      <w:bCs/>
      <w:i/>
      <w:iCs/>
      <w:color w:val="5B9BD5" w:themeColor="accent1"/>
    </w:rPr>
  </w:style>
  <w:style w:type="character" w:customStyle="1" w:styleId="Nadpis5Char">
    <w:name w:val="Nadpis 5 Char"/>
    <w:basedOn w:val="Standardnpsmoodstavce"/>
    <w:link w:val="Nadpis5"/>
    <w:uiPriority w:val="9"/>
    <w:semiHidden/>
    <w:rsid w:val="007E2598"/>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7E2598"/>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7E2598"/>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E259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E2598"/>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472754"/>
    <w:rPr>
      <w:color w:val="0563C1" w:themeColor="hyperlink"/>
      <w:u w:val="single"/>
    </w:rPr>
  </w:style>
  <w:style w:type="character" w:styleId="Sledovanodkaz">
    <w:name w:val="FollowedHyperlink"/>
    <w:basedOn w:val="Standardnpsmoodstavce"/>
    <w:uiPriority w:val="99"/>
    <w:semiHidden/>
    <w:unhideWhenUsed/>
    <w:rsid w:val="00700942"/>
    <w:rPr>
      <w:color w:val="954F72" w:themeColor="followedHyperlink"/>
      <w:u w:val="single"/>
    </w:rPr>
  </w:style>
  <w:style w:type="paragraph" w:styleId="Nadpisobsahu">
    <w:name w:val="TOC Heading"/>
    <w:basedOn w:val="Nadpis1"/>
    <w:next w:val="Normln"/>
    <w:uiPriority w:val="39"/>
    <w:semiHidden/>
    <w:unhideWhenUsed/>
    <w:qFormat/>
    <w:rsid w:val="00DB6509"/>
    <w:pPr>
      <w:numPr>
        <w:numId w:val="0"/>
      </w:numPr>
      <w:suppressAutoHyphens w:val="0"/>
      <w:spacing w:line="276" w:lineRule="auto"/>
      <w:outlineLvl w:val="9"/>
    </w:pPr>
    <w:rPr>
      <w:rFonts w:asciiTheme="majorHAnsi" w:eastAsiaTheme="majorEastAsia" w:hAnsiTheme="majorHAnsi" w:cstheme="majorBidi"/>
      <w:color w:val="2E74B5" w:themeColor="accent1" w:themeShade="BF"/>
      <w:lang w:eastAsia="cs-CZ"/>
    </w:rPr>
  </w:style>
  <w:style w:type="paragraph" w:styleId="Obsah1">
    <w:name w:val="toc 1"/>
    <w:basedOn w:val="Normln"/>
    <w:next w:val="Normln"/>
    <w:autoRedefine/>
    <w:uiPriority w:val="39"/>
    <w:unhideWhenUsed/>
    <w:qFormat/>
    <w:rsid w:val="00DB6509"/>
    <w:pPr>
      <w:spacing w:after="100"/>
    </w:pPr>
  </w:style>
  <w:style w:type="paragraph" w:styleId="Obsah2">
    <w:name w:val="toc 2"/>
    <w:basedOn w:val="Normln"/>
    <w:next w:val="Normln"/>
    <w:autoRedefine/>
    <w:uiPriority w:val="39"/>
    <w:unhideWhenUsed/>
    <w:qFormat/>
    <w:rsid w:val="00DB6509"/>
    <w:pPr>
      <w:spacing w:after="0" w:line="257" w:lineRule="auto"/>
      <w:ind w:left="170"/>
      <w:pPrChange w:id="0" w:author="smaslan" w:date="2018-08-09T11:03:00Z">
        <w:pPr>
          <w:suppressAutoHyphens/>
          <w:spacing w:line="256" w:lineRule="auto"/>
          <w:ind w:left="220"/>
        </w:pPr>
      </w:pPrChange>
    </w:pPr>
    <w:rPr>
      <w:rPrChange w:id="0" w:author="smaslan" w:date="2018-08-09T11:03:00Z">
        <w:rPr>
          <w:rFonts w:ascii="Calibri" w:eastAsia="Droid Sans Fallback" w:hAnsi="Calibri" w:cs="Calibri"/>
          <w:sz w:val="22"/>
          <w:szCs w:val="22"/>
          <w:lang w:val="cs-CZ" w:eastAsia="en-US" w:bidi="ar-SA"/>
        </w:rPr>
      </w:rPrChange>
    </w:rPr>
  </w:style>
  <w:style w:type="paragraph" w:styleId="Obsah3">
    <w:name w:val="toc 3"/>
    <w:basedOn w:val="Normln"/>
    <w:next w:val="Normln"/>
    <w:autoRedefine/>
    <w:uiPriority w:val="39"/>
    <w:unhideWhenUsed/>
    <w:qFormat/>
    <w:rsid w:val="00DB6509"/>
    <w:pPr>
      <w:spacing w:after="0" w:line="240" w:lineRule="auto"/>
      <w:ind w:left="284"/>
      <w:pPrChange w:id="1" w:author="smaslan" w:date="2018-08-09T11:03:00Z">
        <w:pPr>
          <w:suppressAutoHyphens/>
          <w:spacing w:after="100" w:line="256" w:lineRule="auto"/>
          <w:ind w:left="440"/>
        </w:pPr>
      </w:pPrChange>
    </w:pPr>
    <w:rPr>
      <w:rPrChange w:id="1" w:author="smaslan" w:date="2018-08-09T11:03:00Z">
        <w:rPr>
          <w:rFonts w:ascii="Calibri" w:eastAsia="Droid Sans Fallback" w:hAnsi="Calibri" w:cs="Calibri"/>
          <w:sz w:val="22"/>
          <w:szCs w:val="22"/>
          <w:lang w:val="cs-CZ" w:eastAsia="en-US" w:bidi="ar-SA"/>
        </w:rPr>
      </w:rPrChange>
    </w:rPr>
  </w:style>
  <w:style w:type="paragraph" w:styleId="Obsah4">
    <w:name w:val="toc 4"/>
    <w:basedOn w:val="Normln"/>
    <w:next w:val="Normln"/>
    <w:autoRedefine/>
    <w:uiPriority w:val="39"/>
    <w:semiHidden/>
    <w:unhideWhenUsed/>
    <w:rsid w:val="00DB6509"/>
    <w:pPr>
      <w:spacing w:after="0" w:line="240" w:lineRule="auto"/>
      <w:ind w:left="510"/>
      <w:pPrChange w:id="2" w:author="smaslan" w:date="2018-08-09T11:04:00Z">
        <w:pPr>
          <w:suppressAutoHyphens/>
          <w:spacing w:after="100" w:line="256" w:lineRule="auto"/>
          <w:ind w:left="660"/>
        </w:pPr>
      </w:pPrChange>
    </w:pPr>
    <w:rPr>
      <w:rPrChange w:id="2" w:author="smaslan" w:date="2018-08-09T11:04:00Z">
        <w:rPr>
          <w:rFonts w:ascii="Calibri" w:eastAsia="Droid Sans Fallback" w:hAnsi="Calibri" w:cs="Calibri"/>
          <w:sz w:val="22"/>
          <w:szCs w:val="22"/>
          <w:lang w:val="cs-CZ" w:eastAsia="en-US" w:bidi="ar-SA"/>
        </w:rPr>
      </w:rPrChange>
    </w:rPr>
  </w:style>
  <w:style w:type="paragraph" w:styleId="Obsah5">
    <w:name w:val="toc 5"/>
    <w:basedOn w:val="Normln"/>
    <w:next w:val="Normln"/>
    <w:autoRedefine/>
    <w:uiPriority w:val="39"/>
    <w:semiHidden/>
    <w:unhideWhenUsed/>
    <w:rsid w:val="00DB6509"/>
    <w:pPr>
      <w:spacing w:after="0" w:line="240" w:lineRule="auto"/>
      <w:ind w:left="680"/>
      <w:pPrChange w:id="3" w:author="smaslan" w:date="2018-08-09T11:04:00Z">
        <w:pPr>
          <w:suppressAutoHyphens/>
          <w:spacing w:after="100" w:line="256" w:lineRule="auto"/>
          <w:ind w:left="880"/>
        </w:pPr>
      </w:pPrChange>
    </w:pPr>
    <w:rPr>
      <w:rPrChange w:id="3" w:author="smaslan" w:date="2018-08-09T11:04:00Z">
        <w:rPr>
          <w:rFonts w:ascii="Calibri" w:eastAsia="Droid Sans Fallback" w:hAnsi="Calibri" w:cs="Calibri"/>
          <w:sz w:val="22"/>
          <w:szCs w:val="22"/>
          <w:lang w:val="cs-CZ" w:eastAsia="en-US" w:bidi="ar-SA"/>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D7A58-CE02-4243-B911-E5C4234A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15</Pages>
  <Words>7026</Words>
  <Characters>41456</Characters>
  <Application>Microsoft Office Word</Application>
  <DocSecurity>0</DocSecurity>
  <Lines>345</Lines>
  <Paragraphs>96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Maslan</dc:creator>
  <cp:lastModifiedBy>smaslan</cp:lastModifiedBy>
  <cp:revision>51</cp:revision>
  <dcterms:created xsi:type="dcterms:W3CDTF">2017-10-13T17:21:00Z</dcterms:created>
  <dcterms:modified xsi:type="dcterms:W3CDTF">2018-08-09T09:08:00Z</dcterms:modified>
  <dc:language>en-GB</dc:language>
</cp:coreProperties>
</file>