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9F0" w:rsidRDefault="00A44BE2">
      <w:pPr>
        <w:pStyle w:val="Nadpis1"/>
        <w:numPr>
          <w:ilvl w:val="0"/>
          <w:numId w:val="0"/>
        </w:numPr>
        <w:ind w:left="432" w:hanging="432"/>
        <w:rPr>
          <w:lang w:val="en-US"/>
        </w:rPr>
        <w:pPrChange w:id="0" w:author="smaslan" w:date="2018-08-09T11:08:00Z">
          <w:pPr>
            <w:pStyle w:val="Nadpis1"/>
          </w:pPr>
        </w:pPrChange>
      </w:pPr>
      <w:ins w:id="1" w:author="smaslan" w:date="2018-08-09T11:08:00Z">
        <w:r>
          <w:rPr>
            <w:lang w:val="en-US"/>
          </w:rPr>
          <w:t xml:space="preserve">A2.3.2 </w:t>
        </w:r>
      </w:ins>
      <w:r w:rsidR="00EB2C5C">
        <w:rPr>
          <w:lang w:val="en-US"/>
        </w:rPr>
        <w:t>Development of algorithms</w:t>
      </w:r>
      <w:del w:id="2" w:author="smaslan" w:date="2018-08-09T11:08:00Z">
        <w:r w:rsidR="00EB2C5C" w:rsidDel="00A44BE2">
          <w:rPr>
            <w:lang w:val="en-US"/>
          </w:rPr>
          <w:delText xml:space="preserve"> A2.3.2</w:delText>
        </w:r>
      </w:del>
    </w:p>
    <w:p w:rsidR="00EB2C5C" w:rsidRDefault="00EB2C5C">
      <w:pPr>
        <w:rPr>
          <w:lang w:val="en-US"/>
        </w:rPr>
      </w:pPr>
      <w:r>
        <w:rPr>
          <w:lang w:val="en-US"/>
        </w:rPr>
        <w:t xml:space="preserve">Following document summarizes interface between the algorithm and the QWTB toolbox </w:t>
      </w:r>
      <w:ins w:id="3" w:author="smaslan" w:date="2018-08-07T16:49:00Z">
        <w:r w:rsidR="00400002">
          <w:rPr>
            <w:lang w:val="en-US"/>
          </w:rPr>
          <w:fldChar w:fldCharType="begin"/>
        </w:r>
        <w:r w:rsidR="00400002">
          <w:rPr>
            <w:lang w:val="en-US"/>
          </w:rPr>
          <w:instrText xml:space="preserve"> REF _Ref521423879 \r \h </w:instrText>
        </w:r>
      </w:ins>
      <w:r w:rsidR="00400002">
        <w:rPr>
          <w:lang w:val="en-US"/>
        </w:rPr>
      </w:r>
      <w:r w:rsidR="00400002">
        <w:rPr>
          <w:lang w:val="en-US"/>
        </w:rPr>
        <w:fldChar w:fldCharType="separate"/>
      </w:r>
      <w:ins w:id="4" w:author="smaslan" w:date="2019-04-15T14:38:00Z">
        <w:r w:rsidR="00891D6B">
          <w:rPr>
            <w:lang w:val="en-US"/>
          </w:rPr>
          <w:t>[3]</w:t>
        </w:r>
      </w:ins>
      <w:ins w:id="5" w:author="smaslan" w:date="2018-08-07T16:49:00Z">
        <w:r w:rsidR="00400002">
          <w:rPr>
            <w:lang w:val="en-US"/>
          </w:rPr>
          <w:fldChar w:fldCharType="end"/>
        </w:r>
      </w:ins>
      <w:del w:id="6" w:author="smaslan" w:date="2018-08-07T16:49:00Z">
        <w:r w:rsidR="009127FD" w:rsidDel="00400002">
          <w:rPr>
            <w:lang w:val="en-US"/>
          </w:rPr>
          <w:delText>[1]</w:delText>
        </w:r>
      </w:del>
      <w:r w:rsidR="009127FD">
        <w:rPr>
          <w:lang w:val="en-US"/>
        </w:rPr>
        <w:t xml:space="preserve"> </w:t>
      </w:r>
      <w:r>
        <w:rPr>
          <w:lang w:val="en-US"/>
        </w:rPr>
        <w:t>to which it will be integrated.</w:t>
      </w:r>
      <w:r w:rsidR="00301144">
        <w:rPr>
          <w:lang w:val="en-US"/>
        </w:rPr>
        <w:t xml:space="preserve"> Updated versions of the document will be present at the</w:t>
      </w:r>
      <w:del w:id="7" w:author="smaslan" w:date="2018-01-18T16:06:00Z">
        <w:r w:rsidR="00301144" w:rsidDel="004631A4">
          <w:rPr>
            <w:lang w:val="en-US"/>
          </w:rPr>
          <w:delText xml:space="preserve"> TracePQM project webpage sharepoint</w:delText>
        </w:r>
      </w:del>
      <w:ins w:id="8" w:author="smaslan" w:date="2018-01-18T16:06:00Z">
        <w:r w:rsidR="004631A4">
          <w:rPr>
            <w:lang w:val="en-US"/>
          </w:rPr>
          <w:t xml:space="preserve"> in the TWM </w:t>
        </w:r>
      </w:ins>
      <w:proofErr w:type="spellStart"/>
      <w:ins w:id="9" w:author="smaslan" w:date="2018-01-18T16:07:00Z">
        <w:r w:rsidR="004631A4">
          <w:rPr>
            <w:lang w:val="en-US"/>
          </w:rPr>
          <w:t>GitHub</w:t>
        </w:r>
        <w:proofErr w:type="spellEnd"/>
        <w:r w:rsidR="004631A4">
          <w:rPr>
            <w:lang w:val="en-US"/>
          </w:rPr>
          <w:t xml:space="preserve"> repository </w:t>
        </w:r>
      </w:ins>
      <w:ins w:id="10" w:author="smaslan" w:date="2018-08-07T16:52:00Z">
        <w:r w:rsidR="00400002">
          <w:rPr>
            <w:lang w:val="en-US"/>
          </w:rPr>
          <w:fldChar w:fldCharType="begin"/>
        </w:r>
        <w:r w:rsidR="00400002">
          <w:rPr>
            <w:lang w:val="en-US"/>
          </w:rPr>
          <w:instrText xml:space="preserve"> REF _Ref521424051 \r \h </w:instrText>
        </w:r>
      </w:ins>
      <w:r w:rsidR="00400002">
        <w:rPr>
          <w:lang w:val="en-US"/>
        </w:rPr>
      </w:r>
      <w:r w:rsidR="00400002">
        <w:rPr>
          <w:lang w:val="en-US"/>
        </w:rPr>
        <w:fldChar w:fldCharType="separate"/>
      </w:r>
      <w:ins w:id="11" w:author="smaslan" w:date="2019-04-15T14:38:00Z">
        <w:r w:rsidR="00891D6B">
          <w:rPr>
            <w:lang w:val="en-US"/>
          </w:rPr>
          <w:t>[1]</w:t>
        </w:r>
      </w:ins>
      <w:ins w:id="12" w:author="smaslan" w:date="2018-08-07T16:52:00Z">
        <w:r w:rsidR="00400002">
          <w:rPr>
            <w:lang w:val="en-US"/>
          </w:rPr>
          <w:fldChar w:fldCharType="end"/>
        </w:r>
      </w:ins>
      <w:r w:rsidR="00301144">
        <w:rPr>
          <w:lang w:val="en-US"/>
        </w:rPr>
        <w:t>.</w:t>
      </w:r>
      <w:ins w:id="13" w:author="smaslan" w:date="2018-01-18T16:08:00Z">
        <w:r w:rsidR="004631A4">
          <w:rPr>
            <w:lang w:val="en-US"/>
          </w:rPr>
          <w:t xml:space="preserve"> Author strongly suggests </w:t>
        </w:r>
        <w:proofErr w:type="gramStart"/>
        <w:r w:rsidR="004631A4">
          <w:rPr>
            <w:lang w:val="en-US"/>
          </w:rPr>
          <w:t>to check</w:t>
        </w:r>
        <w:proofErr w:type="gramEnd"/>
        <w:r w:rsidR="004631A4">
          <w:rPr>
            <w:lang w:val="en-US"/>
          </w:rPr>
          <w:t xml:space="preserve"> </w:t>
        </w:r>
      </w:ins>
      <w:ins w:id="14" w:author="smaslan" w:date="2018-01-18T16:09:00Z">
        <w:r w:rsidR="004631A4">
          <w:rPr>
            <w:lang w:val="en-US"/>
          </w:rPr>
          <w:t xml:space="preserve">the </w:t>
        </w:r>
      </w:ins>
      <w:ins w:id="15" w:author="smaslan" w:date="2018-01-18T16:08:00Z">
        <w:r w:rsidR="004631A4">
          <w:rPr>
            <w:lang w:val="en-US"/>
          </w:rPr>
          <w:t>update</w:t>
        </w:r>
      </w:ins>
      <w:ins w:id="16" w:author="smaslan" w:date="2018-01-18T16:09:00Z">
        <w:r w:rsidR="004631A4">
          <w:rPr>
            <w:lang w:val="en-US"/>
          </w:rPr>
          <w:t>s</w:t>
        </w:r>
      </w:ins>
      <w:ins w:id="17" w:author="smaslan" w:date="2018-01-18T16:08:00Z">
        <w:r w:rsidR="004631A4">
          <w:rPr>
            <w:lang w:val="en-US"/>
          </w:rPr>
          <w:t xml:space="preserve"> as t</w:t>
        </w:r>
      </w:ins>
      <w:ins w:id="18" w:author="smaslan" w:date="2018-01-18T16:09:00Z">
        <w:r w:rsidR="004631A4">
          <w:rPr>
            <w:lang w:val="en-US"/>
          </w:rPr>
          <w:t>he parameters</w:t>
        </w:r>
      </w:ins>
      <w:ins w:id="19" w:author="smaslan" w:date="2018-01-18T16:08:00Z">
        <w:r w:rsidR="004631A4">
          <w:rPr>
            <w:lang w:val="en-US"/>
          </w:rPr>
          <w:t xml:space="preserve"> may change </w:t>
        </w:r>
      </w:ins>
      <w:ins w:id="20" w:author="smaslan" w:date="2018-01-18T16:09:00Z">
        <w:r w:rsidR="004631A4">
          <w:rPr>
            <w:lang w:val="en-US"/>
          </w:rPr>
          <w:t>once</w:t>
        </w:r>
      </w:ins>
      <w:ins w:id="21" w:author="smaslan" w:date="2018-01-18T16:08:00Z">
        <w:r w:rsidR="004631A4">
          <w:rPr>
            <w:lang w:val="en-US"/>
          </w:rPr>
          <w:t xml:space="preserve"> the design of the wideband setup is determined.</w:t>
        </w:r>
      </w:ins>
    </w:p>
    <w:p w:rsidR="00301144" w:rsidRDefault="00301144">
      <w:pPr>
        <w:rPr>
          <w:ins w:id="22" w:author="smaslan" w:date="2019-04-15T13:57:00Z"/>
        </w:rPr>
      </w:pPr>
      <w:proofErr w:type="gramStart"/>
      <w:r>
        <w:rPr>
          <w:lang w:val="en-US"/>
        </w:rPr>
        <w:t>Version V</w:t>
      </w:r>
      <w:r w:rsidR="00A21DE3">
        <w:rPr>
          <w:lang w:val="en-US"/>
        </w:rPr>
        <w:t>0</w:t>
      </w:r>
      <w:r>
        <w:rPr>
          <w:lang w:val="en-US"/>
        </w:rPr>
        <w:t>.</w:t>
      </w:r>
      <w:proofErr w:type="gramEnd"/>
      <w:del w:id="23" w:author="smaslan" w:date="2017-11-27T10:23:00Z">
        <w:r w:rsidR="006B439B" w:rsidDel="007B1BC2">
          <w:rPr>
            <w:lang w:val="en-US"/>
          </w:rPr>
          <w:delText>4</w:delText>
        </w:r>
      </w:del>
      <w:ins w:id="24" w:author="smaslan" w:date="2019-04-15T13:56:00Z">
        <w:r w:rsidR="003B7370">
          <w:rPr>
            <w:lang w:val="en-US"/>
          </w:rPr>
          <w:t>7</w:t>
        </w:r>
      </w:ins>
      <w:ins w:id="25" w:author="Stanislav Maslan" w:date="2018-01-22T21:03:00Z">
        <w:del w:id="26" w:author="smaslan" w:date="2019-04-15T13:56:00Z">
          <w:r w:rsidR="0054088C" w:rsidDel="003B7370">
            <w:rPr>
              <w:lang w:val="en-US"/>
            </w:rPr>
            <w:delText>.</w:delText>
          </w:r>
        </w:del>
      </w:ins>
      <w:ins w:id="27" w:author="smaslan" w:date="2019-04-15T13:56:00Z">
        <w:r w:rsidR="003B7370">
          <w:rPr>
            <w:lang w:val="en-US"/>
          </w:rPr>
          <w:t>.0</w:t>
        </w:r>
      </w:ins>
      <w:ins w:id="28" w:author="Stanislav Maslan" w:date="2018-01-22T21:03:00Z">
        <w:del w:id="29" w:author="smaslan" w:date="2018-02-02T11:48:00Z">
          <w:r w:rsidR="0054088C" w:rsidDel="003A65DC">
            <w:rPr>
              <w:lang w:val="en-US"/>
            </w:rPr>
            <w:delText>1</w:delText>
          </w:r>
        </w:del>
      </w:ins>
      <w:ins w:id="30" w:author="smaslan" w:date="2018-02-05T16:31:00Z">
        <w:del w:id="31" w:author="Stanislav Maslan" w:date="2018-02-24T09:32:00Z">
          <w:r w:rsidR="00031CFD" w:rsidDel="002F105C">
            <w:rPr>
              <w:lang w:val="en-US"/>
            </w:rPr>
            <w:delText>3</w:delText>
          </w:r>
        </w:del>
      </w:ins>
      <w:ins w:id="32" w:author="Stanislav Maslan" w:date="2018-02-24T09:32:00Z">
        <w:del w:id="33" w:author="smaslan" w:date="2018-02-27T10:31:00Z">
          <w:r w:rsidR="002F105C" w:rsidDel="00573DAD">
            <w:rPr>
              <w:lang w:val="en-US"/>
            </w:rPr>
            <w:delText>4</w:delText>
          </w:r>
        </w:del>
      </w:ins>
      <w:r>
        <w:rPr>
          <w:lang w:val="en-US"/>
        </w:rPr>
        <w:t xml:space="preserve">, </w:t>
      </w:r>
      <w:ins w:id="34" w:author="smaslan" w:date="2019-04-15T13:56:00Z">
        <w:r w:rsidR="003B7370">
          <w:rPr>
            <w:lang w:val="en-US"/>
          </w:rPr>
          <w:t>15</w:t>
        </w:r>
      </w:ins>
      <w:ins w:id="35" w:author="Stanislav Maslan" w:date="2018-02-24T09:32:00Z">
        <w:del w:id="36" w:author="smaslan" w:date="2018-03-12T17:09:00Z">
          <w:r w:rsidR="002F105C" w:rsidDel="005D6C6B">
            <w:rPr>
              <w:lang w:val="en-US"/>
            </w:rPr>
            <w:delText>2</w:delText>
          </w:r>
        </w:del>
        <w:del w:id="37" w:author="smaslan" w:date="2018-02-27T10:31:00Z">
          <w:r w:rsidR="002F105C" w:rsidDel="00573DAD">
            <w:rPr>
              <w:lang w:val="en-US"/>
            </w:rPr>
            <w:delText>3</w:delText>
          </w:r>
        </w:del>
      </w:ins>
      <w:ins w:id="38" w:author="smaslan" w:date="2018-02-05T16:31:00Z">
        <w:del w:id="39" w:author="Stanislav Maslan" w:date="2018-02-24T09:32:00Z">
          <w:r w:rsidR="00031CFD" w:rsidDel="002F105C">
            <w:rPr>
              <w:lang w:val="en-US"/>
            </w:rPr>
            <w:delText>5</w:delText>
          </w:r>
        </w:del>
      </w:ins>
      <w:ins w:id="40" w:author="Stanislav Maslan" w:date="2018-01-22T21:03:00Z">
        <w:del w:id="41" w:author="smaslan" w:date="2018-02-02T11:48:00Z">
          <w:r w:rsidR="0054088C" w:rsidDel="003A65DC">
            <w:rPr>
              <w:lang w:val="en-US"/>
            </w:rPr>
            <w:delText>22</w:delText>
          </w:r>
        </w:del>
      </w:ins>
      <w:ins w:id="42" w:author="smaslan" w:date="2018-01-18T16:05:00Z">
        <w:del w:id="43" w:author="Stanislav Maslan" w:date="2018-01-22T21:03:00Z">
          <w:r w:rsidR="004631A4" w:rsidDel="0054088C">
            <w:rPr>
              <w:lang w:val="en-US"/>
            </w:rPr>
            <w:delText>18</w:delText>
          </w:r>
        </w:del>
      </w:ins>
      <w:del w:id="44" w:author="smaslan" w:date="2018-01-18T16:05:00Z">
        <w:r w:rsidDel="004631A4">
          <w:rPr>
            <w:lang w:val="en-US"/>
          </w:rPr>
          <w:delText>2</w:delText>
        </w:r>
      </w:del>
      <w:del w:id="45" w:author="smaslan" w:date="2017-11-27T10:23:00Z">
        <w:r w:rsidR="002528FA" w:rsidDel="007B1BC2">
          <w:rPr>
            <w:lang w:val="en-US"/>
          </w:rPr>
          <w:delText>2</w:delText>
        </w:r>
      </w:del>
      <w:r>
        <w:rPr>
          <w:lang w:val="en-US"/>
        </w:rPr>
        <w:t>.</w:t>
      </w:r>
      <w:ins w:id="46" w:author="smaslan" w:date="2019-04-15T13:56:00Z">
        <w:r w:rsidR="003B7370">
          <w:rPr>
            <w:lang w:val="en-US"/>
          </w:rPr>
          <w:t>4</w:t>
        </w:r>
      </w:ins>
      <w:del w:id="47" w:author="smaslan" w:date="2018-02-05T16:32:00Z">
        <w:r w:rsidDel="00031CFD">
          <w:rPr>
            <w:lang w:val="en-US"/>
          </w:rPr>
          <w:delText>1</w:delText>
        </w:r>
      </w:del>
      <w:del w:id="48" w:author="smaslan" w:date="2018-01-18T16:05:00Z">
        <w:r w:rsidDel="004631A4">
          <w:rPr>
            <w:lang w:val="en-US"/>
          </w:rPr>
          <w:delText>1</w:delText>
        </w:r>
      </w:del>
      <w:r>
        <w:rPr>
          <w:lang w:val="en-US"/>
        </w:rPr>
        <w:t>.201</w:t>
      </w:r>
      <w:del w:id="49" w:author="smaslan" w:date="2018-01-18T16:05:00Z">
        <w:r w:rsidDel="004631A4">
          <w:rPr>
            <w:lang w:val="en-US"/>
          </w:rPr>
          <w:delText>7</w:delText>
        </w:r>
      </w:del>
      <w:ins w:id="50" w:author="smaslan" w:date="2019-04-15T13:56:00Z">
        <w:r w:rsidR="003B7370">
          <w:rPr>
            <w:lang w:val="en-US"/>
          </w:rPr>
          <w:t>9</w:t>
        </w:r>
      </w:ins>
      <w:r>
        <w:rPr>
          <w:lang w:val="en-US"/>
        </w:rPr>
        <w:t xml:space="preserve">, </w:t>
      </w:r>
      <w:proofErr w:type="spellStart"/>
      <w:r>
        <w:rPr>
          <w:lang w:val="en-US"/>
        </w:rPr>
        <w:t>Stanislav</w:t>
      </w:r>
      <w:proofErr w:type="spellEnd"/>
      <w:r>
        <w:rPr>
          <w:lang w:val="en-US"/>
        </w:rPr>
        <w:t xml:space="preserve"> Ma</w:t>
      </w:r>
      <w:proofErr w:type="spellStart"/>
      <w:r>
        <w:t>šláň</w:t>
      </w:r>
      <w:proofErr w:type="spellEnd"/>
      <w:r>
        <w:t>.</w:t>
      </w:r>
    </w:p>
    <w:p w:rsidR="003B7370" w:rsidRDefault="003B7370" w:rsidP="003B7370">
      <w:pPr>
        <w:pStyle w:val="Nadpis2"/>
        <w:rPr>
          <w:ins w:id="51" w:author="smaslan" w:date="2019-04-15T13:57:00Z"/>
          <w:lang w:val="en-GB"/>
        </w:rPr>
        <w:pPrChange w:id="52" w:author="smaslan" w:date="2019-04-15T13:57:00Z">
          <w:pPr/>
        </w:pPrChange>
      </w:pPr>
      <w:ins w:id="53" w:author="smaslan" w:date="2019-04-15T13:57:00Z">
        <w:r w:rsidRPr="003B7370">
          <w:rPr>
            <w:lang w:val="en-GB"/>
            <w:rPrChange w:id="54" w:author="smaslan" w:date="2019-04-15T13:57:00Z">
              <w:rPr/>
            </w:rPrChange>
          </w:rPr>
          <w:t>Addition of new algorithm</w:t>
        </w:r>
      </w:ins>
    </w:p>
    <w:p w:rsidR="003B7370" w:rsidRDefault="003B7370" w:rsidP="003B7370">
      <w:pPr>
        <w:rPr>
          <w:ins w:id="55" w:author="smaslan" w:date="2019-04-15T13:58:00Z"/>
          <w:lang w:val="en-GB"/>
        </w:rPr>
        <w:pPrChange w:id="56" w:author="smaslan" w:date="2019-04-15T13:57:00Z">
          <w:pPr/>
        </w:pPrChange>
      </w:pPr>
      <w:ins w:id="57" w:author="smaslan" w:date="2019-04-15T13:57:00Z">
        <w:r>
          <w:rPr>
            <w:lang w:val="en-GB"/>
          </w:rPr>
          <w:t xml:space="preserve">TWM </w:t>
        </w:r>
      </w:ins>
      <w:ins w:id="58" w:author="smaslan" w:date="2019-04-15T14:25:00Z">
        <w:r w:rsidR="00C21E81">
          <w:rPr>
            <w:lang w:val="en-GB"/>
          </w:rPr>
          <w:t xml:space="preserve">processing module </w:t>
        </w:r>
      </w:ins>
      <w:ins w:id="59" w:author="smaslan" w:date="2019-04-15T13:57:00Z">
        <w:r>
          <w:rPr>
            <w:lang w:val="en-GB"/>
          </w:rPr>
          <w:t xml:space="preserve">is designed to use QWTB </w:t>
        </w:r>
      </w:ins>
      <w:ins w:id="60" w:author="smaslan" w:date="2019-04-15T14:25:00Z">
        <w:r w:rsidR="00C21E81">
          <w:rPr>
            <w:lang w:val="en-GB"/>
          </w:rPr>
          <w:t xml:space="preserve">toolbox </w:t>
        </w:r>
      </w:ins>
      <w:ins w:id="61" w:author="smaslan" w:date="2019-04-15T13:57:00Z">
        <w:r>
          <w:rPr>
            <w:lang w:val="en-GB"/>
          </w:rPr>
          <w:t>algorithms. However, to make TWM work properly, one must follow the naming rules</w:t>
        </w:r>
      </w:ins>
      <w:ins w:id="62" w:author="smaslan" w:date="2019-04-15T13:58:00Z">
        <w:r>
          <w:rPr>
            <w:lang w:val="en-GB"/>
          </w:rPr>
          <w:t xml:space="preserve"> for input and output quantities in the newly developed algorithm, so all the data received from TWM processing module are recognized.</w:t>
        </w:r>
      </w:ins>
    </w:p>
    <w:p w:rsidR="003B7370" w:rsidRDefault="003B7370" w:rsidP="003B7370">
      <w:pPr>
        <w:rPr>
          <w:ins w:id="63" w:author="smaslan" w:date="2019-04-15T14:01:00Z"/>
          <w:lang w:val="en-GB"/>
        </w:rPr>
        <w:pPrChange w:id="64" w:author="smaslan" w:date="2019-04-15T13:57:00Z">
          <w:pPr/>
        </w:pPrChange>
      </w:pPr>
      <w:ins w:id="65" w:author="smaslan" w:date="2019-04-15T13:59:00Z">
        <w:r>
          <w:rPr>
            <w:lang w:val="en-GB"/>
          </w:rPr>
          <w:t xml:space="preserve">Each QWTB algorithm compatible with TWM processing module must contain </w:t>
        </w:r>
      </w:ins>
      <w:ins w:id="66" w:author="smaslan" w:date="2019-04-15T14:25:00Z">
        <w:r w:rsidR="00C21E81">
          <w:rPr>
            <w:lang w:val="en-GB"/>
          </w:rPr>
          <w:t xml:space="preserve">at least </w:t>
        </w:r>
      </w:ins>
      <w:ins w:id="67" w:author="smaslan" w:date="2019-04-15T13:59:00Z">
        <w:r>
          <w:rPr>
            <w:lang w:val="en-GB"/>
          </w:rPr>
          <w:t>following</w:t>
        </w:r>
      </w:ins>
      <w:ins w:id="68" w:author="smaslan" w:date="2019-04-15T14:08:00Z">
        <w:r>
          <w:rPr>
            <w:lang w:val="en-GB"/>
          </w:rPr>
          <w:t xml:space="preserve"> files</w:t>
        </w:r>
      </w:ins>
      <w:ins w:id="69" w:author="smaslan" w:date="2019-04-15T14:25:00Z">
        <w:r w:rsidR="00C21E81">
          <w:rPr>
            <w:lang w:val="en-GB"/>
          </w:rPr>
          <w:t xml:space="preserve"> in following file structure</w:t>
        </w:r>
      </w:ins>
      <w:ins w:id="70" w:author="smaslan" w:date="2019-04-15T13:59:00Z">
        <w:r>
          <w:rPr>
            <w:lang w:val="en-GB"/>
          </w:rPr>
          <w:t>:</w:t>
        </w:r>
      </w:ins>
    </w:p>
    <w:p w:rsidR="003B7370" w:rsidRPr="003B7370" w:rsidRDefault="003B7370" w:rsidP="003B7370">
      <w:pPr>
        <w:pStyle w:val="Odstavecseseznamem"/>
        <w:numPr>
          <w:ilvl w:val="0"/>
          <w:numId w:val="4"/>
        </w:numPr>
        <w:tabs>
          <w:tab w:val="left" w:pos="3969"/>
        </w:tabs>
        <w:ind w:left="709" w:hanging="425"/>
        <w:rPr>
          <w:ins w:id="71" w:author="smaslan" w:date="2019-04-15T14:02:00Z"/>
          <w:lang w:val="en-GB"/>
          <w:rPrChange w:id="72" w:author="smaslan" w:date="2019-04-15T14:04:00Z">
            <w:rPr>
              <w:ins w:id="73" w:author="smaslan" w:date="2019-04-15T14:02:00Z"/>
              <w:b/>
              <w:color w:val="FF0000"/>
              <w:lang w:val="en-GB"/>
            </w:rPr>
          </w:rPrChange>
        </w:rPr>
        <w:pPrChange w:id="74" w:author="smaslan" w:date="2019-04-15T14:04:00Z">
          <w:pPr/>
        </w:pPrChange>
      </w:pPr>
      <w:ins w:id="75" w:author="smaslan" w:date="2019-04-15T14:02:00Z">
        <w:r w:rsidRPr="003B7370">
          <w:rPr>
            <w:b/>
            <w:color w:val="FF0000"/>
            <w:lang w:val="en-GB"/>
            <w:rPrChange w:id="76" w:author="smaslan" w:date="2019-04-15T14:04:00Z">
              <w:rPr>
                <w:b/>
                <w:color w:val="FF0000"/>
                <w:lang w:val="en-GB"/>
              </w:rPr>
            </w:rPrChange>
          </w:rPr>
          <w:t>.\</w:t>
        </w:r>
        <w:proofErr w:type="spellStart"/>
        <w:r w:rsidRPr="003B7370">
          <w:rPr>
            <w:b/>
            <w:color w:val="FF0000"/>
            <w:lang w:val="en-GB"/>
            <w:rPrChange w:id="77" w:author="smaslan" w:date="2019-04-15T14:04:00Z">
              <w:rPr>
                <w:b/>
                <w:color w:val="FF0000"/>
                <w:lang w:val="en-GB"/>
              </w:rPr>
            </w:rPrChange>
          </w:rPr>
          <w:t>octprog</w:t>
        </w:r>
        <w:proofErr w:type="spellEnd"/>
        <w:r w:rsidRPr="003B7370">
          <w:rPr>
            <w:b/>
            <w:color w:val="FF0000"/>
            <w:lang w:val="en-GB"/>
            <w:rPrChange w:id="78" w:author="smaslan" w:date="2019-04-15T14:04:00Z">
              <w:rPr>
                <w:b/>
                <w:color w:val="FF0000"/>
                <w:lang w:val="en-GB"/>
              </w:rPr>
            </w:rPrChange>
          </w:rPr>
          <w:t>\QWTB</w:t>
        </w:r>
        <w:r w:rsidRPr="003B7370">
          <w:rPr>
            <w:lang w:val="en-GB"/>
            <w:rPrChange w:id="79" w:author="smaslan" w:date="2019-04-15T14:04:00Z">
              <w:rPr>
                <w:b/>
                <w:color w:val="FF0000"/>
                <w:lang w:val="en-GB"/>
              </w:rPr>
            </w:rPrChange>
          </w:rPr>
          <w:tab/>
          <w:t xml:space="preserve">QWTB toolbox root folder in the TWM </w:t>
        </w:r>
      </w:ins>
      <w:ins w:id="80" w:author="smaslan" w:date="2019-04-15T14:03:00Z">
        <w:r w:rsidRPr="003B7370">
          <w:rPr>
            <w:lang w:val="en-GB"/>
            <w:rPrChange w:id="81" w:author="smaslan" w:date="2019-04-15T14:04:00Z">
              <w:rPr>
                <w:b/>
                <w:color w:val="FF0000"/>
                <w:lang w:val="en-GB"/>
              </w:rPr>
            </w:rPrChange>
          </w:rPr>
          <w:t>‘</w:t>
        </w:r>
        <w:proofErr w:type="spellStart"/>
        <w:r w:rsidRPr="003B7370">
          <w:rPr>
            <w:lang w:val="en-GB"/>
            <w:rPrChange w:id="82" w:author="smaslan" w:date="2019-04-15T14:04:00Z">
              <w:rPr>
                <w:b/>
                <w:color w:val="FF0000"/>
                <w:lang w:val="en-GB"/>
              </w:rPr>
            </w:rPrChange>
          </w:rPr>
          <w:t>octprog</w:t>
        </w:r>
        <w:proofErr w:type="spellEnd"/>
        <w:r w:rsidRPr="003B7370">
          <w:rPr>
            <w:lang w:val="en-GB"/>
            <w:rPrChange w:id="83" w:author="smaslan" w:date="2019-04-15T14:04:00Z">
              <w:rPr>
                <w:b/>
                <w:color w:val="FF0000"/>
                <w:lang w:val="en-GB"/>
              </w:rPr>
            </w:rPrChange>
          </w:rPr>
          <w:t>’ folder</w:t>
        </w:r>
      </w:ins>
      <w:ins w:id="84" w:author="smaslan" w:date="2019-04-15T14:04:00Z">
        <w:r>
          <w:rPr>
            <w:lang w:val="en-GB"/>
          </w:rPr>
          <w:t>.</w:t>
        </w:r>
      </w:ins>
    </w:p>
    <w:p w:rsidR="003B7370" w:rsidRDefault="003B7370" w:rsidP="003B7370">
      <w:pPr>
        <w:pStyle w:val="Odstavecseseznamem"/>
        <w:numPr>
          <w:ilvl w:val="1"/>
          <w:numId w:val="5"/>
        </w:numPr>
        <w:tabs>
          <w:tab w:val="left" w:pos="3969"/>
        </w:tabs>
        <w:ind w:left="993"/>
        <w:rPr>
          <w:ins w:id="85" w:author="smaslan" w:date="2019-04-15T14:05:00Z"/>
          <w:lang w:val="en-GB"/>
        </w:rPr>
        <w:pPrChange w:id="86" w:author="smaslan" w:date="2019-04-15T14:07:00Z">
          <w:pPr/>
        </w:pPrChange>
      </w:pPr>
      <w:proofErr w:type="spellStart"/>
      <w:proofErr w:type="gramStart"/>
      <w:ins w:id="87" w:author="smaslan" w:date="2019-04-15T14:01:00Z">
        <w:r w:rsidRPr="003B7370">
          <w:rPr>
            <w:b/>
            <w:color w:val="FF0000"/>
            <w:lang w:val="en-GB"/>
            <w:rPrChange w:id="88" w:author="smaslan" w:date="2019-04-15T14:04:00Z">
              <w:rPr>
                <w:b/>
                <w:color w:val="FF0000"/>
                <w:lang w:val="en-GB"/>
              </w:rPr>
            </w:rPrChange>
          </w:rPr>
          <w:t>alg_</w:t>
        </w:r>
        <w:r w:rsidRPr="003B7370">
          <w:rPr>
            <w:b/>
            <w:lang w:val="en-GB"/>
            <w:rPrChange w:id="89" w:author="smaslan" w:date="2019-04-15T14:04:00Z">
              <w:rPr>
                <w:b/>
                <w:lang w:val="en-GB"/>
              </w:rPr>
            </w:rPrChange>
          </w:rPr>
          <w:t>TWM</w:t>
        </w:r>
        <w:r w:rsidRPr="003B7370">
          <w:rPr>
            <w:lang w:val="en-GB"/>
            <w:rPrChange w:id="90" w:author="smaslan" w:date="2019-04-15T14:04:00Z">
              <w:rPr>
                <w:lang w:val="en-GB"/>
              </w:rPr>
            </w:rPrChange>
          </w:rPr>
          <w:t>-my_algorithm_name</w:t>
        </w:r>
        <w:proofErr w:type="spellEnd"/>
        <w:proofErr w:type="gramEnd"/>
        <w:r w:rsidRPr="003B7370">
          <w:rPr>
            <w:lang w:val="en-GB"/>
            <w:rPrChange w:id="91" w:author="smaslan" w:date="2019-04-15T14:04:00Z">
              <w:rPr>
                <w:lang w:val="en-GB"/>
              </w:rPr>
            </w:rPrChange>
          </w:rPr>
          <w:tab/>
          <w:t xml:space="preserve">Algorithm </w:t>
        </w:r>
      </w:ins>
      <w:ins w:id="92" w:author="smaslan" w:date="2019-04-15T14:06:00Z">
        <w:r>
          <w:rPr>
            <w:lang w:val="en-GB"/>
          </w:rPr>
          <w:t>‘</w:t>
        </w:r>
        <w:r w:rsidRPr="00A2245E">
          <w:rPr>
            <w:b/>
            <w:lang w:val="en-GB"/>
          </w:rPr>
          <w:t>TWM</w:t>
        </w:r>
        <w:r w:rsidRPr="00A2245E">
          <w:rPr>
            <w:lang w:val="en-GB"/>
          </w:rPr>
          <w:t>-</w:t>
        </w:r>
        <w:proofErr w:type="spellStart"/>
        <w:r w:rsidRPr="00A2245E">
          <w:rPr>
            <w:lang w:val="en-GB"/>
          </w:rPr>
          <w:t>my_algorithm_name</w:t>
        </w:r>
        <w:proofErr w:type="spellEnd"/>
        <w:r>
          <w:rPr>
            <w:lang w:val="en-GB"/>
          </w:rPr>
          <w:t xml:space="preserve"> ’</w:t>
        </w:r>
      </w:ins>
      <w:ins w:id="93" w:author="smaslan" w:date="2019-04-15T14:01:00Z">
        <w:r w:rsidRPr="003B7370">
          <w:rPr>
            <w:lang w:val="en-GB"/>
            <w:rPrChange w:id="94" w:author="smaslan" w:date="2019-04-15T14:04:00Z">
              <w:rPr>
                <w:lang w:val="en-GB"/>
              </w:rPr>
            </w:rPrChange>
          </w:rPr>
          <w:t>root folder</w:t>
        </w:r>
      </w:ins>
      <w:ins w:id="95" w:author="smaslan" w:date="2019-04-15T14:06:00Z">
        <w:r>
          <w:rPr>
            <w:lang w:val="en-GB"/>
          </w:rPr>
          <w:t xml:space="preserve"> </w:t>
        </w:r>
      </w:ins>
      <w:ins w:id="96" w:author="smaslan" w:date="2019-04-15T14:01:00Z">
        <w:r w:rsidRPr="003B7370">
          <w:rPr>
            <w:lang w:val="en-GB"/>
            <w:rPrChange w:id="97" w:author="smaslan" w:date="2019-04-15T14:04:00Z">
              <w:rPr>
                <w:lang w:val="en-GB"/>
              </w:rPr>
            </w:rPrChange>
          </w:rPr>
          <w:t>.</w:t>
        </w:r>
      </w:ins>
    </w:p>
    <w:p w:rsidR="003B7370" w:rsidRDefault="003B7370" w:rsidP="003B7370">
      <w:pPr>
        <w:pStyle w:val="Odstavecseseznamem"/>
        <w:numPr>
          <w:ilvl w:val="2"/>
          <w:numId w:val="6"/>
        </w:numPr>
        <w:tabs>
          <w:tab w:val="left" w:pos="3969"/>
        </w:tabs>
        <w:ind w:left="1276"/>
        <w:rPr>
          <w:ins w:id="98" w:author="smaslan" w:date="2019-04-15T14:05:00Z"/>
          <w:lang w:val="en-GB"/>
        </w:rPr>
        <w:pPrChange w:id="99" w:author="smaslan" w:date="2019-04-15T14:08:00Z">
          <w:pPr/>
        </w:pPrChange>
      </w:pPr>
      <w:proofErr w:type="spellStart"/>
      <w:proofErr w:type="gramStart"/>
      <w:ins w:id="100" w:author="smaslan" w:date="2019-04-15T14:05:00Z">
        <w:r>
          <w:rPr>
            <w:b/>
            <w:color w:val="FF0000"/>
            <w:lang w:val="en-GB"/>
          </w:rPr>
          <w:t>alg_info</w:t>
        </w:r>
        <w:r w:rsidRPr="003B7370">
          <w:rPr>
            <w:b/>
            <w:color w:val="FF0000"/>
            <w:lang w:val="en-GB"/>
            <w:rPrChange w:id="101" w:author="smaslan" w:date="2019-04-15T14:05:00Z">
              <w:rPr>
                <w:b/>
                <w:color w:val="FF0000"/>
                <w:lang w:val="en-GB"/>
              </w:rPr>
            </w:rPrChange>
          </w:rPr>
          <w:t>.m</w:t>
        </w:r>
        <w:proofErr w:type="spellEnd"/>
        <w:proofErr w:type="gramEnd"/>
        <w:r>
          <w:rPr>
            <w:lang w:val="en-GB"/>
          </w:rPr>
          <w:tab/>
          <w:t xml:space="preserve">Algorithm info definition file (see QWTB doc </w:t>
        </w:r>
        <w:r>
          <w:rPr>
            <w:lang w:val="en-GB"/>
          </w:rPr>
          <w:fldChar w:fldCharType="begin"/>
        </w:r>
        <w:r>
          <w:rPr>
            <w:lang w:val="en-GB"/>
          </w:rPr>
          <w:instrText xml:space="preserve"> REF _Ref521423879 \r \h </w:instrText>
        </w:r>
        <w:r>
          <w:rPr>
            <w:lang w:val="en-GB"/>
          </w:rPr>
        </w:r>
      </w:ins>
      <w:r>
        <w:rPr>
          <w:lang w:val="en-GB"/>
        </w:rPr>
        <w:fldChar w:fldCharType="separate"/>
      </w:r>
      <w:ins w:id="102" w:author="smaslan" w:date="2019-04-15T14:38:00Z">
        <w:r w:rsidR="00891D6B">
          <w:rPr>
            <w:lang w:val="en-GB"/>
          </w:rPr>
          <w:t>[3]</w:t>
        </w:r>
      </w:ins>
      <w:ins w:id="103" w:author="smaslan" w:date="2019-04-15T14:05:00Z">
        <w:r>
          <w:rPr>
            <w:lang w:val="en-GB"/>
          </w:rPr>
          <w:fldChar w:fldCharType="end"/>
        </w:r>
        <w:r>
          <w:rPr>
            <w:lang w:val="en-GB"/>
          </w:rPr>
          <w:t>).</w:t>
        </w:r>
      </w:ins>
    </w:p>
    <w:p w:rsidR="003B7370" w:rsidRPr="003B7370" w:rsidRDefault="003B7370" w:rsidP="003B7370">
      <w:pPr>
        <w:pStyle w:val="Odstavecseseznamem"/>
        <w:numPr>
          <w:ilvl w:val="2"/>
          <w:numId w:val="6"/>
        </w:numPr>
        <w:tabs>
          <w:tab w:val="left" w:pos="3969"/>
        </w:tabs>
        <w:ind w:left="1276"/>
        <w:rPr>
          <w:ins w:id="104" w:author="smaslan" w:date="2019-04-15T14:07:00Z"/>
          <w:lang w:val="en-GB"/>
          <w:rPrChange w:id="105" w:author="smaslan" w:date="2019-04-15T14:07:00Z">
            <w:rPr>
              <w:ins w:id="106" w:author="smaslan" w:date="2019-04-15T14:07:00Z"/>
              <w:color w:val="000000" w:themeColor="text1"/>
              <w:lang w:val="en-GB"/>
            </w:rPr>
          </w:rPrChange>
        </w:rPr>
        <w:pPrChange w:id="107" w:author="smaslan" w:date="2019-04-15T14:08:00Z">
          <w:pPr/>
        </w:pPrChange>
      </w:pPr>
      <w:proofErr w:type="spellStart"/>
      <w:proofErr w:type="gramStart"/>
      <w:ins w:id="108" w:author="smaslan" w:date="2019-04-15T14:05:00Z">
        <w:r>
          <w:rPr>
            <w:b/>
            <w:color w:val="FF0000"/>
            <w:lang w:val="en-GB"/>
          </w:rPr>
          <w:t>alg_wrapper.m</w:t>
        </w:r>
        <w:proofErr w:type="spellEnd"/>
        <w:proofErr w:type="gramEnd"/>
        <w:r>
          <w:rPr>
            <w:b/>
            <w:color w:val="FF0000"/>
            <w:lang w:val="en-GB"/>
          </w:rPr>
          <w:tab/>
        </w:r>
        <w:r w:rsidRPr="003B7370">
          <w:rPr>
            <w:color w:val="000000" w:themeColor="text1"/>
            <w:lang w:val="en-GB"/>
            <w:rPrChange w:id="109" w:author="smaslan" w:date="2019-04-15T14:06:00Z">
              <w:rPr>
                <w:b/>
                <w:color w:val="FF0000"/>
                <w:lang w:val="en-GB"/>
              </w:rPr>
            </w:rPrChange>
          </w:rPr>
          <w:t>Algorithm</w:t>
        </w:r>
      </w:ins>
      <w:ins w:id="110" w:author="smaslan" w:date="2019-04-15T14:06:00Z">
        <w:r>
          <w:rPr>
            <w:color w:val="000000" w:themeColor="text1"/>
            <w:lang w:val="en-GB"/>
          </w:rPr>
          <w:t xml:space="preserve"> wrapper (call to low level functions).</w:t>
        </w:r>
      </w:ins>
    </w:p>
    <w:p w:rsidR="003B7370" w:rsidRPr="003B7370" w:rsidRDefault="003B7370" w:rsidP="003B7370">
      <w:pPr>
        <w:pStyle w:val="Odstavecseseznamem"/>
        <w:numPr>
          <w:ilvl w:val="2"/>
          <w:numId w:val="6"/>
        </w:numPr>
        <w:tabs>
          <w:tab w:val="left" w:pos="3969"/>
        </w:tabs>
        <w:ind w:left="1276"/>
        <w:rPr>
          <w:ins w:id="111" w:author="smaslan" w:date="2019-04-15T13:59:00Z"/>
          <w:color w:val="000000" w:themeColor="text1"/>
          <w:lang w:val="en-GB"/>
          <w:rPrChange w:id="112" w:author="smaslan" w:date="2019-04-15T14:07:00Z">
            <w:rPr>
              <w:ins w:id="113" w:author="smaslan" w:date="2019-04-15T13:59:00Z"/>
              <w:lang w:val="en-GB"/>
            </w:rPr>
          </w:rPrChange>
        </w:rPr>
        <w:pPrChange w:id="114" w:author="smaslan" w:date="2019-04-15T14:08:00Z">
          <w:pPr/>
        </w:pPrChange>
      </w:pPr>
      <w:ins w:id="115" w:author="smaslan" w:date="2019-04-15T14:07:00Z">
        <w:r w:rsidRPr="003B7370">
          <w:rPr>
            <w:color w:val="000000" w:themeColor="text1"/>
            <w:lang w:val="en-GB"/>
            <w:rPrChange w:id="116" w:author="smaslan" w:date="2019-04-15T14:07:00Z">
              <w:rPr>
                <w:b/>
                <w:color w:val="FF0000"/>
                <w:lang w:val="en-GB"/>
              </w:rPr>
            </w:rPrChange>
          </w:rPr>
          <w:t>*.*</w:t>
        </w:r>
        <w:r w:rsidRPr="003B7370">
          <w:rPr>
            <w:color w:val="000000" w:themeColor="text1"/>
            <w:lang w:val="en-GB"/>
            <w:rPrChange w:id="117" w:author="smaslan" w:date="2019-04-15T14:07:00Z">
              <w:rPr>
                <w:b/>
                <w:color w:val="FF0000"/>
                <w:lang w:val="en-GB"/>
              </w:rPr>
            </w:rPrChange>
          </w:rPr>
          <w:tab/>
          <w:t>Auxiliary function of the wrapper.</w:t>
        </w:r>
      </w:ins>
    </w:p>
    <w:p w:rsidR="00527A8F" w:rsidRDefault="003B7370" w:rsidP="003B7370">
      <w:pPr>
        <w:rPr>
          <w:ins w:id="118" w:author="smaslan" w:date="2019-04-15T14:11:00Z"/>
          <w:lang w:val="en-GB"/>
        </w:rPr>
        <w:pPrChange w:id="119" w:author="smaslan" w:date="2019-04-15T13:57:00Z">
          <w:pPr/>
        </w:pPrChange>
      </w:pPr>
      <w:ins w:id="120" w:author="smaslan" w:date="2019-04-15T14:08:00Z">
        <w:r>
          <w:rPr>
            <w:lang w:val="en-GB"/>
          </w:rPr>
          <w:t xml:space="preserve">The </w:t>
        </w:r>
        <w:r w:rsidRPr="003B7370">
          <w:rPr>
            <w:b/>
            <w:color w:val="FF0000"/>
            <w:lang w:val="en-GB"/>
            <w:rPrChange w:id="121" w:author="smaslan" w:date="2019-04-15T14:09:00Z">
              <w:rPr>
                <w:lang w:val="en-GB"/>
              </w:rPr>
            </w:rPrChange>
          </w:rPr>
          <w:t>red</w:t>
        </w:r>
        <w:r>
          <w:rPr>
            <w:lang w:val="en-GB"/>
          </w:rPr>
          <w:t xml:space="preserve"> parts are mandatory names. The </w:t>
        </w:r>
        <w:r w:rsidRPr="003B7370">
          <w:rPr>
            <w:b/>
            <w:lang w:val="en-GB"/>
            <w:rPrChange w:id="122" w:author="smaslan" w:date="2019-04-15T14:08:00Z">
              <w:rPr>
                <w:lang w:val="en-GB"/>
              </w:rPr>
            </w:rPrChange>
          </w:rPr>
          <w:t>bold</w:t>
        </w:r>
        <w:r>
          <w:rPr>
            <w:lang w:val="en-GB"/>
          </w:rPr>
          <w:t xml:space="preserve"> </w:t>
        </w:r>
      </w:ins>
      <w:ins w:id="123" w:author="smaslan" w:date="2019-04-15T14:09:00Z">
        <w:r>
          <w:rPr>
            <w:lang w:val="en-GB"/>
          </w:rPr>
          <w:t>prefix in the algorithm name ‘</w:t>
        </w:r>
        <w:r w:rsidRPr="003B7370">
          <w:rPr>
            <w:b/>
            <w:lang w:val="en-GB"/>
            <w:rPrChange w:id="124" w:author="smaslan" w:date="2019-04-15T14:09:00Z">
              <w:rPr>
                <w:lang w:val="en-GB"/>
              </w:rPr>
            </w:rPrChange>
          </w:rPr>
          <w:t>TWM-</w:t>
        </w:r>
        <w:r>
          <w:rPr>
            <w:lang w:val="en-GB"/>
          </w:rPr>
          <w:t>’ was chosen to distinguish the original QWTB algorithms that usually do not apply any correction</w:t>
        </w:r>
      </w:ins>
      <w:ins w:id="125" w:author="smaslan" w:date="2019-04-15T14:26:00Z">
        <w:r w:rsidR="00C21E81">
          <w:rPr>
            <w:lang w:val="en-GB"/>
          </w:rPr>
          <w:t>s</w:t>
        </w:r>
      </w:ins>
      <w:ins w:id="126" w:author="smaslan" w:date="2019-04-15T14:09:00Z">
        <w:r>
          <w:rPr>
            <w:lang w:val="en-GB"/>
          </w:rPr>
          <w:t xml:space="preserve"> from the TWM </w:t>
        </w:r>
      </w:ins>
      <w:ins w:id="127" w:author="smaslan" w:date="2019-04-15T14:26:00Z">
        <w:r w:rsidR="00C21E81">
          <w:rPr>
            <w:lang w:val="en-GB"/>
          </w:rPr>
          <w:t xml:space="preserve">algorithm </w:t>
        </w:r>
      </w:ins>
      <w:ins w:id="128" w:author="smaslan" w:date="2019-04-15T14:09:00Z">
        <w:r>
          <w:rPr>
            <w:lang w:val="en-GB"/>
          </w:rPr>
          <w:t>extensions that do calculate correction</w:t>
        </w:r>
      </w:ins>
      <w:ins w:id="129" w:author="smaslan" w:date="2019-04-15T14:26:00Z">
        <w:r w:rsidR="00C21E81">
          <w:rPr>
            <w:lang w:val="en-GB"/>
          </w:rPr>
          <w:t>s</w:t>
        </w:r>
      </w:ins>
      <w:ins w:id="130" w:author="smaslan" w:date="2019-04-15T14:09:00Z">
        <w:r>
          <w:rPr>
            <w:lang w:val="en-GB"/>
          </w:rPr>
          <w:t xml:space="preserve"> and their uncertaint</w:t>
        </w:r>
      </w:ins>
      <w:ins w:id="131" w:author="smaslan" w:date="2019-04-15T14:26:00Z">
        <w:r w:rsidR="00C21E81">
          <w:rPr>
            <w:lang w:val="en-GB"/>
          </w:rPr>
          <w:t>ies</w:t>
        </w:r>
      </w:ins>
      <w:ins w:id="132" w:author="smaslan" w:date="2019-04-15T14:09:00Z">
        <w:r>
          <w:rPr>
            <w:lang w:val="en-GB"/>
          </w:rPr>
          <w:t xml:space="preserve">. </w:t>
        </w:r>
      </w:ins>
      <w:ins w:id="133" w:author="smaslan" w:date="2019-04-15T14:10:00Z">
        <w:r>
          <w:rPr>
            <w:lang w:val="en-GB"/>
          </w:rPr>
          <w:t>So it is recommended to follow this rule.</w:t>
        </w:r>
      </w:ins>
    </w:p>
    <w:p w:rsidR="003B7370" w:rsidRDefault="003B7370" w:rsidP="003B7370">
      <w:pPr>
        <w:rPr>
          <w:ins w:id="134" w:author="smaslan" w:date="2019-04-15T14:11:00Z"/>
          <w:lang w:val="en-GB"/>
        </w:rPr>
        <w:pPrChange w:id="135" w:author="smaslan" w:date="2019-04-15T13:57:00Z">
          <w:pPr/>
        </w:pPrChange>
      </w:pPr>
      <w:ins w:id="136" w:author="smaslan" w:date="2019-04-15T14:10:00Z">
        <w:r>
          <w:rPr>
            <w:lang w:val="en-GB"/>
          </w:rPr>
          <w:t>TWM always expect at least ‘</w:t>
        </w:r>
        <w:proofErr w:type="spellStart"/>
        <w:r>
          <w:rPr>
            <w:lang w:val="en-GB"/>
          </w:rPr>
          <w:t>alg_info.m</w:t>
        </w:r>
        <w:proofErr w:type="spellEnd"/>
        <w:r>
          <w:rPr>
            <w:lang w:val="en-GB"/>
          </w:rPr>
          <w:t>’ file, which contains name, short description, references and definitions of input and output quantities.</w:t>
        </w:r>
      </w:ins>
      <w:ins w:id="137" w:author="smaslan" w:date="2019-04-15T14:11:00Z">
        <w:r>
          <w:rPr>
            <w:lang w:val="en-GB"/>
          </w:rPr>
          <w:t xml:space="preserve"> </w:t>
        </w:r>
        <w:r w:rsidR="00527A8F">
          <w:rPr>
            <w:lang w:val="en-GB"/>
          </w:rPr>
          <w:t>The desired names of quantities are described below.</w:t>
        </w:r>
      </w:ins>
    </w:p>
    <w:p w:rsidR="00527A8F" w:rsidRDefault="00527A8F" w:rsidP="003B7370">
      <w:pPr>
        <w:rPr>
          <w:ins w:id="138" w:author="smaslan" w:date="2019-04-15T14:13:00Z"/>
          <w:lang w:val="en-GB"/>
        </w:rPr>
        <w:pPrChange w:id="139" w:author="smaslan" w:date="2019-04-15T13:57:00Z">
          <w:pPr/>
        </w:pPrChange>
      </w:pPr>
      <w:ins w:id="140" w:author="smaslan" w:date="2019-04-15T14:11:00Z">
        <w:r>
          <w:rPr>
            <w:lang w:val="en-GB"/>
          </w:rPr>
          <w:t>TWM then only requires main algorithm wrapper ‘</w:t>
        </w:r>
        <w:proofErr w:type="spellStart"/>
        <w:r>
          <w:rPr>
            <w:lang w:val="en-GB"/>
          </w:rPr>
          <w:t>alg_wrapper.m</w:t>
        </w:r>
        <w:proofErr w:type="spellEnd"/>
        <w:r>
          <w:rPr>
            <w:lang w:val="en-GB"/>
          </w:rPr>
          <w:t>’</w:t>
        </w:r>
      </w:ins>
      <w:ins w:id="141" w:author="smaslan" w:date="2019-04-15T14:12:00Z">
        <w:r>
          <w:rPr>
            <w:lang w:val="en-GB"/>
          </w:rPr>
          <w:t xml:space="preserve">, which may either call some low level functions, call another QWTB algorithms or contain the algorithm </w:t>
        </w:r>
      </w:ins>
      <w:ins w:id="142" w:author="smaslan" w:date="2019-04-15T14:27:00Z">
        <w:r w:rsidR="00C21E81">
          <w:rPr>
            <w:lang w:val="en-GB"/>
          </w:rPr>
          <w:t xml:space="preserve">code </w:t>
        </w:r>
      </w:ins>
      <w:ins w:id="143" w:author="smaslan" w:date="2019-04-15T14:12:00Z">
        <w:r>
          <w:rPr>
            <w:lang w:val="en-GB"/>
          </w:rPr>
          <w:t>directly. It must process all the received quantities with the sample data and corrections (</w:t>
        </w:r>
      </w:ins>
      <w:ins w:id="144" w:author="smaslan" w:date="2019-04-15T14:13:00Z">
        <w:r>
          <w:rPr>
            <w:lang w:val="en-GB"/>
          </w:rPr>
          <w:t>see below</w:t>
        </w:r>
      </w:ins>
      <w:ins w:id="145" w:author="smaslan" w:date="2019-04-15T14:12:00Z">
        <w:r>
          <w:rPr>
            <w:lang w:val="en-GB"/>
          </w:rPr>
          <w:t>)</w:t>
        </w:r>
      </w:ins>
      <w:ins w:id="146" w:author="smaslan" w:date="2019-04-15T14:13:00Z">
        <w:r>
          <w:rPr>
            <w:lang w:val="en-GB"/>
          </w:rPr>
          <w:t xml:space="preserve"> and return quantities to be saved and displayed by TWM. It also contains estimator or Monte Carlo calculator of uncertainty.</w:t>
        </w:r>
      </w:ins>
    </w:p>
    <w:p w:rsidR="00527A8F" w:rsidRDefault="00527A8F" w:rsidP="003B7370">
      <w:pPr>
        <w:rPr>
          <w:ins w:id="147" w:author="smaslan" w:date="2019-04-15T14:13:00Z"/>
          <w:lang w:val="en-GB"/>
        </w:rPr>
        <w:pPrChange w:id="148" w:author="smaslan" w:date="2019-04-15T13:57:00Z">
          <w:pPr/>
        </w:pPrChange>
      </w:pPr>
      <w:ins w:id="149" w:author="smaslan" w:date="2019-04-15T14:13:00Z">
        <w:r>
          <w:rPr>
            <w:lang w:val="en-GB"/>
          </w:rPr>
          <w:t>In order to make the newly added algorithm visible in TWM, one must first add its name to the filter of supported algorithms which is located in the</w:t>
        </w:r>
      </w:ins>
      <w:ins w:id="150" w:author="smaslan" w:date="2019-04-15T14:14:00Z">
        <w:r>
          <w:rPr>
            <w:lang w:val="en-GB"/>
          </w:rPr>
          <w:t xml:space="preserve"> file</w:t>
        </w:r>
      </w:ins>
      <w:ins w:id="151" w:author="smaslan" w:date="2019-04-15T14:13:00Z">
        <w:r>
          <w:rPr>
            <w:lang w:val="en-GB"/>
          </w:rPr>
          <w:t>:</w:t>
        </w:r>
      </w:ins>
    </w:p>
    <w:p w:rsidR="00527A8F" w:rsidRPr="00C21E81" w:rsidRDefault="00527A8F" w:rsidP="00527A8F">
      <w:pPr>
        <w:pStyle w:val="code"/>
        <w:rPr>
          <w:ins w:id="152" w:author="smaslan" w:date="2019-04-15T14:19:00Z"/>
          <w:sz w:val="18"/>
          <w:rPrChange w:id="153" w:author="smaslan" w:date="2019-04-15T14:27:00Z">
            <w:rPr>
              <w:ins w:id="154" w:author="smaslan" w:date="2019-04-15T14:19:00Z"/>
            </w:rPr>
          </w:rPrChange>
        </w:rPr>
        <w:pPrChange w:id="155" w:author="smaslan" w:date="2019-04-15T14:19:00Z">
          <w:pPr/>
        </w:pPrChange>
      </w:pPr>
      <w:ins w:id="156" w:author="smaslan" w:date="2019-04-15T14:14:00Z">
        <w:r w:rsidRPr="00C21E81">
          <w:rPr>
            <w:sz w:val="18"/>
            <w:rPrChange w:id="157" w:author="smaslan" w:date="2019-04-15T14:27:00Z">
              <w:rPr/>
            </w:rPrChange>
          </w:rPr>
          <w:t>.\octprog\qwtb_list.info</w:t>
        </w:r>
      </w:ins>
    </w:p>
    <w:p w:rsidR="00527A8F" w:rsidRDefault="00527A8F" w:rsidP="00527A8F">
      <w:pPr>
        <w:pStyle w:val="code"/>
        <w:rPr>
          <w:ins w:id="158" w:author="smaslan" w:date="2019-04-15T14:14:00Z"/>
        </w:rPr>
        <w:pPrChange w:id="159" w:author="smaslan" w:date="2019-04-15T14:19:00Z">
          <w:pPr/>
        </w:pPrChange>
      </w:pPr>
    </w:p>
    <w:p w:rsidR="00527A8F" w:rsidRDefault="00527A8F" w:rsidP="003B7370">
      <w:pPr>
        <w:rPr>
          <w:ins w:id="160" w:author="smaslan" w:date="2019-04-15T14:18:00Z"/>
          <w:lang w:val="en-GB"/>
        </w:rPr>
        <w:pPrChange w:id="161" w:author="smaslan" w:date="2019-04-15T13:57:00Z">
          <w:pPr/>
        </w:pPrChange>
      </w:pPr>
      <w:ins w:id="162" w:author="smaslan" w:date="2019-04-15T14:14:00Z">
        <w:r>
          <w:rPr>
            <w:lang w:val="en-GB"/>
          </w:rPr>
          <w:t xml:space="preserve">This file is described in </w:t>
        </w:r>
      </w:ins>
      <w:ins w:id="163" w:author="smaslan" w:date="2019-04-15T14:17:00Z">
        <w:r>
          <w:rPr>
            <w:lang w:val="en-GB"/>
          </w:rPr>
          <w:fldChar w:fldCharType="begin"/>
        </w:r>
        <w:r>
          <w:rPr>
            <w:lang w:val="en-GB"/>
          </w:rPr>
          <w:instrText xml:space="preserve"> REF _Ref6230275 \r \h </w:instrText>
        </w:r>
        <w:r>
          <w:rPr>
            <w:lang w:val="en-GB"/>
          </w:rPr>
        </w:r>
      </w:ins>
      <w:r>
        <w:rPr>
          <w:lang w:val="en-GB"/>
        </w:rPr>
        <w:fldChar w:fldCharType="separate"/>
      </w:r>
      <w:ins w:id="164" w:author="smaslan" w:date="2019-04-15T14:38:00Z">
        <w:r w:rsidR="00891D6B">
          <w:rPr>
            <w:lang w:val="en-GB"/>
          </w:rPr>
          <w:t>[6]</w:t>
        </w:r>
      </w:ins>
      <w:ins w:id="165" w:author="smaslan" w:date="2019-04-15T14:17:00Z">
        <w:r>
          <w:rPr>
            <w:lang w:val="en-GB"/>
          </w:rPr>
          <w:fldChar w:fldCharType="end"/>
        </w:r>
        <w:r>
          <w:rPr>
            <w:lang w:val="en-GB"/>
          </w:rPr>
          <w:t>. It must at leas</w:t>
        </w:r>
      </w:ins>
      <w:ins w:id="166" w:author="smaslan" w:date="2019-04-15T14:19:00Z">
        <w:r>
          <w:rPr>
            <w:lang w:val="en-GB"/>
          </w:rPr>
          <w:t>t</w:t>
        </w:r>
      </w:ins>
      <w:ins w:id="167" w:author="smaslan" w:date="2019-04-15T14:17:00Z">
        <w:r>
          <w:rPr>
            <w:lang w:val="en-GB"/>
          </w:rPr>
          <w:t xml:space="preserve"> contain name of the algorithm in the </w:t>
        </w:r>
      </w:ins>
      <w:ins w:id="168" w:author="smaslan" w:date="2019-04-15T14:18:00Z">
        <w:r>
          <w:rPr>
            <w:lang w:val="en-GB"/>
          </w:rPr>
          <w:t>list of supported algorithms:</w:t>
        </w:r>
      </w:ins>
    </w:p>
    <w:p w:rsidR="00527A8F" w:rsidRPr="00BA7F18" w:rsidRDefault="00527A8F" w:rsidP="00527A8F">
      <w:pPr>
        <w:autoSpaceDE w:val="0"/>
        <w:autoSpaceDN w:val="0"/>
        <w:adjustRightInd w:val="0"/>
        <w:spacing w:after="0" w:line="240" w:lineRule="auto"/>
        <w:rPr>
          <w:ins w:id="169" w:author="smaslan" w:date="2019-04-15T14:18:00Z"/>
          <w:rFonts w:ascii="Courier New" w:hAnsi="Courier New" w:cs="Courier New"/>
          <w:i/>
          <w:iCs/>
          <w:color w:val="0000FF"/>
          <w:sz w:val="14"/>
          <w:szCs w:val="16"/>
          <w:lang w:val="en-US"/>
        </w:rPr>
      </w:pPr>
      <w:ins w:id="170" w:author="smaslan" w:date="2019-04-15T14:18:00Z">
        <w:r w:rsidRPr="00BA7F18">
          <w:rPr>
            <w:rFonts w:ascii="Courier New" w:hAnsi="Courier New" w:cs="Courier New"/>
            <w:i/>
            <w:iCs/>
            <w:color w:val="0000FF"/>
            <w:sz w:val="14"/>
            <w:szCs w:val="16"/>
            <w:lang w:val="en-US"/>
          </w:rPr>
          <w:t>// filter of the algorithms</w:t>
        </w:r>
      </w:ins>
    </w:p>
    <w:p w:rsidR="00527A8F" w:rsidRDefault="00527A8F" w:rsidP="00527A8F">
      <w:pPr>
        <w:autoSpaceDE w:val="0"/>
        <w:autoSpaceDN w:val="0"/>
        <w:adjustRightInd w:val="0"/>
        <w:spacing w:after="0" w:line="240" w:lineRule="auto"/>
        <w:rPr>
          <w:ins w:id="171" w:author="smaslan" w:date="2019-04-15T14:18:00Z"/>
          <w:rFonts w:ascii="Courier New" w:hAnsi="Courier New" w:cs="Courier New"/>
          <w:color w:val="000000"/>
          <w:sz w:val="14"/>
          <w:szCs w:val="16"/>
          <w:lang w:val="en-US"/>
        </w:rPr>
      </w:pPr>
      <w:proofErr w:type="gramStart"/>
      <w:ins w:id="172" w:author="smaslan" w:date="2019-04-15T14:18:00Z">
        <w:r w:rsidRPr="00BA7F18">
          <w:rPr>
            <w:rFonts w:ascii="Courier New" w:hAnsi="Courier New" w:cs="Courier New"/>
            <w:color w:val="000000"/>
            <w:sz w:val="14"/>
            <w:szCs w:val="16"/>
            <w:lang w:val="en-US"/>
          </w:rPr>
          <w:t>type</w:t>
        </w:r>
        <w:proofErr w:type="gramEnd"/>
        <w:r w:rsidRPr="00BA7F18">
          <w:rPr>
            <w:rFonts w:ascii="Courier New" w:hAnsi="Courier New" w:cs="Courier New"/>
            <w:color w:val="000000"/>
            <w:sz w:val="14"/>
            <w:szCs w:val="16"/>
            <w:lang w:val="en-US"/>
          </w:rPr>
          <w:t>::</w:t>
        </w:r>
        <w:r w:rsidRPr="00BA7F18">
          <w:rPr>
            <w:rFonts w:ascii="Courier New" w:hAnsi="Courier New" w:cs="Courier New"/>
            <w:color w:val="008080"/>
            <w:sz w:val="14"/>
            <w:szCs w:val="16"/>
            <w:lang w:val="en-US"/>
          </w:rPr>
          <w:t xml:space="preserve"> </w:t>
        </w:r>
        <w:proofErr w:type="spellStart"/>
        <w:r w:rsidRPr="00BA7F18">
          <w:rPr>
            <w:rFonts w:ascii="Courier New" w:hAnsi="Courier New" w:cs="Courier New"/>
            <w:color w:val="000000"/>
            <w:sz w:val="14"/>
            <w:szCs w:val="16"/>
            <w:lang w:val="en-US"/>
          </w:rPr>
          <w:t>qwtb</w:t>
        </w:r>
        <w:proofErr w:type="spellEnd"/>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list</w:t>
        </w:r>
      </w:ins>
    </w:p>
    <w:p w:rsidR="00527A8F" w:rsidRPr="00BA7F18" w:rsidRDefault="00527A8F" w:rsidP="00527A8F">
      <w:pPr>
        <w:autoSpaceDE w:val="0"/>
        <w:autoSpaceDN w:val="0"/>
        <w:adjustRightInd w:val="0"/>
        <w:spacing w:after="0" w:line="240" w:lineRule="auto"/>
        <w:rPr>
          <w:ins w:id="173" w:author="smaslan" w:date="2019-04-15T14:18:00Z"/>
          <w:rFonts w:ascii="Courier New" w:hAnsi="Courier New" w:cs="Courier New"/>
          <w:color w:val="000000"/>
          <w:sz w:val="14"/>
          <w:szCs w:val="16"/>
          <w:lang w:val="en-US"/>
        </w:rPr>
      </w:pPr>
    </w:p>
    <w:p w:rsidR="00527A8F" w:rsidRPr="00BA7F18" w:rsidRDefault="00527A8F" w:rsidP="00527A8F">
      <w:pPr>
        <w:autoSpaceDE w:val="0"/>
        <w:autoSpaceDN w:val="0"/>
        <w:adjustRightInd w:val="0"/>
        <w:spacing w:after="0" w:line="240" w:lineRule="auto"/>
        <w:rPr>
          <w:ins w:id="174" w:author="smaslan" w:date="2019-04-15T14:18:00Z"/>
          <w:rFonts w:ascii="Courier New" w:hAnsi="Courier New" w:cs="Courier New"/>
          <w:i/>
          <w:iCs/>
          <w:color w:val="0000FF"/>
          <w:sz w:val="14"/>
          <w:szCs w:val="16"/>
          <w:lang w:val="en-US"/>
        </w:rPr>
      </w:pPr>
      <w:ins w:id="175" w:author="smaslan" w:date="2019-04-15T14:18:00Z">
        <w:r w:rsidRPr="00BA7F18">
          <w:rPr>
            <w:rFonts w:ascii="Courier New" w:hAnsi="Courier New" w:cs="Courier New"/>
            <w:i/>
            <w:iCs/>
            <w:color w:val="0000FF"/>
            <w:sz w:val="14"/>
            <w:szCs w:val="16"/>
            <w:lang w:val="en-US"/>
          </w:rPr>
          <w:t>// === list of the supported algorithms ===</w:t>
        </w:r>
      </w:ins>
    </w:p>
    <w:p w:rsidR="00527A8F" w:rsidRPr="00BA7F18" w:rsidRDefault="00527A8F" w:rsidP="00527A8F">
      <w:pPr>
        <w:autoSpaceDE w:val="0"/>
        <w:autoSpaceDN w:val="0"/>
        <w:adjustRightInd w:val="0"/>
        <w:spacing w:after="0" w:line="240" w:lineRule="auto"/>
        <w:rPr>
          <w:ins w:id="176" w:author="smaslan" w:date="2019-04-15T14:18:00Z"/>
          <w:rFonts w:ascii="Courier New" w:hAnsi="Courier New" w:cs="Courier New"/>
          <w:i/>
          <w:iCs/>
          <w:color w:val="0000FF"/>
          <w:sz w:val="14"/>
          <w:szCs w:val="16"/>
          <w:lang w:val="en-US"/>
        </w:rPr>
      </w:pPr>
      <w:ins w:id="177" w:author="smaslan" w:date="2019-04-15T14:18:00Z">
        <w:r w:rsidRPr="00BA7F18">
          <w:rPr>
            <w:rFonts w:ascii="Courier New" w:hAnsi="Courier New" w:cs="Courier New"/>
            <w:i/>
            <w:iCs/>
            <w:color w:val="0000FF"/>
            <w:sz w:val="14"/>
            <w:szCs w:val="16"/>
            <w:lang w:val="en-US"/>
          </w:rPr>
          <w:t>// note: enter algorithm ID's, e.g.: PSFE, SFDR</w:t>
        </w:r>
        <w:proofErr w:type="gramStart"/>
        <w:r w:rsidRPr="00BA7F18">
          <w:rPr>
            <w:rFonts w:ascii="Courier New" w:hAnsi="Courier New" w:cs="Courier New"/>
            <w:i/>
            <w:iCs/>
            <w:color w:val="0000FF"/>
            <w:sz w:val="14"/>
            <w:szCs w:val="16"/>
            <w:lang w:val="en-US"/>
          </w:rPr>
          <w:t>, ...</w:t>
        </w:r>
        <w:proofErr w:type="gramEnd"/>
      </w:ins>
    </w:p>
    <w:p w:rsidR="00527A8F" w:rsidRDefault="00527A8F" w:rsidP="00527A8F">
      <w:pPr>
        <w:autoSpaceDE w:val="0"/>
        <w:autoSpaceDN w:val="0"/>
        <w:adjustRightInd w:val="0"/>
        <w:spacing w:after="0" w:line="240" w:lineRule="auto"/>
        <w:rPr>
          <w:ins w:id="178" w:author="smaslan" w:date="2019-04-15T14:19:00Z"/>
          <w:rFonts w:ascii="Courier New" w:hAnsi="Courier New" w:cs="Courier New"/>
          <w:color w:val="000000"/>
          <w:sz w:val="14"/>
          <w:szCs w:val="16"/>
          <w:lang w:val="en-US"/>
        </w:rPr>
      </w:pPr>
      <w:ins w:id="179" w:author="smaslan" w:date="2019-04-15T14:18:00Z">
        <w:r w:rsidRPr="00BA7F18">
          <w:rPr>
            <w:rFonts w:ascii="Courier New" w:hAnsi="Courier New" w:cs="Courier New"/>
            <w:b/>
            <w:bCs/>
            <w:color w:val="000000"/>
            <w:sz w:val="14"/>
            <w:szCs w:val="16"/>
            <w:lang w:val="en-US"/>
          </w:rPr>
          <w:t>#</w:t>
        </w:r>
        <w:proofErr w:type="spellStart"/>
        <w:r w:rsidRPr="00BA7F18">
          <w:rPr>
            <w:rFonts w:ascii="Courier New" w:hAnsi="Courier New" w:cs="Courier New"/>
            <w:b/>
            <w:bCs/>
            <w:color w:val="000000"/>
            <w:sz w:val="14"/>
            <w:szCs w:val="16"/>
            <w:lang w:val="en-US"/>
          </w:rPr>
          <w:t>startmatrix</w:t>
        </w:r>
        <w:proofErr w:type="spellEnd"/>
        <w:proofErr w:type="gramStart"/>
        <w:r w:rsidRPr="00BA7F18">
          <w:rPr>
            <w:rFonts w:ascii="Courier New" w:hAnsi="Courier New" w:cs="Courier New"/>
            <w:color w:val="000000"/>
            <w:sz w:val="14"/>
            <w:szCs w:val="16"/>
            <w:lang w:val="en-US"/>
          </w:rPr>
          <w:t>::</w:t>
        </w:r>
        <w:proofErr w:type="gramEnd"/>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list</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of</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supported</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algorithms</w:t>
        </w:r>
      </w:ins>
    </w:p>
    <w:p w:rsidR="00527A8F" w:rsidRPr="00BA7F18" w:rsidRDefault="00527A8F" w:rsidP="00527A8F">
      <w:pPr>
        <w:autoSpaceDE w:val="0"/>
        <w:autoSpaceDN w:val="0"/>
        <w:adjustRightInd w:val="0"/>
        <w:spacing w:after="0" w:line="240" w:lineRule="auto"/>
        <w:rPr>
          <w:ins w:id="180" w:author="smaslan" w:date="2019-04-15T14:18:00Z"/>
          <w:rFonts w:ascii="Courier New" w:hAnsi="Courier New" w:cs="Courier New"/>
          <w:color w:val="000000"/>
          <w:sz w:val="14"/>
          <w:szCs w:val="16"/>
          <w:lang w:val="en-US"/>
        </w:rPr>
      </w:pPr>
      <w:ins w:id="181" w:author="smaslan" w:date="2019-04-15T14:19:00Z">
        <w:r>
          <w:rPr>
            <w:rFonts w:ascii="Courier New" w:hAnsi="Courier New" w:cs="Courier New"/>
            <w:color w:val="000000"/>
            <w:sz w:val="14"/>
            <w:szCs w:val="16"/>
            <w:lang w:val="en-US"/>
          </w:rPr>
          <w:t xml:space="preserve">         …</w:t>
        </w:r>
      </w:ins>
    </w:p>
    <w:p w:rsidR="00527A8F" w:rsidRDefault="00527A8F" w:rsidP="00527A8F">
      <w:pPr>
        <w:autoSpaceDE w:val="0"/>
        <w:autoSpaceDN w:val="0"/>
        <w:adjustRightInd w:val="0"/>
        <w:spacing w:after="0" w:line="240" w:lineRule="auto"/>
        <w:rPr>
          <w:ins w:id="182" w:author="smaslan" w:date="2019-04-15T14:19:00Z"/>
          <w:rFonts w:ascii="Courier New" w:hAnsi="Courier New" w:cs="Courier New"/>
          <w:color w:val="000000"/>
          <w:sz w:val="14"/>
          <w:szCs w:val="16"/>
          <w:lang w:val="en-US"/>
        </w:rPr>
      </w:pPr>
      <w:ins w:id="183" w:author="smaslan" w:date="2019-04-15T14:19:00Z">
        <w:r>
          <w:rPr>
            <w:rFonts w:ascii="Courier New" w:hAnsi="Courier New" w:cs="Courier New"/>
            <w:color w:val="008080"/>
            <w:sz w:val="14"/>
            <w:szCs w:val="16"/>
            <w:lang w:val="en-US"/>
          </w:rPr>
          <w:t xml:space="preserve">  </w:t>
        </w:r>
      </w:ins>
      <w:ins w:id="184" w:author="smaslan" w:date="2019-04-15T14:18:00Z">
        <w:r w:rsidRPr="00BA7F18">
          <w:rPr>
            <w:rFonts w:ascii="Courier New" w:hAnsi="Courier New" w:cs="Courier New"/>
            <w:color w:val="008080"/>
            <w:sz w:val="14"/>
            <w:szCs w:val="16"/>
            <w:lang w:val="en-US"/>
          </w:rPr>
          <w:t xml:space="preserve">       </w:t>
        </w:r>
        <w:r w:rsidRPr="00C21E81">
          <w:rPr>
            <w:rFonts w:ascii="Courier New" w:hAnsi="Courier New" w:cs="Courier New"/>
            <w:color w:val="FF0000"/>
            <w:sz w:val="14"/>
            <w:szCs w:val="16"/>
            <w:lang w:val="en-US"/>
            <w:rPrChange w:id="185" w:author="smaslan" w:date="2019-04-15T14:28:00Z">
              <w:rPr>
                <w:rFonts w:ascii="Courier New" w:hAnsi="Courier New" w:cs="Courier New"/>
                <w:color w:val="000000"/>
                <w:sz w:val="14"/>
                <w:szCs w:val="16"/>
                <w:lang w:val="en-US"/>
              </w:rPr>
            </w:rPrChange>
          </w:rPr>
          <w:t>TWM</w:t>
        </w:r>
        <w:r w:rsidRPr="00C21E81">
          <w:rPr>
            <w:rFonts w:ascii="Courier New" w:hAnsi="Courier New" w:cs="Courier New"/>
            <w:color w:val="FF0000"/>
            <w:sz w:val="14"/>
            <w:szCs w:val="16"/>
            <w:lang w:val="en-US"/>
            <w:rPrChange w:id="186" w:author="smaslan" w:date="2019-04-15T14:28:00Z">
              <w:rPr>
                <w:rFonts w:ascii="Courier New" w:hAnsi="Courier New" w:cs="Courier New"/>
                <w:color w:val="000000"/>
                <w:sz w:val="14"/>
                <w:szCs w:val="16"/>
                <w:lang w:val="en-US"/>
              </w:rPr>
            </w:rPrChange>
          </w:rPr>
          <w:t>-</w:t>
        </w:r>
        <w:proofErr w:type="spellStart"/>
        <w:r w:rsidRPr="00C21E81">
          <w:rPr>
            <w:rFonts w:ascii="Courier New" w:hAnsi="Courier New" w:cs="Courier New"/>
            <w:color w:val="FF0000"/>
            <w:sz w:val="14"/>
            <w:szCs w:val="16"/>
            <w:lang w:val="en-US"/>
            <w:rPrChange w:id="187" w:author="smaslan" w:date="2019-04-15T14:28:00Z">
              <w:rPr>
                <w:rFonts w:ascii="Courier New" w:hAnsi="Courier New" w:cs="Courier New"/>
                <w:color w:val="000000"/>
                <w:sz w:val="14"/>
                <w:szCs w:val="16"/>
                <w:lang w:val="en-US"/>
              </w:rPr>
            </w:rPrChange>
          </w:rPr>
          <w:t>my_</w:t>
        </w:r>
      </w:ins>
      <w:ins w:id="188" w:author="smaslan" w:date="2019-04-15T14:19:00Z">
        <w:r w:rsidRPr="00C21E81">
          <w:rPr>
            <w:rFonts w:ascii="Courier New" w:hAnsi="Courier New" w:cs="Courier New"/>
            <w:color w:val="FF0000"/>
            <w:sz w:val="14"/>
            <w:szCs w:val="16"/>
            <w:lang w:val="en-US"/>
            <w:rPrChange w:id="189" w:author="smaslan" w:date="2019-04-15T14:28:00Z">
              <w:rPr>
                <w:rFonts w:ascii="Courier New" w:hAnsi="Courier New" w:cs="Courier New"/>
                <w:color w:val="000000"/>
                <w:sz w:val="14"/>
                <w:szCs w:val="16"/>
                <w:lang w:val="en-US"/>
              </w:rPr>
            </w:rPrChange>
          </w:rPr>
          <w:t>algorithm_name</w:t>
        </w:r>
        <w:proofErr w:type="spellEnd"/>
      </w:ins>
    </w:p>
    <w:p w:rsidR="00527A8F" w:rsidRPr="00BA7F18" w:rsidRDefault="00527A8F" w:rsidP="00527A8F">
      <w:pPr>
        <w:autoSpaceDE w:val="0"/>
        <w:autoSpaceDN w:val="0"/>
        <w:adjustRightInd w:val="0"/>
        <w:spacing w:after="0" w:line="240" w:lineRule="auto"/>
        <w:rPr>
          <w:ins w:id="190" w:author="smaslan" w:date="2019-04-15T14:18:00Z"/>
          <w:rFonts w:ascii="Courier New" w:hAnsi="Courier New" w:cs="Courier New"/>
          <w:color w:val="000000"/>
          <w:sz w:val="14"/>
          <w:szCs w:val="16"/>
          <w:lang w:val="en-US"/>
        </w:rPr>
      </w:pPr>
      <w:ins w:id="191" w:author="smaslan" w:date="2019-04-15T14:19:00Z">
        <w:r>
          <w:rPr>
            <w:rFonts w:ascii="Courier New" w:hAnsi="Courier New" w:cs="Courier New"/>
            <w:color w:val="000000"/>
            <w:sz w:val="14"/>
            <w:szCs w:val="16"/>
            <w:lang w:val="en-US"/>
          </w:rPr>
          <w:lastRenderedPageBreak/>
          <w:t xml:space="preserve">         …</w:t>
        </w:r>
      </w:ins>
    </w:p>
    <w:p w:rsidR="00527A8F" w:rsidRDefault="00527A8F" w:rsidP="00527A8F">
      <w:pPr>
        <w:autoSpaceDE w:val="0"/>
        <w:autoSpaceDN w:val="0"/>
        <w:adjustRightInd w:val="0"/>
        <w:spacing w:after="0" w:line="240" w:lineRule="auto"/>
        <w:rPr>
          <w:ins w:id="192" w:author="smaslan" w:date="2019-04-15T14:18:00Z"/>
          <w:rFonts w:ascii="Courier New" w:hAnsi="Courier New" w:cs="Courier New"/>
          <w:color w:val="000000"/>
          <w:sz w:val="14"/>
          <w:szCs w:val="16"/>
          <w:lang w:val="en-US"/>
        </w:rPr>
      </w:pPr>
      <w:ins w:id="193" w:author="smaslan" w:date="2019-04-15T14:18:00Z">
        <w:r w:rsidRPr="00BA7F18">
          <w:rPr>
            <w:rFonts w:ascii="Courier New" w:hAnsi="Courier New" w:cs="Courier New"/>
            <w:b/>
            <w:bCs/>
            <w:color w:val="000000"/>
            <w:sz w:val="14"/>
            <w:szCs w:val="16"/>
            <w:lang w:val="en-US"/>
          </w:rPr>
          <w:t>#</w:t>
        </w:r>
        <w:proofErr w:type="spellStart"/>
        <w:r w:rsidRPr="00BA7F18">
          <w:rPr>
            <w:rFonts w:ascii="Courier New" w:hAnsi="Courier New" w:cs="Courier New"/>
            <w:b/>
            <w:bCs/>
            <w:color w:val="000000"/>
            <w:sz w:val="14"/>
            <w:szCs w:val="16"/>
            <w:lang w:val="en-US"/>
          </w:rPr>
          <w:t>endmatrix</w:t>
        </w:r>
        <w:proofErr w:type="spellEnd"/>
        <w:proofErr w:type="gramStart"/>
        <w:r w:rsidRPr="00BA7F18">
          <w:rPr>
            <w:rFonts w:ascii="Courier New" w:hAnsi="Courier New" w:cs="Courier New"/>
            <w:color w:val="000000"/>
            <w:sz w:val="14"/>
            <w:szCs w:val="16"/>
            <w:lang w:val="en-US"/>
          </w:rPr>
          <w:t>::</w:t>
        </w:r>
        <w:proofErr w:type="gramEnd"/>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list</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of</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supported</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algorithms</w:t>
        </w:r>
      </w:ins>
    </w:p>
    <w:p w:rsidR="00527A8F" w:rsidRDefault="00527A8F" w:rsidP="00527A8F">
      <w:pPr>
        <w:autoSpaceDE w:val="0"/>
        <w:autoSpaceDN w:val="0"/>
        <w:adjustRightInd w:val="0"/>
        <w:spacing w:after="0" w:line="240" w:lineRule="auto"/>
        <w:rPr>
          <w:ins w:id="194" w:author="smaslan" w:date="2019-04-15T14:28:00Z"/>
          <w:rFonts w:ascii="Courier New" w:hAnsi="Courier New" w:cs="Courier New"/>
          <w:color w:val="000000"/>
          <w:sz w:val="14"/>
          <w:szCs w:val="16"/>
          <w:lang w:val="en-US"/>
        </w:rPr>
      </w:pPr>
      <w:ins w:id="195" w:author="smaslan" w:date="2019-04-15T14:18:00Z">
        <w:r>
          <w:rPr>
            <w:rFonts w:ascii="Courier New" w:hAnsi="Courier New" w:cs="Courier New"/>
            <w:color w:val="000000"/>
            <w:sz w:val="14"/>
            <w:szCs w:val="16"/>
            <w:lang w:val="en-US"/>
          </w:rPr>
          <w:t>…</w:t>
        </w:r>
      </w:ins>
    </w:p>
    <w:p w:rsidR="00C21E81" w:rsidRDefault="00C21E81" w:rsidP="00527A8F">
      <w:pPr>
        <w:autoSpaceDE w:val="0"/>
        <w:autoSpaceDN w:val="0"/>
        <w:adjustRightInd w:val="0"/>
        <w:spacing w:after="0" w:line="240" w:lineRule="auto"/>
        <w:rPr>
          <w:ins w:id="196" w:author="smaslan" w:date="2019-04-15T14:28:00Z"/>
          <w:rFonts w:ascii="Courier New" w:hAnsi="Courier New" w:cs="Courier New"/>
          <w:color w:val="000000"/>
          <w:sz w:val="14"/>
          <w:szCs w:val="16"/>
          <w:lang w:val="en-US"/>
        </w:rPr>
      </w:pPr>
    </w:p>
    <w:p w:rsidR="00C21E81" w:rsidRPr="00A2245E" w:rsidRDefault="00C21E81" w:rsidP="00C21E81">
      <w:pPr>
        <w:rPr>
          <w:ins w:id="197" w:author="smaslan" w:date="2019-04-15T14:28:00Z"/>
          <w:lang w:val="en-GB"/>
        </w:rPr>
      </w:pPr>
      <w:ins w:id="198" w:author="smaslan" w:date="2019-04-15T14:28:00Z">
        <w:r w:rsidRPr="00A2245E">
          <w:rPr>
            <w:lang w:val="en-GB"/>
          </w:rPr>
          <w:t>The newly integrated algorithm should automatically appear in the list of available algorithms in the QWTB processing panel of TWM.</w:t>
        </w:r>
      </w:ins>
    </w:p>
    <w:p w:rsidR="00527A8F" w:rsidRDefault="00527A8F" w:rsidP="003B7370">
      <w:pPr>
        <w:rPr>
          <w:ins w:id="199" w:author="smaslan" w:date="2019-04-15T14:22:00Z"/>
          <w:lang w:val="en-GB"/>
        </w:rPr>
        <w:pPrChange w:id="200" w:author="smaslan" w:date="2019-04-15T13:57:00Z">
          <w:pPr/>
        </w:pPrChange>
      </w:pPr>
      <w:ins w:id="201" w:author="smaslan" w:date="2019-04-15T14:20:00Z">
        <w:r>
          <w:rPr>
            <w:lang w:val="en-GB"/>
          </w:rPr>
          <w:t xml:space="preserve">When implementing the algorithms, user should keep in mind the algorithm should be compatible with both GNU Octave and </w:t>
        </w:r>
        <w:proofErr w:type="spellStart"/>
        <w:r>
          <w:rPr>
            <w:lang w:val="en-GB"/>
          </w:rPr>
          <w:t>Matlab</w:t>
        </w:r>
        <w:proofErr w:type="spellEnd"/>
        <w:r>
          <w:rPr>
            <w:lang w:val="en-GB"/>
          </w:rPr>
          <w:t xml:space="preserve"> environments, so it is recommended to not use </w:t>
        </w:r>
      </w:ins>
      <w:ins w:id="202" w:author="smaslan" w:date="2019-04-15T14:28:00Z">
        <w:r w:rsidR="00C21E81">
          <w:rPr>
            <w:lang w:val="en-GB"/>
          </w:rPr>
          <w:t xml:space="preserve">the </w:t>
        </w:r>
      </w:ins>
      <w:ins w:id="203" w:author="smaslan" w:date="2019-04-15T14:20:00Z">
        <w:r>
          <w:rPr>
            <w:lang w:val="en-GB"/>
          </w:rPr>
          <w:t xml:space="preserve">extended Octave syntax and </w:t>
        </w:r>
      </w:ins>
      <w:ins w:id="204" w:author="smaslan" w:date="2019-04-15T14:29:00Z">
        <w:r w:rsidR="00C21E81">
          <w:rPr>
            <w:lang w:val="en-GB"/>
          </w:rPr>
          <w:t xml:space="preserve">when possible </w:t>
        </w:r>
      </w:ins>
      <w:ins w:id="205" w:author="smaslan" w:date="2019-04-15T14:20:00Z">
        <w:r>
          <w:rPr>
            <w:lang w:val="en-GB"/>
          </w:rPr>
          <w:t>also no</w:t>
        </w:r>
      </w:ins>
      <w:ins w:id="206" w:author="smaslan" w:date="2019-04-15T14:28:00Z">
        <w:r w:rsidR="00C21E81">
          <w:rPr>
            <w:lang w:val="en-GB"/>
          </w:rPr>
          <w:t>t</w:t>
        </w:r>
      </w:ins>
      <w:ins w:id="207" w:author="smaslan" w:date="2019-04-15T14:20:00Z">
        <w:r>
          <w:rPr>
            <w:lang w:val="en-GB"/>
          </w:rPr>
          <w:t xml:space="preserve"> the </w:t>
        </w:r>
      </w:ins>
      <w:ins w:id="208" w:author="smaslan" w:date="2019-04-15T14:29:00Z">
        <w:r w:rsidR="00C21E81">
          <w:rPr>
            <w:lang w:val="en-GB"/>
          </w:rPr>
          <w:t xml:space="preserve">commercial </w:t>
        </w:r>
      </w:ins>
      <w:ins w:id="209" w:author="smaslan" w:date="2019-04-15T14:20:00Z">
        <w:r>
          <w:rPr>
            <w:lang w:val="en-GB"/>
          </w:rPr>
          <w:t xml:space="preserve">packages where no equivalent for the other environment is available. Where needed, use may </w:t>
        </w:r>
      </w:ins>
      <w:ins w:id="210" w:author="smaslan" w:date="2019-04-15T14:21:00Z">
        <w:r>
          <w:rPr>
            <w:lang w:val="en-GB"/>
          </w:rPr>
          <w:t xml:space="preserve">use if/else statement to distinguish </w:t>
        </w:r>
        <w:proofErr w:type="spellStart"/>
        <w:r>
          <w:rPr>
            <w:lang w:val="en-GB"/>
          </w:rPr>
          <w:t>Matlab</w:t>
        </w:r>
        <w:proofErr w:type="spellEnd"/>
        <w:r>
          <w:rPr>
            <w:lang w:val="en-GB"/>
          </w:rPr>
          <w:t xml:space="preserve"> and Octave code</w:t>
        </w:r>
      </w:ins>
      <w:ins w:id="211" w:author="smaslan" w:date="2019-04-15T14:29:00Z">
        <w:r w:rsidR="00C21E81">
          <w:rPr>
            <w:lang w:val="en-GB"/>
          </w:rPr>
          <w:t xml:space="preserve"> to reflect the differences or eventually throw and error with information the algorithm cannot run in given environment</w:t>
        </w:r>
      </w:ins>
      <w:ins w:id="212" w:author="smaslan" w:date="2019-04-15T14:21:00Z">
        <w:r>
          <w:rPr>
            <w:lang w:val="en-GB"/>
          </w:rPr>
          <w:t>.</w:t>
        </w:r>
      </w:ins>
      <w:ins w:id="213" w:author="smaslan" w:date="2019-04-15T14:22:00Z">
        <w:r w:rsidR="00C21E81">
          <w:rPr>
            <w:lang w:val="en-GB"/>
          </w:rPr>
          <w:t xml:space="preserve"> Example</w:t>
        </w:r>
      </w:ins>
      <w:ins w:id="214" w:author="smaslan" w:date="2019-04-15T14:29:00Z">
        <w:r w:rsidR="00C21E81">
          <w:rPr>
            <w:lang w:val="en-GB"/>
          </w:rPr>
          <w:t xml:space="preserve"> of environment dependent code</w:t>
        </w:r>
      </w:ins>
      <w:ins w:id="215" w:author="smaslan" w:date="2019-04-15T14:22:00Z">
        <w:r w:rsidR="00C21E81">
          <w:rPr>
            <w:lang w:val="en-GB"/>
          </w:rPr>
          <w:t>:</w:t>
        </w:r>
      </w:ins>
    </w:p>
    <w:p w:rsidR="00C21E81" w:rsidRPr="00C21E81" w:rsidRDefault="00C21E81" w:rsidP="00C21E81">
      <w:pPr>
        <w:pStyle w:val="code"/>
        <w:rPr>
          <w:ins w:id="216" w:author="smaslan" w:date="2019-04-15T14:23:00Z"/>
        </w:rPr>
        <w:pPrChange w:id="217" w:author="smaslan" w:date="2019-04-15T14:23:00Z">
          <w:pPr/>
        </w:pPrChange>
      </w:pPr>
      <w:ins w:id="218" w:author="smaslan" w:date="2019-04-15T14:23:00Z">
        <w:r w:rsidRPr="00C21E81">
          <w:t xml:space="preserve">%% Check if running in </w:t>
        </w:r>
        <w:proofErr w:type="spellStart"/>
        <w:r w:rsidRPr="00C21E81">
          <w:t>Matlab</w:t>
        </w:r>
        <w:proofErr w:type="spellEnd"/>
        <w:r w:rsidRPr="00C21E81">
          <w:t xml:space="preserve"> or GNU Octave:</w:t>
        </w:r>
      </w:ins>
    </w:p>
    <w:p w:rsidR="00C21E81" w:rsidRPr="00C21E81" w:rsidRDefault="00C21E81" w:rsidP="00C21E81">
      <w:pPr>
        <w:pStyle w:val="code"/>
        <w:rPr>
          <w:ins w:id="219" w:author="smaslan" w:date="2019-04-15T14:23:00Z"/>
        </w:rPr>
        <w:pPrChange w:id="220" w:author="smaslan" w:date="2019-04-15T14:23:00Z">
          <w:pPr/>
        </w:pPrChange>
      </w:pPr>
      <w:ins w:id="221" w:author="smaslan" w:date="2019-04-15T14:23:00Z">
        <w:r w:rsidRPr="00C21E81">
          <w:t>IS_OCTAVE = (</w:t>
        </w:r>
        <w:proofErr w:type="gramStart"/>
        <w:r w:rsidRPr="00C21E81">
          <w:t>exist(</w:t>
        </w:r>
        <w:proofErr w:type="gramEnd"/>
        <w:r w:rsidRPr="00C21E81">
          <w:t>'OCTAVE_VERSION') ~= 0);</w:t>
        </w:r>
      </w:ins>
    </w:p>
    <w:p w:rsidR="00C21E81" w:rsidRPr="00C21E81" w:rsidRDefault="00C21E81" w:rsidP="00C21E81">
      <w:pPr>
        <w:pStyle w:val="code"/>
        <w:rPr>
          <w:ins w:id="222" w:author="smaslan" w:date="2019-04-15T14:23:00Z"/>
        </w:rPr>
        <w:pPrChange w:id="223" w:author="smaslan" w:date="2019-04-15T14:23:00Z">
          <w:pPr/>
        </w:pPrChange>
      </w:pPr>
    </w:p>
    <w:p w:rsidR="00C21E81" w:rsidRPr="00C21E81" w:rsidRDefault="00C21E81" w:rsidP="00C21E81">
      <w:pPr>
        <w:pStyle w:val="code"/>
        <w:rPr>
          <w:ins w:id="224" w:author="smaslan" w:date="2019-04-15T14:23:00Z"/>
        </w:rPr>
        <w:pPrChange w:id="225" w:author="smaslan" w:date="2019-04-15T14:23:00Z">
          <w:pPr/>
        </w:pPrChange>
      </w:pPr>
      <w:ins w:id="226" w:author="smaslan" w:date="2019-04-15T14:23:00Z">
        <w:r w:rsidRPr="00C21E81">
          <w:t>%% Check available packages</w:t>
        </w:r>
      </w:ins>
    </w:p>
    <w:p w:rsidR="00C21E81" w:rsidRPr="00C21E81" w:rsidRDefault="00C21E81" w:rsidP="00C21E81">
      <w:pPr>
        <w:pStyle w:val="code"/>
        <w:rPr>
          <w:ins w:id="227" w:author="smaslan" w:date="2019-04-15T14:23:00Z"/>
        </w:rPr>
        <w:pPrChange w:id="228" w:author="smaslan" w:date="2019-04-15T14:23:00Z">
          <w:pPr/>
        </w:pPrChange>
      </w:pPr>
      <w:proofErr w:type="gramStart"/>
      <w:ins w:id="229" w:author="smaslan" w:date="2019-04-15T14:23:00Z">
        <w:r w:rsidRPr="00C21E81">
          <w:t>if</w:t>
        </w:r>
        <w:proofErr w:type="gramEnd"/>
        <w:r w:rsidRPr="00C21E81">
          <w:t xml:space="preserve"> IS_OCTAVE</w:t>
        </w:r>
      </w:ins>
    </w:p>
    <w:p w:rsidR="00C21E81" w:rsidRPr="00C21E81" w:rsidRDefault="00C21E81" w:rsidP="00C21E81">
      <w:pPr>
        <w:pStyle w:val="code"/>
        <w:rPr>
          <w:ins w:id="230" w:author="smaslan" w:date="2019-04-15T14:23:00Z"/>
        </w:rPr>
        <w:pPrChange w:id="231" w:author="smaslan" w:date="2019-04-15T14:23:00Z">
          <w:pPr/>
        </w:pPrChange>
      </w:pPr>
      <w:ins w:id="232" w:author="smaslan" w:date="2019-04-15T14:23:00Z">
        <w:r w:rsidRPr="00C21E81">
          <w:t xml:space="preserve">        </w:t>
        </w:r>
        <w:proofErr w:type="gramStart"/>
        <w:r w:rsidRPr="00C21E81">
          <w:t>if</w:t>
        </w:r>
        <w:proofErr w:type="gramEnd"/>
        <w:r w:rsidRPr="00C21E81">
          <w:t xml:space="preserve"> not(exist('butter'))</w:t>
        </w:r>
      </w:ins>
    </w:p>
    <w:p w:rsidR="00C21E81" w:rsidRPr="00C21E81" w:rsidRDefault="00C21E81" w:rsidP="00C21E81">
      <w:pPr>
        <w:pStyle w:val="code"/>
        <w:rPr>
          <w:ins w:id="233" w:author="smaslan" w:date="2019-04-15T14:23:00Z"/>
        </w:rPr>
        <w:pPrChange w:id="234" w:author="smaslan" w:date="2019-04-15T14:23:00Z">
          <w:pPr/>
        </w:pPrChange>
      </w:pPr>
      <w:ins w:id="235" w:author="smaslan" w:date="2019-04-15T14:23:00Z">
        <w:r w:rsidRPr="00C21E81">
          <w:t xml:space="preserve">                </w:t>
        </w:r>
        <w:proofErr w:type="spellStart"/>
        <w:proofErr w:type="gramStart"/>
        <w:r w:rsidRPr="00C21E81">
          <w:t>pkg</w:t>
        </w:r>
        <w:proofErr w:type="spellEnd"/>
        <w:proofErr w:type="gramEnd"/>
        <w:r w:rsidRPr="00C21E81">
          <w:t xml:space="preserve"> load signal</w:t>
        </w:r>
      </w:ins>
    </w:p>
    <w:p w:rsidR="00C21E81" w:rsidRPr="00C21E81" w:rsidRDefault="00C21E81" w:rsidP="00C21E81">
      <w:pPr>
        <w:pStyle w:val="code"/>
        <w:rPr>
          <w:ins w:id="236" w:author="smaslan" w:date="2019-04-15T14:23:00Z"/>
        </w:rPr>
        <w:pPrChange w:id="237" w:author="smaslan" w:date="2019-04-15T14:23:00Z">
          <w:pPr/>
        </w:pPrChange>
      </w:pPr>
      <w:ins w:id="238" w:author="smaslan" w:date="2019-04-15T14:23:00Z">
        <w:r w:rsidRPr="00C21E81">
          <w:t xml:space="preserve">                </w:t>
        </w:r>
        <w:proofErr w:type="gramStart"/>
        <w:r w:rsidRPr="00C21E81">
          <w:t>if</w:t>
        </w:r>
        <w:proofErr w:type="gramEnd"/>
        <w:r w:rsidRPr="00C21E81">
          <w:t xml:space="preserve"> not(exist('butter'))</w:t>
        </w:r>
      </w:ins>
    </w:p>
    <w:p w:rsidR="00C21E81" w:rsidRPr="00C21E81" w:rsidRDefault="00C21E81" w:rsidP="00C21E81">
      <w:pPr>
        <w:pStyle w:val="code"/>
        <w:rPr>
          <w:ins w:id="239" w:author="smaslan" w:date="2019-04-15T14:23:00Z"/>
        </w:rPr>
        <w:pPrChange w:id="240" w:author="smaslan" w:date="2019-04-15T14:23:00Z">
          <w:pPr/>
        </w:pPrChange>
      </w:pPr>
      <w:ins w:id="241" w:author="smaslan" w:date="2019-04-15T14:23:00Z">
        <w:r w:rsidRPr="00C21E81">
          <w:t xml:space="preserve">                        </w:t>
        </w:r>
        <w:proofErr w:type="gramStart"/>
        <w:r w:rsidRPr="00C21E81">
          <w:t>error(</w:t>
        </w:r>
        <w:proofErr w:type="gramEnd"/>
        <w:r w:rsidRPr="00C21E81">
          <w:t>'This algorithm requires package `signal` from Octave Forge');</w:t>
        </w:r>
      </w:ins>
    </w:p>
    <w:p w:rsidR="00C21E81" w:rsidRPr="00C21E81" w:rsidRDefault="00C21E81" w:rsidP="00C21E81">
      <w:pPr>
        <w:pStyle w:val="code"/>
        <w:rPr>
          <w:ins w:id="242" w:author="smaslan" w:date="2019-04-15T14:23:00Z"/>
        </w:rPr>
        <w:pPrChange w:id="243" w:author="smaslan" w:date="2019-04-15T14:23:00Z">
          <w:pPr/>
        </w:pPrChange>
      </w:pPr>
      <w:ins w:id="244" w:author="smaslan" w:date="2019-04-15T14:23:00Z">
        <w:r w:rsidRPr="00C21E81">
          <w:t xml:space="preserve">                </w:t>
        </w:r>
        <w:proofErr w:type="gramStart"/>
        <w:r w:rsidRPr="00C21E81">
          <w:t>end</w:t>
        </w:r>
        <w:proofErr w:type="gramEnd"/>
      </w:ins>
    </w:p>
    <w:p w:rsidR="00C21E81" w:rsidRPr="00C21E81" w:rsidRDefault="00C21E81" w:rsidP="00C21E81">
      <w:pPr>
        <w:pStyle w:val="code"/>
        <w:rPr>
          <w:ins w:id="245" w:author="smaslan" w:date="2019-04-15T14:23:00Z"/>
        </w:rPr>
        <w:pPrChange w:id="246" w:author="smaslan" w:date="2019-04-15T14:23:00Z">
          <w:pPr/>
        </w:pPrChange>
      </w:pPr>
      <w:ins w:id="247" w:author="smaslan" w:date="2019-04-15T14:23:00Z">
        <w:r w:rsidRPr="00C21E81">
          <w:t xml:space="preserve">        </w:t>
        </w:r>
        <w:proofErr w:type="gramStart"/>
        <w:r w:rsidRPr="00C21E81">
          <w:t>end</w:t>
        </w:r>
        <w:proofErr w:type="gramEnd"/>
      </w:ins>
    </w:p>
    <w:p w:rsidR="00C21E81" w:rsidRPr="00C21E81" w:rsidRDefault="00C21E81" w:rsidP="00C21E81">
      <w:pPr>
        <w:pStyle w:val="code"/>
        <w:rPr>
          <w:ins w:id="248" w:author="smaslan" w:date="2019-04-15T14:23:00Z"/>
        </w:rPr>
        <w:pPrChange w:id="249" w:author="smaslan" w:date="2019-04-15T14:23:00Z">
          <w:pPr/>
        </w:pPrChange>
      </w:pPr>
      <w:proofErr w:type="gramStart"/>
      <w:ins w:id="250" w:author="smaslan" w:date="2019-04-15T14:23:00Z">
        <w:r w:rsidRPr="00C21E81">
          <w:t>else</w:t>
        </w:r>
        <w:proofErr w:type="gramEnd"/>
      </w:ins>
    </w:p>
    <w:p w:rsidR="00C21E81" w:rsidRPr="00C21E81" w:rsidRDefault="00C21E81" w:rsidP="00C21E81">
      <w:pPr>
        <w:pStyle w:val="code"/>
        <w:rPr>
          <w:ins w:id="251" w:author="smaslan" w:date="2019-04-15T14:23:00Z"/>
        </w:rPr>
        <w:pPrChange w:id="252" w:author="smaslan" w:date="2019-04-15T14:23:00Z">
          <w:pPr/>
        </w:pPrChange>
      </w:pPr>
      <w:ins w:id="253" w:author="smaslan" w:date="2019-04-15T14:23:00Z">
        <w:r w:rsidRPr="00C21E81">
          <w:t xml:space="preserve">        </w:t>
        </w:r>
        <w:proofErr w:type="gramStart"/>
        <w:r w:rsidRPr="00C21E81">
          <w:t>if</w:t>
        </w:r>
        <w:proofErr w:type="gramEnd"/>
        <w:r w:rsidRPr="00C21E81">
          <w:t xml:space="preserve"> not(exist('butter'))</w:t>
        </w:r>
      </w:ins>
    </w:p>
    <w:p w:rsidR="00C21E81" w:rsidRPr="00C21E81" w:rsidRDefault="00C21E81" w:rsidP="00C21E81">
      <w:pPr>
        <w:pStyle w:val="code"/>
        <w:rPr>
          <w:ins w:id="254" w:author="smaslan" w:date="2019-04-15T14:23:00Z"/>
        </w:rPr>
        <w:pPrChange w:id="255" w:author="smaslan" w:date="2019-04-15T14:23:00Z">
          <w:pPr/>
        </w:pPrChange>
      </w:pPr>
      <w:ins w:id="256" w:author="smaslan" w:date="2019-04-15T14:23:00Z">
        <w:r w:rsidRPr="00C21E81">
          <w:t xml:space="preserve">                </w:t>
        </w:r>
        <w:proofErr w:type="gramStart"/>
        <w:r w:rsidRPr="00C21E81">
          <w:t>error(</w:t>
        </w:r>
        <w:proofErr w:type="gramEnd"/>
        <w:r w:rsidRPr="00C21E81">
          <w:t>'This algorithm requires `Signal Processing Toolbox`');</w:t>
        </w:r>
      </w:ins>
    </w:p>
    <w:p w:rsidR="00C21E81" w:rsidRPr="00C21E81" w:rsidRDefault="00C21E81" w:rsidP="00C21E81">
      <w:pPr>
        <w:pStyle w:val="code"/>
        <w:rPr>
          <w:ins w:id="257" w:author="smaslan" w:date="2019-04-15T14:23:00Z"/>
        </w:rPr>
        <w:pPrChange w:id="258" w:author="smaslan" w:date="2019-04-15T14:23:00Z">
          <w:pPr/>
        </w:pPrChange>
      </w:pPr>
      <w:ins w:id="259" w:author="smaslan" w:date="2019-04-15T14:23:00Z">
        <w:r w:rsidRPr="00C21E81">
          <w:t xml:space="preserve">        </w:t>
        </w:r>
        <w:proofErr w:type="gramStart"/>
        <w:r w:rsidRPr="00C21E81">
          <w:t>end</w:t>
        </w:r>
        <w:proofErr w:type="gramEnd"/>
      </w:ins>
    </w:p>
    <w:p w:rsidR="00C21E81" w:rsidRDefault="00C21E81" w:rsidP="00C21E81">
      <w:pPr>
        <w:pStyle w:val="code"/>
        <w:rPr>
          <w:ins w:id="260" w:author="smaslan" w:date="2019-04-15T14:23:00Z"/>
        </w:rPr>
        <w:pPrChange w:id="261" w:author="smaslan" w:date="2019-04-15T14:23:00Z">
          <w:pPr/>
        </w:pPrChange>
      </w:pPr>
      <w:proofErr w:type="gramStart"/>
      <w:ins w:id="262" w:author="smaslan" w:date="2019-04-15T14:23:00Z">
        <w:r w:rsidRPr="00C21E81">
          <w:t>end</w:t>
        </w:r>
        <w:proofErr w:type="gramEnd"/>
      </w:ins>
    </w:p>
    <w:p w:rsidR="00C21E81" w:rsidRDefault="00C21E81" w:rsidP="00C21E81">
      <w:pPr>
        <w:pStyle w:val="code"/>
        <w:rPr>
          <w:ins w:id="263" w:author="smaslan" w:date="2019-04-15T14:23:00Z"/>
        </w:rPr>
        <w:pPrChange w:id="264" w:author="smaslan" w:date="2019-04-15T14:23:00Z">
          <w:pPr/>
        </w:pPrChange>
      </w:pPr>
    </w:p>
    <w:p w:rsidR="003B7370" w:rsidRPr="003B7370" w:rsidDel="00C21E81" w:rsidRDefault="003B7370" w:rsidP="003B7370">
      <w:pPr>
        <w:rPr>
          <w:del w:id="265" w:author="smaslan" w:date="2019-04-15T14:25:00Z"/>
          <w:lang w:val="en-GB"/>
          <w:rPrChange w:id="266" w:author="smaslan" w:date="2019-04-15T13:57:00Z">
            <w:rPr>
              <w:del w:id="267" w:author="smaslan" w:date="2019-04-15T14:25:00Z"/>
              <w:lang w:val="en-US"/>
            </w:rPr>
          </w:rPrChange>
        </w:rPr>
        <w:pPrChange w:id="268" w:author="smaslan" w:date="2019-04-15T13:57:00Z">
          <w:pPr/>
        </w:pPrChange>
      </w:pPr>
    </w:p>
    <w:p w:rsidR="00EB2C5C" w:rsidRDefault="001077F0" w:rsidP="004D1A76">
      <w:pPr>
        <w:pStyle w:val="Nadpis2"/>
        <w:rPr>
          <w:lang w:val="en-US"/>
        </w:rPr>
      </w:pPr>
      <w:r>
        <w:rPr>
          <w:lang w:val="en-US"/>
        </w:rPr>
        <w:t>Input quantities</w:t>
      </w:r>
    </w:p>
    <w:p w:rsidR="009127FD" w:rsidRDefault="009127FD" w:rsidP="009F45AA">
      <w:pPr>
        <w:rPr>
          <w:lang w:val="en-US"/>
        </w:rPr>
      </w:pPr>
      <w:r>
        <w:rPr>
          <w:lang w:val="en-US"/>
        </w:rPr>
        <w:t xml:space="preserve">The format of the input quantities is given by the QWTB design. QWTB toolbox passes </w:t>
      </w:r>
      <w:del w:id="269" w:author="smaslan" w:date="2018-01-18T16:10:00Z">
        <w:r w:rsidDel="004631A4">
          <w:rPr>
            <w:lang w:val="en-US"/>
          </w:rPr>
          <w:delText xml:space="preserve">algorithms </w:delText>
        </w:r>
      </w:del>
      <w:ins w:id="270" w:author="smaslan" w:date="2018-01-18T16:10:00Z">
        <w:r w:rsidR="004631A4">
          <w:rPr>
            <w:lang w:val="en-US"/>
          </w:rPr>
          <w:t xml:space="preserve">parameters </w:t>
        </w:r>
      </w:ins>
      <w:r>
        <w:rPr>
          <w:lang w:val="en-US"/>
        </w:rPr>
        <w:t xml:space="preserve">to the algorithm’s wrapper function as a structure containing substructures, one for each quantity. Each quantity structure may contain several items. </w:t>
      </w:r>
      <w:del w:id="271" w:author="smaslan" w:date="2019-04-15T14:31:00Z">
        <w:r w:rsidDel="00C21E81">
          <w:rPr>
            <w:lang w:val="en-US"/>
          </w:rPr>
          <w:delText xml:space="preserve">First, </w:delText>
        </w:r>
      </w:del>
      <w:ins w:id="272" w:author="smaslan" w:date="2019-04-15T14:31:00Z">
        <w:r w:rsidR="00C21E81">
          <w:rPr>
            <w:lang w:val="en-US"/>
          </w:rPr>
          <w:t xml:space="preserve">E.g. </w:t>
        </w:r>
      </w:ins>
      <w:r>
        <w:rPr>
          <w:lang w:val="en-US"/>
        </w:rPr>
        <w:t>the values ‘</w:t>
      </w:r>
      <w:r w:rsidRPr="004631A4">
        <w:rPr>
          <w:b/>
          <w:lang w:val="en-US"/>
          <w:rPrChange w:id="273" w:author="smaslan" w:date="2018-01-18T16:10:00Z">
            <w:rPr>
              <w:rFonts w:asciiTheme="majorHAnsi" w:eastAsiaTheme="majorEastAsia" w:hAnsiTheme="majorHAnsi" w:cstheme="majorBidi"/>
              <w:b/>
              <w:bCs/>
              <w:color w:val="365F91" w:themeColor="accent1" w:themeShade="BF"/>
              <w:sz w:val="28"/>
              <w:szCs w:val="28"/>
              <w:lang w:val="en-US"/>
            </w:rPr>
          </w:rPrChange>
        </w:rPr>
        <w:t>v</w:t>
      </w:r>
      <w:r>
        <w:rPr>
          <w:lang w:val="en-US"/>
        </w:rPr>
        <w:t>’, associated uncertainty ‘</w:t>
      </w:r>
      <w:r w:rsidRPr="004631A4">
        <w:rPr>
          <w:b/>
          <w:lang w:val="en-US"/>
          <w:rPrChange w:id="274" w:author="smaslan" w:date="2018-01-18T16:10:00Z">
            <w:rPr>
              <w:rFonts w:asciiTheme="majorHAnsi" w:eastAsiaTheme="majorEastAsia" w:hAnsiTheme="majorHAnsi" w:cstheme="majorBidi"/>
              <w:b/>
              <w:bCs/>
              <w:color w:val="365F91" w:themeColor="accent1" w:themeShade="BF"/>
              <w:sz w:val="28"/>
              <w:szCs w:val="28"/>
              <w:lang w:val="en-US"/>
            </w:rPr>
          </w:rPrChange>
        </w:rPr>
        <w:t>u</w:t>
      </w:r>
      <w:r>
        <w:rPr>
          <w:lang w:val="en-US"/>
        </w:rPr>
        <w:t>’</w:t>
      </w:r>
      <w:ins w:id="275" w:author="smaslan" w:date="2018-01-18T16:10:00Z">
        <w:r w:rsidR="004631A4">
          <w:rPr>
            <w:lang w:val="en-US"/>
          </w:rPr>
          <w:t xml:space="preserve"> if exists</w:t>
        </w:r>
      </w:ins>
      <w:r>
        <w:rPr>
          <w:lang w:val="en-US"/>
        </w:rPr>
        <w:t xml:space="preserve">, etc. </w:t>
      </w:r>
      <w:del w:id="276" w:author="smaslan" w:date="2018-01-18T16:11:00Z">
        <w:r w:rsidDel="004631A4">
          <w:rPr>
            <w:lang w:val="en-US"/>
          </w:rPr>
          <w:delText>f</w:delText>
        </w:r>
      </w:del>
      <w:proofErr w:type="gramStart"/>
      <w:ins w:id="277" w:author="smaslan" w:date="2018-01-18T16:11:00Z">
        <w:r w:rsidR="004631A4">
          <w:rPr>
            <w:lang w:val="en-US"/>
          </w:rPr>
          <w:t>F</w:t>
        </w:r>
      </w:ins>
      <w:r>
        <w:rPr>
          <w:lang w:val="en-US"/>
        </w:rPr>
        <w:t>or</w:t>
      </w:r>
      <w:proofErr w:type="gramEnd"/>
      <w:r>
        <w:rPr>
          <w:lang w:val="en-US"/>
        </w:rPr>
        <w:t xml:space="preserve"> more details see documentation of the QWTB</w:t>
      </w:r>
      <w:ins w:id="278" w:author="smaslan" w:date="2018-01-18T16:11:00Z">
        <w:r w:rsidR="004631A4">
          <w:rPr>
            <w:lang w:val="en-US"/>
          </w:rPr>
          <w:t xml:space="preserve"> </w:t>
        </w:r>
      </w:ins>
      <w:ins w:id="279" w:author="smaslan" w:date="2018-08-07T16:49:00Z">
        <w:r w:rsidR="00400002">
          <w:rPr>
            <w:lang w:val="en-US"/>
          </w:rPr>
          <w:fldChar w:fldCharType="begin"/>
        </w:r>
        <w:r w:rsidR="00400002">
          <w:rPr>
            <w:lang w:val="en-US"/>
          </w:rPr>
          <w:instrText xml:space="preserve"> REF _Ref521423879 \r \h </w:instrText>
        </w:r>
      </w:ins>
      <w:r w:rsidR="00400002">
        <w:rPr>
          <w:lang w:val="en-US"/>
        </w:rPr>
      </w:r>
      <w:r w:rsidR="00400002">
        <w:rPr>
          <w:lang w:val="en-US"/>
        </w:rPr>
        <w:fldChar w:fldCharType="separate"/>
      </w:r>
      <w:ins w:id="280" w:author="smaslan" w:date="2019-04-15T14:38:00Z">
        <w:r w:rsidR="00891D6B">
          <w:rPr>
            <w:lang w:val="en-US"/>
          </w:rPr>
          <w:t>[3]</w:t>
        </w:r>
      </w:ins>
      <w:ins w:id="281" w:author="smaslan" w:date="2018-08-07T16:49:00Z">
        <w:r w:rsidR="00400002">
          <w:rPr>
            <w:lang w:val="en-US"/>
          </w:rPr>
          <w:fldChar w:fldCharType="end"/>
        </w:r>
      </w:ins>
      <w:r>
        <w:rPr>
          <w:lang w:val="en-US"/>
        </w:rPr>
        <w:t>. Example of the input to the algorithms wrapper:</w:t>
      </w:r>
    </w:p>
    <w:p w:rsidR="009127FD" w:rsidRDefault="009127FD" w:rsidP="009127FD">
      <w:pPr>
        <w:spacing w:after="0"/>
        <w:rPr>
          <w:lang w:val="en-US"/>
        </w:rPr>
      </w:pPr>
      <w:proofErr w:type="spellStart"/>
      <w:r>
        <w:rPr>
          <w:lang w:val="en-US"/>
        </w:rPr>
        <w:t>DI.Ts.v</w:t>
      </w:r>
      <w:proofErr w:type="spellEnd"/>
      <w:r>
        <w:rPr>
          <w:lang w:val="en-US"/>
        </w:rPr>
        <w:t xml:space="preserve"> – value of sampling period</w:t>
      </w:r>
    </w:p>
    <w:p w:rsidR="009127FD" w:rsidRDefault="009127FD" w:rsidP="009127FD">
      <w:pPr>
        <w:spacing w:after="0"/>
        <w:rPr>
          <w:lang w:val="en-US"/>
        </w:rPr>
      </w:pPr>
      <w:proofErr w:type="spellStart"/>
      <w:r>
        <w:rPr>
          <w:lang w:val="en-US"/>
        </w:rPr>
        <w:t>DI.Ts.u</w:t>
      </w:r>
      <w:proofErr w:type="spellEnd"/>
      <w:r>
        <w:rPr>
          <w:lang w:val="en-US"/>
        </w:rPr>
        <w:t xml:space="preserve"> – uncertainty of sampling period</w:t>
      </w:r>
    </w:p>
    <w:p w:rsidR="009127FD" w:rsidRDefault="009127FD" w:rsidP="009127FD">
      <w:pPr>
        <w:spacing w:after="0"/>
        <w:rPr>
          <w:lang w:val="en-US"/>
        </w:rPr>
      </w:pPr>
      <w:proofErr w:type="spellStart"/>
      <w:r>
        <w:rPr>
          <w:lang w:val="en-US"/>
        </w:rPr>
        <w:t>DI.y.v</w:t>
      </w:r>
      <w:proofErr w:type="spellEnd"/>
      <w:r>
        <w:rPr>
          <w:lang w:val="en-US"/>
        </w:rPr>
        <w:t xml:space="preserve"> – input waveform data</w:t>
      </w:r>
    </w:p>
    <w:p w:rsidR="009127FD" w:rsidRDefault="009127FD" w:rsidP="009127FD">
      <w:pPr>
        <w:spacing w:after="0"/>
        <w:rPr>
          <w:lang w:val="en-US"/>
        </w:rPr>
      </w:pPr>
      <w:proofErr w:type="spellStart"/>
      <w:r>
        <w:rPr>
          <w:lang w:val="en-US"/>
        </w:rPr>
        <w:t>DI.y.u</w:t>
      </w:r>
      <w:proofErr w:type="spellEnd"/>
      <w:r>
        <w:rPr>
          <w:lang w:val="en-US"/>
        </w:rPr>
        <w:t xml:space="preserve"> – uncertainty of the input waveform data</w:t>
      </w:r>
    </w:p>
    <w:p w:rsidR="009127FD" w:rsidRDefault="009127FD" w:rsidP="009127FD">
      <w:pPr>
        <w:spacing w:after="0"/>
        <w:rPr>
          <w:lang w:val="en-US"/>
        </w:rPr>
      </w:pPr>
      <w:r>
        <w:rPr>
          <w:lang w:val="en-US"/>
        </w:rPr>
        <w:t>…</w:t>
      </w:r>
    </w:p>
    <w:p w:rsidR="009127FD" w:rsidRDefault="009127FD" w:rsidP="009127FD">
      <w:pPr>
        <w:spacing w:after="0"/>
        <w:rPr>
          <w:lang w:val="en-US"/>
        </w:rPr>
      </w:pPr>
    </w:p>
    <w:p w:rsidR="009127FD" w:rsidRDefault="009127FD" w:rsidP="009127FD">
      <w:pPr>
        <w:spacing w:after="0"/>
        <w:rPr>
          <w:lang w:val="en-US"/>
        </w:rPr>
      </w:pPr>
      <w:r>
        <w:rPr>
          <w:lang w:val="en-US"/>
        </w:rPr>
        <w:t xml:space="preserve">Note the uncertainty </w:t>
      </w:r>
      <w:r w:rsidRPr="009127FD">
        <w:rPr>
          <w:b/>
          <w:lang w:val="en-US"/>
        </w:rPr>
        <w:t>‘u’</w:t>
      </w:r>
      <w:r>
        <w:rPr>
          <w:lang w:val="en-US"/>
        </w:rPr>
        <w:t xml:space="preserve"> may not be present</w:t>
      </w:r>
      <w:ins w:id="282" w:author="smaslan" w:date="2018-01-18T16:11:00Z">
        <w:r w:rsidR="004631A4">
          <w:rPr>
            <w:lang w:val="en-US"/>
          </w:rPr>
          <w:t xml:space="preserve"> if the quantity does not need it</w:t>
        </w:r>
      </w:ins>
      <w:ins w:id="283" w:author="smaslan" w:date="2019-04-15T14:31:00Z">
        <w:r w:rsidR="00C21E81">
          <w:rPr>
            <w:lang w:val="en-US"/>
          </w:rPr>
          <w:t>.</w:t>
        </w:r>
      </w:ins>
      <w:ins w:id="284" w:author="smaslan" w:date="2018-01-18T16:11:00Z">
        <w:r w:rsidR="004631A4">
          <w:rPr>
            <w:lang w:val="en-US"/>
          </w:rPr>
          <w:t xml:space="preserve"> </w:t>
        </w:r>
      </w:ins>
      <w:ins w:id="285" w:author="smaslan" w:date="2019-04-15T14:31:00Z">
        <w:r w:rsidR="00C21E81">
          <w:rPr>
            <w:lang w:val="en-US"/>
          </w:rPr>
          <w:t>E</w:t>
        </w:r>
      </w:ins>
      <w:ins w:id="286" w:author="smaslan" w:date="2018-01-18T16:12:00Z">
        <w:r w:rsidR="004631A4">
          <w:rPr>
            <w:lang w:val="en-US"/>
          </w:rPr>
          <w:t>.g. window type</w:t>
        </w:r>
      </w:ins>
      <w:ins w:id="287" w:author="smaslan" w:date="2018-08-07T16:55:00Z">
        <w:r w:rsidR="007E343F">
          <w:rPr>
            <w:lang w:val="en-US"/>
          </w:rPr>
          <w:t xml:space="preserve"> for FFT</w:t>
        </w:r>
      </w:ins>
      <w:ins w:id="288" w:author="smaslan" w:date="2019-04-15T14:31:00Z">
        <w:r w:rsidR="00C21E81">
          <w:rPr>
            <w:lang w:val="en-US"/>
          </w:rPr>
          <w:t xml:space="preserve"> is </w:t>
        </w:r>
        <w:proofErr w:type="gramStart"/>
        <w:r w:rsidR="00C21E81">
          <w:rPr>
            <w:lang w:val="en-US"/>
          </w:rPr>
          <w:t>a string that obviously do</w:t>
        </w:r>
        <w:proofErr w:type="gramEnd"/>
        <w:r w:rsidR="00C21E81">
          <w:rPr>
            <w:lang w:val="en-US"/>
          </w:rPr>
          <w:t xml:space="preserve"> not have uncertainty.</w:t>
        </w:r>
      </w:ins>
      <w:del w:id="289" w:author="smaslan" w:date="2019-04-15T14:31:00Z">
        <w:r w:rsidDel="00C21E81">
          <w:rPr>
            <w:lang w:val="en-US"/>
          </w:rPr>
          <w:delText>!</w:delText>
        </w:r>
      </w:del>
      <w:r>
        <w:rPr>
          <w:lang w:val="en-US"/>
        </w:rPr>
        <w:t xml:space="preserve"> </w:t>
      </w:r>
    </w:p>
    <w:p w:rsidR="009127FD" w:rsidDel="00C21E81" w:rsidRDefault="009127FD" w:rsidP="009127FD">
      <w:pPr>
        <w:spacing w:after="0"/>
        <w:rPr>
          <w:del w:id="290" w:author="smaslan" w:date="2018-01-18T16:13:00Z"/>
          <w:lang w:val="en-US"/>
        </w:rPr>
      </w:pPr>
    </w:p>
    <w:p w:rsidR="004631A4" w:rsidRDefault="004631A4" w:rsidP="009127FD">
      <w:pPr>
        <w:spacing w:after="0"/>
        <w:rPr>
          <w:ins w:id="291" w:author="smaslan" w:date="2018-01-18T16:14:00Z"/>
          <w:lang w:val="en-US"/>
        </w:rPr>
      </w:pPr>
      <w:ins w:id="292" w:author="smaslan" w:date="2018-01-18T16:14:00Z">
        <w:r>
          <w:rPr>
            <w:lang w:val="en-US"/>
          </w:rPr>
          <w:t>Rules for naming the input quantities:</w:t>
        </w:r>
      </w:ins>
    </w:p>
    <w:p w:rsidR="004631A4" w:rsidRDefault="004631A4">
      <w:pPr>
        <w:pStyle w:val="Odstavecseseznamem"/>
        <w:numPr>
          <w:ilvl w:val="0"/>
          <w:numId w:val="1"/>
        </w:numPr>
        <w:rPr>
          <w:ins w:id="293" w:author="smaslan" w:date="2018-01-18T16:15:00Z"/>
          <w:lang w:val="en-US"/>
        </w:rPr>
        <w:pPrChange w:id="294" w:author="smaslan" w:date="2018-01-18T16:14:00Z">
          <w:pPr/>
        </w:pPrChange>
      </w:pPr>
      <w:ins w:id="295" w:author="smaslan" w:date="2018-01-18T16:14:00Z">
        <w:r>
          <w:rPr>
            <w:lang w:val="en-US"/>
          </w:rPr>
          <w:t>Each algorithm</w:t>
        </w:r>
      </w:ins>
      <w:ins w:id="296" w:author="smaslan" w:date="2018-01-18T16:15:00Z">
        <w:r>
          <w:rPr>
            <w:lang w:val="en-US"/>
          </w:rPr>
          <w:t xml:space="preserve"> will receive the predefined </w:t>
        </w:r>
      </w:ins>
      <w:ins w:id="297" w:author="smaslan" w:date="2018-01-18T16:17:00Z">
        <w:r w:rsidR="00AE1261">
          <w:rPr>
            <w:lang w:val="en-US"/>
          </w:rPr>
          <w:t xml:space="preserve">mandatory </w:t>
        </w:r>
      </w:ins>
      <w:ins w:id="298" w:author="smaslan" w:date="2018-01-18T16:15:00Z">
        <w:r>
          <w:rPr>
            <w:lang w:val="en-US"/>
          </w:rPr>
          <w:t>p</w:t>
        </w:r>
        <w:r w:rsidR="00AE1261">
          <w:rPr>
            <w:lang w:val="en-US"/>
          </w:rPr>
          <w:t>arameters listed in the table</w:t>
        </w:r>
      </w:ins>
      <w:ins w:id="299" w:author="smaslan" w:date="2018-08-07T16:55:00Z">
        <w:r w:rsidR="007E343F">
          <w:rPr>
            <w:lang w:val="en-US"/>
          </w:rPr>
          <w:t xml:space="preserve"> below</w:t>
        </w:r>
      </w:ins>
      <w:ins w:id="300" w:author="smaslan" w:date="2018-01-18T16:15:00Z">
        <w:r w:rsidR="00AE1261">
          <w:rPr>
            <w:lang w:val="en-US"/>
          </w:rPr>
          <w:t>.</w:t>
        </w:r>
      </w:ins>
    </w:p>
    <w:p w:rsidR="00AE1261" w:rsidRDefault="00AE1261">
      <w:pPr>
        <w:pStyle w:val="Odstavecseseznamem"/>
        <w:numPr>
          <w:ilvl w:val="0"/>
          <w:numId w:val="1"/>
        </w:numPr>
        <w:rPr>
          <w:ins w:id="301" w:author="smaslan" w:date="2018-01-18T16:14:00Z"/>
          <w:lang w:val="en-US"/>
        </w:rPr>
        <w:pPrChange w:id="302" w:author="smaslan" w:date="2018-01-18T16:14:00Z">
          <w:pPr/>
        </w:pPrChange>
      </w:pPr>
      <w:ins w:id="303" w:author="smaslan" w:date="2018-01-18T16:15:00Z">
        <w:r>
          <w:rPr>
            <w:lang w:val="en-US"/>
          </w:rPr>
          <w:t xml:space="preserve">Each algorithm may receive custom correction </w:t>
        </w:r>
      </w:ins>
      <w:ins w:id="304" w:author="smaslan" w:date="2018-01-18T16:18:00Z">
        <w:r>
          <w:rPr>
            <w:lang w:val="en-US"/>
          </w:rPr>
          <w:t>quantities</w:t>
        </w:r>
      </w:ins>
      <w:ins w:id="305" w:author="smaslan" w:date="2018-01-18T16:15:00Z">
        <w:r>
          <w:rPr>
            <w:lang w:val="en-US"/>
          </w:rPr>
          <w:t xml:space="preserve"> from the </w:t>
        </w:r>
      </w:ins>
      <w:ins w:id="306" w:author="smaslan" w:date="2018-01-18T16:16:00Z">
        <w:r>
          <w:rPr>
            <w:lang w:val="en-US"/>
          </w:rPr>
          <w:t>TWM</w:t>
        </w:r>
      </w:ins>
      <w:ins w:id="307" w:author="smaslan" w:date="2018-01-18T16:17:00Z">
        <w:r>
          <w:rPr>
            <w:lang w:val="en-US"/>
          </w:rPr>
          <w:t xml:space="preserve"> corrections loader</w:t>
        </w:r>
      </w:ins>
      <w:ins w:id="308" w:author="smaslan" w:date="2018-08-07T16:56:00Z">
        <w:r w:rsidR="007E343F">
          <w:rPr>
            <w:lang w:val="en-US"/>
          </w:rPr>
          <w:t xml:space="preserve"> under names defined by the user</w:t>
        </w:r>
      </w:ins>
      <w:ins w:id="309" w:author="smaslan" w:date="2018-01-18T16:17:00Z">
        <w:r>
          <w:rPr>
            <w:lang w:val="en-US"/>
          </w:rPr>
          <w:t>.</w:t>
        </w:r>
      </w:ins>
    </w:p>
    <w:p w:rsidR="00AE1261" w:rsidRDefault="009F45AA">
      <w:pPr>
        <w:pStyle w:val="Odstavecseseznamem"/>
        <w:numPr>
          <w:ilvl w:val="0"/>
          <w:numId w:val="1"/>
        </w:numPr>
        <w:rPr>
          <w:ins w:id="310" w:author="smaslan" w:date="2018-01-18T16:18:00Z"/>
          <w:lang w:val="en-US"/>
        </w:rPr>
        <w:pPrChange w:id="311" w:author="smaslan" w:date="2018-01-18T16:14:00Z">
          <w:pPr/>
        </w:pPrChange>
      </w:pPr>
      <w:r w:rsidRPr="00AE1261">
        <w:rPr>
          <w:lang w:val="en-US"/>
        </w:rPr>
        <w:t>Each algorithm may have any number of custom parameter</w:t>
      </w:r>
      <w:del w:id="312" w:author="smaslan" w:date="2018-01-18T16:17:00Z">
        <w:r w:rsidRPr="00AE1261" w:rsidDel="00AE1261">
          <w:rPr>
            <w:lang w:val="en-US"/>
          </w:rPr>
          <w:delText>s</w:delText>
        </w:r>
      </w:del>
      <w:ins w:id="313" w:author="smaslan" w:date="2018-01-18T16:17:00Z">
        <w:r w:rsidR="00AE1261" w:rsidRPr="00AE1261">
          <w:rPr>
            <w:lang w:val="en-US"/>
          </w:rPr>
          <w:t>-quantities</w:t>
        </w:r>
      </w:ins>
      <w:ins w:id="314" w:author="smaslan" w:date="2018-01-18T16:14:00Z">
        <w:r w:rsidR="004631A4" w:rsidRPr="00AE1261">
          <w:rPr>
            <w:lang w:val="en-US"/>
          </w:rPr>
          <w:t xml:space="preserve"> </w:t>
        </w:r>
      </w:ins>
      <w:del w:id="315" w:author="smaslan" w:date="2018-01-18T16:14:00Z">
        <w:r w:rsidRPr="00AE1261" w:rsidDel="004631A4">
          <w:rPr>
            <w:lang w:val="en-US"/>
          </w:rPr>
          <w:delText xml:space="preserve"> </w:delText>
        </w:r>
      </w:del>
      <w:del w:id="316" w:author="smaslan" w:date="2018-01-18T16:13:00Z">
        <w:r w:rsidRPr="00AE1261" w:rsidDel="004631A4">
          <w:rPr>
            <w:lang w:val="en-US"/>
          </w:rPr>
          <w:delText>t</w:delText>
        </w:r>
      </w:del>
      <w:del w:id="317" w:author="smaslan" w:date="2018-01-18T16:14:00Z">
        <w:r w:rsidRPr="00AE1261" w:rsidDel="004631A4">
          <w:rPr>
            <w:lang w:val="en-US"/>
          </w:rPr>
          <w:delText>hat</w:delText>
        </w:r>
      </w:del>
      <w:ins w:id="318" w:author="smaslan" w:date="2018-01-18T16:14:00Z">
        <w:r w:rsidR="004631A4" w:rsidRPr="00AE1261">
          <w:rPr>
            <w:lang w:val="en-US"/>
          </w:rPr>
          <w:t>that</w:t>
        </w:r>
      </w:ins>
      <w:r w:rsidRPr="00AE1261">
        <w:rPr>
          <w:lang w:val="en-US"/>
        </w:rPr>
        <w:t xml:space="preserve"> are entered by the user</w:t>
      </w:r>
      <w:ins w:id="319" w:author="smaslan" w:date="2018-08-07T16:56:00Z">
        <w:r w:rsidR="007E343F">
          <w:rPr>
            <w:lang w:val="en-US"/>
          </w:rPr>
          <w:t xml:space="preserve"> on runtime</w:t>
        </w:r>
      </w:ins>
      <w:r w:rsidRPr="00AE1261">
        <w:rPr>
          <w:lang w:val="en-US"/>
        </w:rPr>
        <w:t>, such as window type, etc.</w:t>
      </w:r>
      <w:ins w:id="320" w:author="smaslan" w:date="2018-01-18T16:14:00Z">
        <w:r w:rsidR="004631A4" w:rsidRPr="00AE1261">
          <w:rPr>
            <w:lang w:val="en-US"/>
          </w:rPr>
          <w:t xml:space="preserve"> </w:t>
        </w:r>
      </w:ins>
    </w:p>
    <w:p w:rsidR="00AE1261" w:rsidRPr="00AE1261" w:rsidRDefault="00AE1261">
      <w:pPr>
        <w:rPr>
          <w:ins w:id="321" w:author="smaslan" w:date="2018-01-18T16:18:00Z"/>
          <w:lang w:val="en-US"/>
        </w:rPr>
        <w:pPrChange w:id="322" w:author="smaslan" w:date="2018-01-18T16:18:00Z">
          <w:pPr>
            <w:pStyle w:val="Odstavecseseznamem"/>
            <w:numPr>
              <w:numId w:val="1"/>
            </w:numPr>
            <w:ind w:hanging="360"/>
          </w:pPr>
        </w:pPrChange>
      </w:pPr>
      <w:ins w:id="323" w:author="smaslan" w:date="2018-01-18T16:18:00Z">
        <w:r>
          <w:rPr>
            <w:lang w:val="en-US"/>
          </w:rPr>
          <w:t xml:space="preserve">Note the </w:t>
        </w:r>
        <w:r w:rsidRPr="00AE1261">
          <w:rPr>
            <w:lang w:val="en-US"/>
          </w:rPr>
          <w:t xml:space="preserve">names of </w:t>
        </w:r>
        <w:r>
          <w:rPr>
            <w:lang w:val="en-US"/>
          </w:rPr>
          <w:t>the custom quantities and parameters</w:t>
        </w:r>
        <w:r w:rsidRPr="00AE1261">
          <w:rPr>
            <w:lang w:val="en-US"/>
          </w:rPr>
          <w:t xml:space="preserve"> must not collide with the predefined names of the mandatory parameters!</w:t>
        </w:r>
      </w:ins>
    </w:p>
    <w:p w:rsidR="00AE1261" w:rsidRPr="00AE1261" w:rsidDel="00AE1261" w:rsidRDefault="00AE1261">
      <w:pPr>
        <w:rPr>
          <w:del w:id="324" w:author="smaslan" w:date="2018-01-18T16:19:00Z"/>
          <w:lang w:val="en-US"/>
        </w:rPr>
      </w:pPr>
    </w:p>
    <w:p w:rsidR="00EB2C5C" w:rsidRDefault="00EB2C5C">
      <w:pPr>
        <w:rPr>
          <w:lang w:val="en-US"/>
        </w:rPr>
      </w:pPr>
      <w:r>
        <w:rPr>
          <w:lang w:val="en-US"/>
        </w:rPr>
        <w:t xml:space="preserve">Each algorithm will </w:t>
      </w:r>
      <w:r w:rsidR="009F45AA">
        <w:rPr>
          <w:lang w:val="en-US"/>
        </w:rPr>
        <w:t xml:space="preserve">automatically </w:t>
      </w:r>
      <w:r>
        <w:rPr>
          <w:lang w:val="en-US"/>
        </w:rPr>
        <w:t>receive following quantities</w:t>
      </w:r>
      <w:r w:rsidR="001077F0">
        <w:rPr>
          <w:lang w:val="en-US"/>
        </w:rPr>
        <w:t xml:space="preserve"> from the TWM system</w:t>
      </w:r>
      <w:r>
        <w:rPr>
          <w:lang w:val="en-US"/>
        </w:rPr>
        <w:t>:</w:t>
      </w:r>
    </w:p>
    <w:tbl>
      <w:tblPr>
        <w:tblStyle w:val="Mkatabulky"/>
        <w:tblW w:w="0" w:type="auto"/>
        <w:tblLook w:val="04A0" w:firstRow="1" w:lastRow="0" w:firstColumn="1" w:lastColumn="0" w:noHBand="0" w:noVBand="1"/>
      </w:tblPr>
      <w:tblGrid>
        <w:gridCol w:w="2158"/>
        <w:gridCol w:w="766"/>
        <w:gridCol w:w="1418"/>
        <w:gridCol w:w="4946"/>
      </w:tblGrid>
      <w:tr w:rsidR="00322D5C" w:rsidTr="00E60687">
        <w:tc>
          <w:tcPr>
            <w:tcW w:w="2158" w:type="dxa"/>
          </w:tcPr>
          <w:p w:rsidR="00322D5C" w:rsidRPr="00322D5C" w:rsidRDefault="009A0351">
            <w:pPr>
              <w:rPr>
                <w:b/>
                <w:lang w:val="en-US"/>
              </w:rPr>
            </w:pPr>
            <w:r>
              <w:rPr>
                <w:b/>
                <w:lang w:val="en-US"/>
              </w:rPr>
              <w:t>N</w:t>
            </w:r>
            <w:r w:rsidR="00322D5C" w:rsidRPr="00322D5C">
              <w:rPr>
                <w:b/>
                <w:lang w:val="en-US"/>
              </w:rPr>
              <w:t>ame</w:t>
            </w:r>
          </w:p>
        </w:tc>
        <w:tc>
          <w:tcPr>
            <w:tcW w:w="766" w:type="dxa"/>
          </w:tcPr>
          <w:p w:rsidR="00322D5C" w:rsidRPr="00322D5C" w:rsidRDefault="00322D5C">
            <w:pPr>
              <w:rPr>
                <w:b/>
                <w:lang w:val="en-US"/>
              </w:rPr>
            </w:pPr>
            <w:r w:rsidRPr="00322D5C">
              <w:rPr>
                <w:b/>
                <w:lang w:val="en-US"/>
              </w:rPr>
              <w:t>Note</w:t>
            </w:r>
          </w:p>
        </w:tc>
        <w:tc>
          <w:tcPr>
            <w:tcW w:w="1418" w:type="dxa"/>
          </w:tcPr>
          <w:p w:rsidR="00322D5C" w:rsidRPr="00322D5C" w:rsidRDefault="00322D5C">
            <w:pPr>
              <w:rPr>
                <w:b/>
                <w:lang w:val="en-US"/>
              </w:rPr>
            </w:pPr>
            <w:r w:rsidRPr="00322D5C">
              <w:rPr>
                <w:b/>
                <w:lang w:val="en-US"/>
              </w:rPr>
              <w:t>type</w:t>
            </w:r>
          </w:p>
        </w:tc>
        <w:tc>
          <w:tcPr>
            <w:tcW w:w="4946" w:type="dxa"/>
          </w:tcPr>
          <w:p w:rsidR="00322D5C" w:rsidRPr="00322D5C" w:rsidRDefault="009A0351">
            <w:pPr>
              <w:rPr>
                <w:b/>
                <w:lang w:val="en-US"/>
              </w:rPr>
            </w:pPr>
            <w:r w:rsidRPr="00322D5C">
              <w:rPr>
                <w:b/>
                <w:lang w:val="en-US"/>
              </w:rPr>
              <w:t>D</w:t>
            </w:r>
            <w:r w:rsidR="00322D5C" w:rsidRPr="00322D5C">
              <w:rPr>
                <w:b/>
                <w:lang w:val="en-US"/>
              </w:rPr>
              <w:t>escription</w:t>
            </w:r>
          </w:p>
        </w:tc>
      </w:tr>
      <w:tr w:rsidR="00AE1261" w:rsidTr="00E60687">
        <w:trPr>
          <w:ins w:id="325" w:author="smaslan" w:date="2018-01-18T16:19:00Z"/>
        </w:trPr>
        <w:tc>
          <w:tcPr>
            <w:tcW w:w="2158" w:type="dxa"/>
          </w:tcPr>
          <w:p w:rsidR="00AE1261" w:rsidRPr="00AE1261" w:rsidRDefault="00AE1261">
            <w:pPr>
              <w:spacing w:after="200" w:line="276" w:lineRule="auto"/>
              <w:rPr>
                <w:ins w:id="326" w:author="smaslan" w:date="2018-01-18T16:19:00Z"/>
                <w:lang w:val="en-US"/>
                <w:rPrChange w:id="327" w:author="smaslan" w:date="2018-01-18T16:21:00Z">
                  <w:rPr>
                    <w:ins w:id="328" w:author="smaslan" w:date="2018-01-18T16:19:00Z"/>
                    <w:b/>
                    <w:lang w:val="en-US"/>
                  </w:rPr>
                </w:rPrChange>
              </w:rPr>
            </w:pPr>
            <w:proofErr w:type="spellStart"/>
            <w:ins w:id="329" w:author="smaslan" w:date="2018-01-18T16:19:00Z">
              <w:r w:rsidRPr="00AE1261">
                <w:rPr>
                  <w:lang w:val="en-US"/>
                  <w:rPrChange w:id="330" w:author="smaslan" w:date="2018-01-18T16:21:00Z">
                    <w:rPr>
                      <w:b/>
                      <w:lang w:val="en-US"/>
                    </w:rPr>
                  </w:rPrChange>
                </w:rPr>
                <w:t>support_diff</w:t>
              </w:r>
              <w:proofErr w:type="spellEnd"/>
            </w:ins>
          </w:p>
        </w:tc>
        <w:tc>
          <w:tcPr>
            <w:tcW w:w="766" w:type="dxa"/>
          </w:tcPr>
          <w:p w:rsidR="00AE1261" w:rsidRPr="0050311E" w:rsidRDefault="0050311E">
            <w:pPr>
              <w:spacing w:after="200" w:line="276" w:lineRule="auto"/>
              <w:rPr>
                <w:ins w:id="331" w:author="smaslan" w:date="2018-01-18T16:19:00Z"/>
                <w:lang w:val="en-US"/>
                <w:rPrChange w:id="332" w:author="Stanislav Maslan" w:date="2018-01-21T14:02:00Z">
                  <w:rPr>
                    <w:ins w:id="333" w:author="smaslan" w:date="2018-01-18T16:19:00Z"/>
                    <w:b/>
                    <w:lang w:val="en-US"/>
                  </w:rPr>
                </w:rPrChange>
              </w:rPr>
            </w:pPr>
            <w:ins w:id="334" w:author="Stanislav Maslan" w:date="2018-01-21T14:02:00Z">
              <w:r w:rsidRPr="0050311E">
                <w:rPr>
                  <w:lang w:val="en-US"/>
                  <w:rPrChange w:id="335" w:author="Stanislav Maslan" w:date="2018-01-21T14:02:00Z">
                    <w:rPr>
                      <w:b/>
                      <w:lang w:val="en-US"/>
                    </w:rPr>
                  </w:rPrChange>
                </w:rPr>
                <w:t>3</w:t>
              </w:r>
            </w:ins>
          </w:p>
        </w:tc>
        <w:tc>
          <w:tcPr>
            <w:tcW w:w="1418" w:type="dxa"/>
          </w:tcPr>
          <w:p w:rsidR="00AE1261" w:rsidRPr="0050311E" w:rsidRDefault="00AE1261">
            <w:pPr>
              <w:spacing w:after="200" w:line="276" w:lineRule="auto"/>
              <w:rPr>
                <w:ins w:id="336" w:author="smaslan" w:date="2018-01-18T16:19:00Z"/>
                <w:lang w:val="en-US"/>
                <w:rPrChange w:id="337" w:author="Stanislav Maslan" w:date="2018-01-21T14:03:00Z">
                  <w:rPr>
                    <w:ins w:id="338" w:author="smaslan" w:date="2018-01-18T16:19:00Z"/>
                    <w:b/>
                    <w:lang w:val="en-US"/>
                  </w:rPr>
                </w:rPrChange>
              </w:rPr>
            </w:pPr>
            <w:ins w:id="339" w:author="smaslan" w:date="2018-01-18T16:19:00Z">
              <w:del w:id="340" w:author="Stanislav Maslan" w:date="2018-01-21T14:03:00Z">
                <w:r w:rsidRPr="0050311E" w:rsidDel="0050311E">
                  <w:rPr>
                    <w:lang w:val="en-US"/>
                    <w:rPrChange w:id="341" w:author="Stanislav Maslan" w:date="2018-01-21T14:03:00Z">
                      <w:rPr>
                        <w:b/>
                        <w:lang w:val="en-US"/>
                      </w:rPr>
                    </w:rPrChange>
                  </w:rPr>
                  <w:delText>-</w:delText>
                </w:r>
              </w:del>
            </w:ins>
            <w:ins w:id="342" w:author="Stanislav Maslan" w:date="2018-01-21T14:03:00Z">
              <w:r w:rsidR="0050311E" w:rsidRPr="0050311E">
                <w:rPr>
                  <w:lang w:val="en-US"/>
                  <w:rPrChange w:id="343" w:author="Stanislav Maslan" w:date="2018-01-21T14:03:00Z">
                    <w:rPr>
                      <w:b/>
                      <w:lang w:val="en-US"/>
                    </w:rPr>
                  </w:rPrChange>
                </w:rPr>
                <w:t>Integer scalar</w:t>
              </w:r>
            </w:ins>
          </w:p>
        </w:tc>
        <w:tc>
          <w:tcPr>
            <w:tcW w:w="4946" w:type="dxa"/>
          </w:tcPr>
          <w:p w:rsidR="00AE1261" w:rsidRPr="00AE1261" w:rsidRDefault="00AE1261" w:rsidP="00891D6B">
            <w:pPr>
              <w:spacing w:after="200" w:line="276" w:lineRule="auto"/>
              <w:rPr>
                <w:ins w:id="344" w:author="smaslan" w:date="2018-01-18T16:19:00Z"/>
                <w:lang w:val="en-US"/>
                <w:rPrChange w:id="345" w:author="smaslan" w:date="2018-01-18T16:20:00Z">
                  <w:rPr>
                    <w:ins w:id="346" w:author="smaslan" w:date="2018-01-18T16:19:00Z"/>
                    <w:b/>
                    <w:lang w:val="en-US"/>
                  </w:rPr>
                </w:rPrChange>
              </w:rPr>
              <w:pPrChange w:id="347" w:author="smaslan" w:date="2019-04-15T14:32:00Z">
                <w:pPr>
                  <w:spacing w:after="200" w:line="276" w:lineRule="auto"/>
                </w:pPr>
              </w:pPrChange>
            </w:pPr>
            <w:ins w:id="348" w:author="smaslan" w:date="2018-01-18T16:19:00Z">
              <w:r w:rsidRPr="00AE1261">
                <w:rPr>
                  <w:lang w:val="en-US"/>
                  <w:rPrChange w:id="349" w:author="smaslan" w:date="2018-01-18T16:20:00Z">
                    <w:rPr>
                      <w:b/>
                      <w:lang w:val="en-US"/>
                    </w:rPr>
                  </w:rPrChange>
                </w:rPr>
                <w:t xml:space="preserve">This is special parameter that has no importance for the algorithm, but its presence </w:t>
              </w:r>
            </w:ins>
            <w:ins w:id="350" w:author="smaslan" w:date="2018-08-07T16:58:00Z">
              <w:r w:rsidR="007E343F">
                <w:rPr>
                  <w:lang w:val="en-US"/>
                </w:rPr>
                <w:t>in ‘</w:t>
              </w:r>
              <w:proofErr w:type="spellStart"/>
              <w:r w:rsidR="007E343F">
                <w:rPr>
                  <w:lang w:val="en-US"/>
                </w:rPr>
                <w:t>alg_info.m</w:t>
              </w:r>
              <w:proofErr w:type="spellEnd"/>
              <w:r w:rsidR="007E343F">
                <w:rPr>
                  <w:lang w:val="en-US"/>
                </w:rPr>
                <w:t xml:space="preserve">’ </w:t>
              </w:r>
            </w:ins>
            <w:ins w:id="351" w:author="smaslan" w:date="2018-01-18T16:19:00Z">
              <w:r w:rsidRPr="00AE1261">
                <w:rPr>
                  <w:lang w:val="en-US"/>
                  <w:rPrChange w:id="352" w:author="smaslan" w:date="2018-01-18T16:20:00Z">
                    <w:rPr>
                      <w:b/>
                      <w:lang w:val="en-US"/>
                    </w:rPr>
                  </w:rPrChange>
                </w:rPr>
                <w:t xml:space="preserve">tells TWM </w:t>
              </w:r>
            </w:ins>
            <w:ins w:id="353" w:author="smaslan" w:date="2019-04-15T14:32:00Z">
              <w:r w:rsidR="00891D6B">
                <w:rPr>
                  <w:lang w:val="en-US"/>
                </w:rPr>
                <w:t xml:space="preserve">processing module </w:t>
              </w:r>
            </w:ins>
            <w:ins w:id="354" w:author="smaslan" w:date="2018-01-18T16:19:00Z">
              <w:r w:rsidRPr="00AE1261">
                <w:rPr>
                  <w:lang w:val="en-US"/>
                  <w:rPrChange w:id="355" w:author="smaslan" w:date="2018-01-18T16:20:00Z">
                    <w:rPr>
                      <w:b/>
                      <w:lang w:val="en-US"/>
                    </w:rPr>
                  </w:rPrChange>
                </w:rPr>
                <w:t xml:space="preserve">that this algorithm can accept differential input data from the </w:t>
              </w:r>
            </w:ins>
            <w:ins w:id="356" w:author="smaslan" w:date="2018-01-18T16:20:00Z">
              <w:r w:rsidRPr="00AE1261">
                <w:rPr>
                  <w:lang w:val="en-US"/>
                  <w:rPrChange w:id="357" w:author="smaslan" w:date="2018-01-18T16:20:00Z">
                    <w:rPr>
                      <w:b/>
                      <w:lang w:val="en-US"/>
                    </w:rPr>
                  </w:rPrChange>
                </w:rPr>
                <w:t>transducers</w:t>
              </w:r>
            </w:ins>
            <w:ins w:id="358" w:author="smaslan" w:date="2018-01-18T16:19:00Z">
              <w:r w:rsidRPr="00AE1261">
                <w:rPr>
                  <w:lang w:val="en-US"/>
                  <w:rPrChange w:id="359" w:author="smaslan" w:date="2018-01-18T16:20:00Z">
                    <w:rPr>
                      <w:b/>
                      <w:lang w:val="en-US"/>
                    </w:rPr>
                  </w:rPrChange>
                </w:rPr>
                <w:t>.</w:t>
              </w:r>
            </w:ins>
          </w:p>
        </w:tc>
      </w:tr>
      <w:tr w:rsidR="00AE1261" w:rsidTr="00E60687">
        <w:trPr>
          <w:ins w:id="360" w:author="smaslan" w:date="2018-01-18T16:22:00Z"/>
        </w:trPr>
        <w:tc>
          <w:tcPr>
            <w:tcW w:w="2158" w:type="dxa"/>
          </w:tcPr>
          <w:p w:rsidR="00AE1261" w:rsidRPr="00AE1261" w:rsidRDefault="007E343F">
            <w:pPr>
              <w:rPr>
                <w:ins w:id="361" w:author="smaslan" w:date="2018-01-18T16:22:00Z"/>
                <w:lang w:val="en-US"/>
              </w:rPr>
            </w:pPr>
            <w:proofErr w:type="spellStart"/>
            <w:ins w:id="362" w:author="smaslan" w:date="2018-08-07T16:58:00Z">
              <w:r>
                <w:rPr>
                  <w:lang w:val="en-US"/>
                </w:rPr>
                <w:t>s</w:t>
              </w:r>
            </w:ins>
            <w:ins w:id="363" w:author="smaslan" w:date="2018-01-18T16:22:00Z">
              <w:r w:rsidR="00AE1261">
                <w:rPr>
                  <w:lang w:val="en-US"/>
                </w:rPr>
                <w:t>upport_multi_inputs</w:t>
              </w:r>
              <w:proofErr w:type="spellEnd"/>
            </w:ins>
          </w:p>
        </w:tc>
        <w:tc>
          <w:tcPr>
            <w:tcW w:w="766" w:type="dxa"/>
          </w:tcPr>
          <w:p w:rsidR="00AE1261" w:rsidRPr="0050311E" w:rsidRDefault="0050311E">
            <w:pPr>
              <w:spacing w:after="200" w:line="276" w:lineRule="auto"/>
              <w:rPr>
                <w:ins w:id="364" w:author="smaslan" w:date="2018-01-18T16:22:00Z"/>
                <w:lang w:val="en-US"/>
                <w:rPrChange w:id="365" w:author="Stanislav Maslan" w:date="2018-01-21T14:02:00Z">
                  <w:rPr>
                    <w:ins w:id="366" w:author="smaslan" w:date="2018-01-18T16:22:00Z"/>
                    <w:b/>
                    <w:lang w:val="en-US"/>
                  </w:rPr>
                </w:rPrChange>
              </w:rPr>
            </w:pPr>
            <w:ins w:id="367" w:author="Stanislav Maslan" w:date="2018-01-21T14:02:00Z">
              <w:r w:rsidRPr="0050311E">
                <w:rPr>
                  <w:lang w:val="en-US"/>
                  <w:rPrChange w:id="368" w:author="Stanislav Maslan" w:date="2018-01-21T14:02:00Z">
                    <w:rPr>
                      <w:b/>
                      <w:lang w:val="en-US"/>
                    </w:rPr>
                  </w:rPrChange>
                </w:rPr>
                <w:t>4</w:t>
              </w:r>
            </w:ins>
          </w:p>
        </w:tc>
        <w:tc>
          <w:tcPr>
            <w:tcW w:w="1418" w:type="dxa"/>
          </w:tcPr>
          <w:p w:rsidR="00AE1261" w:rsidRDefault="0050311E">
            <w:pPr>
              <w:rPr>
                <w:ins w:id="369" w:author="smaslan" w:date="2018-01-18T16:22:00Z"/>
                <w:b/>
                <w:lang w:val="en-US"/>
              </w:rPr>
            </w:pPr>
            <w:ins w:id="370" w:author="Stanislav Maslan" w:date="2018-01-21T14:03:00Z">
              <w:r w:rsidRPr="003B12D4">
                <w:rPr>
                  <w:lang w:val="en-US"/>
                </w:rPr>
                <w:t>Integer scalar</w:t>
              </w:r>
            </w:ins>
          </w:p>
        </w:tc>
        <w:tc>
          <w:tcPr>
            <w:tcW w:w="4946" w:type="dxa"/>
          </w:tcPr>
          <w:p w:rsidR="00AE1261" w:rsidRPr="00AE1261" w:rsidRDefault="00AE1261" w:rsidP="00891D6B">
            <w:pPr>
              <w:rPr>
                <w:ins w:id="371" w:author="smaslan" w:date="2018-01-18T16:22:00Z"/>
                <w:lang w:val="en-US"/>
              </w:rPr>
              <w:pPrChange w:id="372" w:author="smaslan" w:date="2019-04-15T14:33:00Z">
                <w:pPr/>
              </w:pPrChange>
            </w:pPr>
            <w:ins w:id="373" w:author="smaslan" w:date="2018-01-18T16:22:00Z">
              <w:r w:rsidRPr="00083798">
                <w:rPr>
                  <w:lang w:val="en-US"/>
                </w:rPr>
                <w:t xml:space="preserve">This is special parameter that has no importance for the algorithm, but its presence </w:t>
              </w:r>
            </w:ins>
            <w:ins w:id="374" w:author="smaslan" w:date="2018-08-07T16:58:00Z">
              <w:r w:rsidR="007E343F">
                <w:rPr>
                  <w:lang w:val="en-US"/>
                </w:rPr>
                <w:t>in ‘</w:t>
              </w:r>
              <w:proofErr w:type="spellStart"/>
              <w:r w:rsidR="007E343F">
                <w:rPr>
                  <w:lang w:val="en-US"/>
                </w:rPr>
                <w:t>alg_info.m</w:t>
              </w:r>
              <w:proofErr w:type="spellEnd"/>
              <w:r w:rsidR="007E343F">
                <w:rPr>
                  <w:lang w:val="en-US"/>
                </w:rPr>
                <w:t xml:space="preserve">’ </w:t>
              </w:r>
            </w:ins>
            <w:ins w:id="375" w:author="smaslan" w:date="2018-01-18T16:22:00Z">
              <w:r w:rsidRPr="00083798">
                <w:rPr>
                  <w:lang w:val="en-US"/>
                </w:rPr>
                <w:t xml:space="preserve">tells TWM </w:t>
              </w:r>
            </w:ins>
            <w:ins w:id="376" w:author="smaslan" w:date="2019-04-15T14:33:00Z">
              <w:r w:rsidR="00891D6B">
                <w:rPr>
                  <w:lang w:val="en-US"/>
                </w:rPr>
                <w:t xml:space="preserve">processing module </w:t>
              </w:r>
            </w:ins>
            <w:ins w:id="377" w:author="smaslan" w:date="2018-01-18T16:22:00Z">
              <w:r w:rsidRPr="00083798">
                <w:rPr>
                  <w:lang w:val="en-US"/>
                </w:rPr>
                <w:t>that</w:t>
              </w:r>
              <w:r>
                <w:rPr>
                  <w:lang w:val="en-US"/>
                </w:rPr>
                <w:t xml:space="preserve"> the algorithm is capable of processing more than one waveform per input channel, which is intended for processing of several repeated measuremen</w:t>
              </w:r>
            </w:ins>
            <w:ins w:id="378" w:author="smaslan" w:date="2018-01-18T16:23:00Z">
              <w:r>
                <w:rPr>
                  <w:lang w:val="en-US"/>
                </w:rPr>
                <w:t>t</w:t>
              </w:r>
            </w:ins>
            <w:ins w:id="379" w:author="smaslan" w:date="2018-01-18T16:22:00Z">
              <w:r>
                <w:rPr>
                  <w:lang w:val="en-US"/>
                </w:rPr>
                <w:t xml:space="preserve">s </w:t>
              </w:r>
            </w:ins>
            <w:ins w:id="380" w:author="smaslan" w:date="2018-01-18T16:23:00Z">
              <w:r>
                <w:rPr>
                  <w:lang w:val="en-US"/>
                </w:rPr>
                <w:t>at once.</w:t>
              </w:r>
            </w:ins>
          </w:p>
        </w:tc>
      </w:tr>
      <w:tr w:rsidR="00322D5C" w:rsidTr="00E60687">
        <w:tc>
          <w:tcPr>
            <w:tcW w:w="2158" w:type="dxa"/>
          </w:tcPr>
          <w:p w:rsidR="00322D5C" w:rsidRDefault="00322D5C" w:rsidP="00EB2C5C">
            <w:pPr>
              <w:rPr>
                <w:lang w:val="en-US"/>
              </w:rPr>
            </w:pPr>
            <w:proofErr w:type="spellStart"/>
            <w:r>
              <w:rPr>
                <w:lang w:val="en-US"/>
              </w:rPr>
              <w:t>Ts</w:t>
            </w:r>
            <w:proofErr w:type="spellEnd"/>
          </w:p>
        </w:tc>
        <w:tc>
          <w:tcPr>
            <w:tcW w:w="766" w:type="dxa"/>
          </w:tcPr>
          <w:p w:rsidR="00322D5C" w:rsidRDefault="006652C0">
            <w:pPr>
              <w:rPr>
                <w:lang w:val="en-US"/>
              </w:rPr>
            </w:pPr>
            <w:ins w:id="381" w:author="smaslan" w:date="2018-02-02T14:58:00Z">
              <w:r>
                <w:rPr>
                  <w:lang w:val="en-US"/>
                </w:rPr>
                <w:t>3</w:t>
              </w:r>
            </w:ins>
          </w:p>
        </w:tc>
        <w:tc>
          <w:tcPr>
            <w:tcW w:w="1418" w:type="dxa"/>
          </w:tcPr>
          <w:p w:rsidR="00322D5C" w:rsidRDefault="00322D5C">
            <w:pPr>
              <w:rPr>
                <w:lang w:val="en-US"/>
              </w:rPr>
            </w:pPr>
            <w:r>
              <w:rPr>
                <w:lang w:val="en-US"/>
              </w:rPr>
              <w:t>Real scalar</w:t>
            </w:r>
          </w:p>
        </w:tc>
        <w:tc>
          <w:tcPr>
            <w:tcW w:w="4946" w:type="dxa"/>
          </w:tcPr>
          <w:p w:rsidR="00322D5C" w:rsidRDefault="00322D5C">
            <w:pPr>
              <w:rPr>
                <w:lang w:val="en-US"/>
              </w:rPr>
            </w:pPr>
            <w:r>
              <w:rPr>
                <w:lang w:val="en-US"/>
              </w:rPr>
              <w:t xml:space="preserve">Sampling period in </w:t>
            </w:r>
            <w:r w:rsidR="008B5210">
              <w:rPr>
                <w:lang w:val="en-US"/>
              </w:rPr>
              <w:t>[</w:t>
            </w:r>
            <w:r>
              <w:rPr>
                <w:lang w:val="en-US"/>
              </w:rPr>
              <w:t>Seconds</w:t>
            </w:r>
            <w:r w:rsidR="008B5210">
              <w:rPr>
                <w:lang w:val="en-US"/>
              </w:rPr>
              <w:t>]</w:t>
            </w:r>
            <w:r>
              <w:rPr>
                <w:lang w:val="en-US"/>
              </w:rPr>
              <w:t>.</w:t>
            </w:r>
          </w:p>
        </w:tc>
      </w:tr>
      <w:tr w:rsidR="00322D5C" w:rsidTr="00E60687">
        <w:tc>
          <w:tcPr>
            <w:tcW w:w="2158" w:type="dxa"/>
          </w:tcPr>
          <w:p w:rsidR="00322D5C" w:rsidRDefault="005D6C6B" w:rsidP="00286F08">
            <w:pPr>
              <w:rPr>
                <w:lang w:val="en-US"/>
              </w:rPr>
            </w:pPr>
            <w:del w:id="382" w:author="smaslan" w:date="2018-05-09T17:52:00Z">
              <w:r w:rsidDel="00D80DAF">
                <w:rPr>
                  <w:lang w:val="en-US"/>
                </w:rPr>
                <w:delText>Y</w:delText>
              </w:r>
            </w:del>
            <w:ins w:id="383" w:author="smaslan" w:date="2018-05-09T17:52:00Z">
              <w:r w:rsidR="00D80DAF">
                <w:rPr>
                  <w:lang w:val="en-US"/>
                </w:rPr>
                <w:t>y</w:t>
              </w:r>
            </w:ins>
            <w:r w:rsidR="00322D5C">
              <w:rPr>
                <w:lang w:val="en-US"/>
              </w:rPr>
              <w:t xml:space="preserve"> or</w:t>
            </w:r>
          </w:p>
          <w:p w:rsidR="00322D5C" w:rsidRDefault="00322D5C" w:rsidP="00286F08">
            <w:pPr>
              <w:rPr>
                <w:lang w:val="en-US"/>
              </w:rPr>
            </w:pPr>
            <w:r>
              <w:rPr>
                <w:lang w:val="en-US"/>
              </w:rPr>
              <w:t>u and i</w:t>
            </w:r>
          </w:p>
        </w:tc>
        <w:tc>
          <w:tcPr>
            <w:tcW w:w="766" w:type="dxa"/>
          </w:tcPr>
          <w:p w:rsidR="00322D5C" w:rsidRDefault="009127FD">
            <w:pPr>
              <w:rPr>
                <w:lang w:val="en-US"/>
              </w:rPr>
            </w:pPr>
            <w:r>
              <w:rPr>
                <w:lang w:val="en-US"/>
              </w:rPr>
              <w:t>2</w:t>
            </w:r>
            <w:ins w:id="384" w:author="Stanislav Maslan" w:date="2018-01-21T12:46:00Z">
              <w:r w:rsidR="00712845">
                <w:rPr>
                  <w:lang w:val="en-US"/>
                </w:rPr>
                <w:t>, 3</w:t>
              </w:r>
            </w:ins>
            <w:ins w:id="385" w:author="Stanislav Maslan" w:date="2018-01-21T13:59:00Z">
              <w:r w:rsidR="002C32B2">
                <w:rPr>
                  <w:lang w:val="en-US"/>
                </w:rPr>
                <w:t>, 4</w:t>
              </w:r>
            </w:ins>
          </w:p>
        </w:tc>
        <w:tc>
          <w:tcPr>
            <w:tcW w:w="1418" w:type="dxa"/>
          </w:tcPr>
          <w:p w:rsidR="00322D5C" w:rsidRDefault="00322D5C">
            <w:pPr>
              <w:rPr>
                <w:lang w:val="en-US"/>
              </w:rPr>
            </w:pPr>
            <w:r>
              <w:rPr>
                <w:lang w:val="en-US"/>
              </w:rPr>
              <w:t xml:space="preserve">Real </w:t>
            </w:r>
            <w:r w:rsidR="008B5210">
              <w:rPr>
                <w:lang w:val="en-US"/>
              </w:rPr>
              <w:t xml:space="preserve">column </w:t>
            </w:r>
            <w:r>
              <w:rPr>
                <w:lang w:val="en-US"/>
              </w:rPr>
              <w:t>vector(s)</w:t>
            </w:r>
          </w:p>
        </w:tc>
        <w:tc>
          <w:tcPr>
            <w:tcW w:w="4946" w:type="dxa"/>
          </w:tcPr>
          <w:p w:rsidR="00322D5C" w:rsidRDefault="00322D5C" w:rsidP="00EB2C5C">
            <w:pPr>
              <w:rPr>
                <w:lang w:val="en-US"/>
              </w:rPr>
            </w:pPr>
            <w:r>
              <w:rPr>
                <w:lang w:val="en-US"/>
              </w:rPr>
              <w:t>Sample data. For single input channel algorithm</w:t>
            </w:r>
            <w:r w:rsidR="008B5210">
              <w:rPr>
                <w:lang w:val="en-US"/>
              </w:rPr>
              <w:t>,</w:t>
            </w:r>
            <w:r>
              <w:rPr>
                <w:lang w:val="en-US"/>
              </w:rPr>
              <w:t xml:space="preserve"> such as THD</w:t>
            </w:r>
            <w:r w:rsidR="008B5210">
              <w:rPr>
                <w:lang w:val="en-US"/>
              </w:rPr>
              <w:t>,</w:t>
            </w:r>
            <w:r>
              <w:rPr>
                <w:lang w:val="en-US"/>
              </w:rPr>
              <w:t xml:space="preserve"> only one vector </w:t>
            </w:r>
            <w:r w:rsidR="002A227B">
              <w:rPr>
                <w:lang w:val="en-US"/>
              </w:rPr>
              <w:t>‘</w:t>
            </w:r>
            <w:r w:rsidR="002A227B" w:rsidRPr="00AE1261">
              <w:rPr>
                <w:b/>
                <w:lang w:val="en-US"/>
                <w:rPrChange w:id="386" w:author="smaslan" w:date="2018-01-18T16:21:00Z">
                  <w:rPr>
                    <w:lang w:val="en-US"/>
                  </w:rPr>
                </w:rPrChange>
              </w:rPr>
              <w:t>y</w:t>
            </w:r>
            <w:r w:rsidR="002A227B">
              <w:rPr>
                <w:lang w:val="en-US"/>
              </w:rPr>
              <w:t xml:space="preserve">’ </w:t>
            </w:r>
            <w:r>
              <w:rPr>
                <w:lang w:val="en-US"/>
              </w:rPr>
              <w:t>will be passed.</w:t>
            </w:r>
          </w:p>
          <w:p w:rsidR="00322D5C" w:rsidRDefault="00322D5C" w:rsidP="00EB2C5C">
            <w:pPr>
              <w:rPr>
                <w:lang w:val="en-US"/>
              </w:rPr>
            </w:pPr>
            <w:r>
              <w:rPr>
                <w:lang w:val="en-US"/>
              </w:rPr>
              <w:t>For multichannel algorithms, such as power, two vectors are passed, the voltage and current. Both ‘</w:t>
            </w:r>
            <w:r w:rsidRPr="00AE1261">
              <w:rPr>
                <w:b/>
                <w:lang w:val="en-US"/>
                <w:rPrChange w:id="387" w:author="smaslan" w:date="2018-01-18T16:21:00Z">
                  <w:rPr>
                    <w:lang w:val="en-US"/>
                  </w:rPr>
                </w:rPrChange>
              </w:rPr>
              <w:t>u</w:t>
            </w:r>
            <w:r>
              <w:rPr>
                <w:lang w:val="en-US"/>
              </w:rPr>
              <w:t>’ and ‘</w:t>
            </w:r>
            <w:r w:rsidRPr="00AE1261">
              <w:rPr>
                <w:b/>
                <w:lang w:val="en-US"/>
                <w:rPrChange w:id="388" w:author="smaslan" w:date="2018-01-18T16:21:00Z">
                  <w:rPr>
                    <w:lang w:val="en-US"/>
                  </w:rPr>
                </w:rPrChange>
              </w:rPr>
              <w:t>i</w:t>
            </w:r>
            <w:r>
              <w:rPr>
                <w:lang w:val="en-US"/>
              </w:rPr>
              <w:t xml:space="preserve">’ vectors have the same </w:t>
            </w:r>
            <w:del w:id="389" w:author="smaslan" w:date="2018-08-07T16:59:00Z">
              <w:r w:rsidDel="007E343F">
                <w:rPr>
                  <w:lang w:val="en-US"/>
                </w:rPr>
                <w:delText>length</w:delText>
              </w:r>
            </w:del>
            <w:ins w:id="390" w:author="smaslan" w:date="2018-08-07T16:59:00Z">
              <w:r w:rsidR="007E343F">
                <w:rPr>
                  <w:lang w:val="en-US"/>
                </w:rPr>
                <w:t>size</w:t>
              </w:r>
            </w:ins>
            <w:r>
              <w:rPr>
                <w:lang w:val="en-US"/>
              </w:rPr>
              <w:t>.</w:t>
            </w:r>
          </w:p>
          <w:p w:rsidR="00322D5C" w:rsidRDefault="00322D5C" w:rsidP="00EB2C5C">
            <w:pPr>
              <w:rPr>
                <w:ins w:id="391" w:author="smaslan" w:date="2018-01-18T16:21:00Z"/>
                <w:lang w:val="en-US"/>
              </w:rPr>
            </w:pPr>
            <w:r>
              <w:rPr>
                <w:lang w:val="en-US"/>
              </w:rPr>
              <w:t>The samples are in [Volts] as returned by the digitizer (no transducer scaling).</w:t>
            </w:r>
          </w:p>
          <w:p w:rsidR="00AE1261" w:rsidRDefault="00AE1261">
            <w:pPr>
              <w:rPr>
                <w:lang w:val="en-US"/>
              </w:rPr>
            </w:pPr>
            <w:ins w:id="392" w:author="smaslan" w:date="2018-01-18T16:21:00Z">
              <w:r>
                <w:rPr>
                  <w:lang w:val="en-US"/>
                </w:rPr>
                <w:t xml:space="preserve">Note the </w:t>
              </w:r>
            </w:ins>
            <w:ins w:id="393" w:author="smaslan" w:date="2018-01-18T16:24:00Z">
              <w:r>
                <w:rPr>
                  <w:lang w:val="en-US"/>
                </w:rPr>
                <w:t>‘</w:t>
              </w:r>
              <w:r w:rsidRPr="00945AF9">
                <w:rPr>
                  <w:b/>
                  <w:lang w:val="en-US"/>
                  <w:rPrChange w:id="394" w:author="smaslan" w:date="2018-01-18T16:57:00Z">
                    <w:rPr>
                      <w:lang w:val="en-US"/>
                    </w:rPr>
                  </w:rPrChange>
                </w:rPr>
                <w:t>y</w:t>
              </w:r>
              <w:r>
                <w:rPr>
                  <w:lang w:val="en-US"/>
                </w:rPr>
                <w:t xml:space="preserve">’, </w:t>
              </w:r>
            </w:ins>
            <w:ins w:id="395" w:author="smaslan" w:date="2018-01-18T16:23:00Z">
              <w:r>
                <w:rPr>
                  <w:lang w:val="en-US"/>
                </w:rPr>
                <w:t>‘</w:t>
              </w:r>
            </w:ins>
            <w:ins w:id="396" w:author="smaslan" w:date="2018-01-18T16:24:00Z">
              <w:r w:rsidRPr="00945AF9">
                <w:rPr>
                  <w:b/>
                  <w:lang w:val="en-US"/>
                  <w:rPrChange w:id="397" w:author="smaslan" w:date="2018-01-18T16:57:00Z">
                    <w:rPr>
                      <w:lang w:val="en-US"/>
                    </w:rPr>
                  </w:rPrChange>
                </w:rPr>
                <w:t>u</w:t>
              </w:r>
            </w:ins>
            <w:ins w:id="398" w:author="smaslan" w:date="2018-01-18T16:23:00Z">
              <w:r>
                <w:rPr>
                  <w:lang w:val="en-US"/>
                </w:rPr>
                <w:t>’</w:t>
              </w:r>
            </w:ins>
            <w:ins w:id="399" w:author="smaslan" w:date="2018-01-18T16:24:00Z">
              <w:r>
                <w:rPr>
                  <w:lang w:val="en-US"/>
                </w:rPr>
                <w:t>, ‘</w:t>
              </w:r>
              <w:r w:rsidRPr="00945AF9">
                <w:rPr>
                  <w:b/>
                  <w:lang w:val="en-US"/>
                  <w:rPrChange w:id="400" w:author="smaslan" w:date="2018-01-18T16:57:00Z">
                    <w:rPr>
                      <w:lang w:val="en-US"/>
                    </w:rPr>
                  </w:rPrChange>
                </w:rPr>
                <w:t>i</w:t>
              </w:r>
              <w:r>
                <w:rPr>
                  <w:lang w:val="en-US"/>
                </w:rPr>
                <w:t>’ may have multiple columns, one per record if the algorithm supports ‘</w:t>
              </w:r>
              <w:proofErr w:type="spellStart"/>
              <w:r w:rsidRPr="00AE1261">
                <w:rPr>
                  <w:b/>
                  <w:lang w:val="en-US"/>
                  <w:rPrChange w:id="401" w:author="smaslan" w:date="2018-01-18T16:24:00Z">
                    <w:rPr>
                      <w:lang w:val="en-US"/>
                    </w:rPr>
                  </w:rPrChange>
                </w:rPr>
                <w:t>support_multi_inputs</w:t>
              </w:r>
              <w:proofErr w:type="spellEnd"/>
              <w:r>
                <w:rPr>
                  <w:lang w:val="en-US"/>
                </w:rPr>
                <w:t>’</w:t>
              </w:r>
            </w:ins>
            <w:ins w:id="402" w:author="smaslan" w:date="2018-01-18T16:25:00Z">
              <w:r>
                <w:rPr>
                  <w:lang w:val="en-US"/>
                </w:rPr>
                <w:t>!</w:t>
              </w:r>
            </w:ins>
          </w:p>
        </w:tc>
      </w:tr>
      <w:tr w:rsidR="003225DE" w:rsidTr="00E60687">
        <w:trPr>
          <w:ins w:id="403" w:author="smaslan" w:date="2018-02-02T17:37:00Z"/>
        </w:trPr>
        <w:tc>
          <w:tcPr>
            <w:tcW w:w="2158" w:type="dxa"/>
          </w:tcPr>
          <w:p w:rsidR="003225DE" w:rsidRDefault="003225DE" w:rsidP="00286F08">
            <w:pPr>
              <w:rPr>
                <w:ins w:id="404" w:author="smaslan" w:date="2018-02-02T17:37:00Z"/>
                <w:lang w:val="en-US"/>
              </w:rPr>
            </w:pPr>
            <w:proofErr w:type="spellStart"/>
            <w:ins w:id="405" w:author="smaslan" w:date="2018-02-02T17:37:00Z">
              <w:r>
                <w:rPr>
                  <w:lang w:val="en-US"/>
                </w:rPr>
                <w:t>time_stamp</w:t>
              </w:r>
              <w:proofErr w:type="spellEnd"/>
            </w:ins>
          </w:p>
        </w:tc>
        <w:tc>
          <w:tcPr>
            <w:tcW w:w="766" w:type="dxa"/>
          </w:tcPr>
          <w:p w:rsidR="003225DE" w:rsidRDefault="0061369F">
            <w:pPr>
              <w:rPr>
                <w:ins w:id="406" w:author="smaslan" w:date="2018-02-02T17:37:00Z"/>
                <w:lang w:val="en-US"/>
              </w:rPr>
            </w:pPr>
            <w:ins w:id="407" w:author="smaslan" w:date="2018-08-07T17:04:00Z">
              <w:r>
                <w:rPr>
                  <w:lang w:val="en-US"/>
                </w:rPr>
                <w:t>6</w:t>
              </w:r>
            </w:ins>
          </w:p>
        </w:tc>
        <w:tc>
          <w:tcPr>
            <w:tcW w:w="1418" w:type="dxa"/>
          </w:tcPr>
          <w:p w:rsidR="003225DE" w:rsidRDefault="003225DE">
            <w:pPr>
              <w:rPr>
                <w:ins w:id="408" w:author="smaslan" w:date="2018-02-02T17:37:00Z"/>
                <w:lang w:val="en-US"/>
              </w:rPr>
            </w:pPr>
            <w:ins w:id="409" w:author="smaslan" w:date="2018-02-02T17:37:00Z">
              <w:r>
                <w:rPr>
                  <w:lang w:val="en-US"/>
                </w:rPr>
                <w:t>Real scalar</w:t>
              </w:r>
            </w:ins>
          </w:p>
        </w:tc>
        <w:tc>
          <w:tcPr>
            <w:tcW w:w="4946" w:type="dxa"/>
          </w:tcPr>
          <w:p w:rsidR="003225DE" w:rsidRDefault="003225DE">
            <w:pPr>
              <w:rPr>
                <w:ins w:id="410" w:author="smaslan" w:date="2018-02-02T17:37:00Z"/>
                <w:lang w:val="en-US"/>
              </w:rPr>
              <w:pPrChange w:id="411" w:author="smaslan" w:date="2018-08-07T17:03:00Z">
                <w:pPr>
                  <w:spacing w:after="200" w:line="276" w:lineRule="auto"/>
                </w:pPr>
              </w:pPrChange>
            </w:pPr>
            <w:ins w:id="412" w:author="smaslan" w:date="2018-02-02T17:39:00Z">
              <w:r>
                <w:rPr>
                  <w:lang w:val="en-US"/>
                </w:rPr>
                <w:t>Relative time-stamp of the first sample of ‘</w:t>
              </w:r>
              <w:r w:rsidRPr="003B79AF">
                <w:rPr>
                  <w:b/>
                  <w:lang w:val="en-US"/>
                </w:rPr>
                <w:t>y</w:t>
              </w:r>
              <w:r>
                <w:rPr>
                  <w:lang w:val="en-US"/>
                </w:rPr>
                <w:t>’</w:t>
              </w:r>
            </w:ins>
            <w:ins w:id="413" w:author="smaslan" w:date="2018-02-02T17:41:00Z">
              <w:r>
                <w:rPr>
                  <w:lang w:val="en-US"/>
                </w:rPr>
                <w:t xml:space="preserve"> or </w:t>
              </w:r>
            </w:ins>
            <w:ins w:id="414" w:author="smaslan" w:date="2018-02-02T17:39:00Z">
              <w:r>
                <w:rPr>
                  <w:lang w:val="en-US"/>
                </w:rPr>
                <w:t>‘</w:t>
              </w:r>
              <w:r w:rsidRPr="003B79AF">
                <w:rPr>
                  <w:b/>
                  <w:lang w:val="en-US"/>
                </w:rPr>
                <w:t>u</w:t>
              </w:r>
              <w:r>
                <w:rPr>
                  <w:lang w:val="en-US"/>
                </w:rPr>
                <w:t>’.</w:t>
              </w:r>
            </w:ins>
            <w:ins w:id="415" w:author="smaslan" w:date="2018-02-02T17:41:00Z">
              <w:r>
                <w:rPr>
                  <w:lang w:val="en-US"/>
                </w:rPr>
                <w:t xml:space="preserve"> T</w:t>
              </w:r>
            </w:ins>
            <w:ins w:id="416" w:author="smaslan" w:date="2018-02-02T17:39:00Z">
              <w:r>
                <w:rPr>
                  <w:lang w:val="en-US"/>
                </w:rPr>
                <w:t xml:space="preserve">he time-stamp is relative time to some reference event of the TWM system. In case of 5922 digitizer it is a reset of the cards. </w:t>
              </w:r>
            </w:ins>
            <w:ins w:id="417" w:author="smaslan" w:date="2018-02-02T17:42:00Z">
              <w:r>
                <w:rPr>
                  <w:lang w:val="en-US"/>
                </w:rPr>
                <w:t>This has relevance for instance for time multiple</w:t>
              </w:r>
            </w:ins>
            <w:ins w:id="418" w:author="smaslan" w:date="2018-02-02T17:43:00Z">
              <w:r>
                <w:rPr>
                  <w:lang w:val="en-US"/>
                </w:rPr>
                <w:t xml:space="preserve">xed measurements. </w:t>
              </w:r>
            </w:ins>
            <w:ins w:id="419" w:author="smaslan" w:date="2018-02-02T17:41:00Z">
              <w:r>
                <w:rPr>
                  <w:lang w:val="en-US"/>
                </w:rPr>
                <w:t>To get time</w:t>
              </w:r>
            </w:ins>
            <w:ins w:id="420" w:author="smaslan" w:date="2018-02-02T17:42:00Z">
              <w:r>
                <w:rPr>
                  <w:lang w:val="en-US"/>
                </w:rPr>
                <w:t>-</w:t>
              </w:r>
            </w:ins>
            <w:ins w:id="421" w:author="smaslan" w:date="2018-02-02T17:41:00Z">
              <w:r>
                <w:rPr>
                  <w:lang w:val="en-US"/>
                </w:rPr>
                <w:t xml:space="preserve">shift </w:t>
              </w:r>
            </w:ins>
            <w:ins w:id="422" w:author="smaslan" w:date="2018-02-02T17:42:00Z">
              <w:r>
                <w:rPr>
                  <w:lang w:val="en-US"/>
                </w:rPr>
                <w:t>of other channels of the system, use ‘</w:t>
              </w:r>
              <w:proofErr w:type="spellStart"/>
              <w:r w:rsidRPr="003225DE">
                <w:rPr>
                  <w:b/>
                  <w:lang w:val="en-US"/>
                  <w:rPrChange w:id="423" w:author="smaslan" w:date="2018-02-02T17:42:00Z">
                    <w:rPr>
                      <w:lang w:val="en-US"/>
                    </w:rPr>
                  </w:rPrChange>
                </w:rPr>
                <w:t>time_shift</w:t>
              </w:r>
              <w:proofErr w:type="spellEnd"/>
              <w:r w:rsidRPr="003225DE">
                <w:rPr>
                  <w:b/>
                  <w:lang w:val="en-US"/>
                  <w:rPrChange w:id="424" w:author="smaslan" w:date="2018-02-02T17:42:00Z">
                    <w:rPr>
                      <w:lang w:val="en-US"/>
                    </w:rPr>
                  </w:rPrChange>
                </w:rPr>
                <w:t>*</w:t>
              </w:r>
              <w:r>
                <w:rPr>
                  <w:lang w:val="en-US"/>
                </w:rPr>
                <w:t>’ values.</w:t>
              </w:r>
            </w:ins>
            <w:ins w:id="425" w:author="smaslan" w:date="2018-08-07T17:02:00Z">
              <w:r w:rsidR="007E343F">
                <w:rPr>
                  <w:lang w:val="en-US"/>
                </w:rPr>
                <w:t xml:space="preserve"> Note this has also relevan</w:t>
              </w:r>
              <w:r w:rsidR="0061369F">
                <w:rPr>
                  <w:lang w:val="en-US"/>
                </w:rPr>
                <w:t>ce for single input algorithms.</w:t>
              </w:r>
            </w:ins>
            <w:ins w:id="426" w:author="smaslan" w:date="2018-08-07T17:04:00Z">
              <w:r w:rsidR="0061369F">
                <w:rPr>
                  <w:lang w:val="en-US"/>
                </w:rPr>
                <w:t xml:space="preserve"> </w:t>
              </w:r>
            </w:ins>
            <w:ins w:id="427" w:author="smaslan" w:date="2018-08-07T17:02:00Z">
              <w:r w:rsidR="007E343F">
                <w:rPr>
                  <w:lang w:val="en-US"/>
                </w:rPr>
                <w:t xml:space="preserve">E.g. phase measurement algorithm may use this to </w:t>
              </w:r>
            </w:ins>
            <w:ins w:id="428" w:author="smaslan" w:date="2018-08-07T17:03:00Z">
              <w:r w:rsidR="007E343F">
                <w:rPr>
                  <w:lang w:val="en-US"/>
                </w:rPr>
                <w:t xml:space="preserve">cancel </w:t>
              </w:r>
            </w:ins>
            <w:ins w:id="429" w:author="smaslan" w:date="2018-08-07T17:02:00Z">
              <w:r w:rsidR="007E343F">
                <w:rPr>
                  <w:lang w:val="en-US"/>
                </w:rPr>
                <w:t xml:space="preserve">each </w:t>
              </w:r>
            </w:ins>
            <w:proofErr w:type="spellStart"/>
            <w:ins w:id="430" w:author="smaslan" w:date="2019-04-15T14:33:00Z">
              <w:r w:rsidR="00891D6B">
                <w:rPr>
                  <w:lang w:val="en-US"/>
                </w:rPr>
                <w:t>digitizere</w:t>
              </w:r>
              <w:proofErr w:type="spellEnd"/>
              <w:r w:rsidR="00891D6B">
                <w:rPr>
                  <w:lang w:val="en-US"/>
                </w:rPr>
                <w:t xml:space="preserve"> </w:t>
              </w:r>
            </w:ins>
            <w:ins w:id="431" w:author="smaslan" w:date="2018-08-07T17:02:00Z">
              <w:r w:rsidR="007E343F">
                <w:rPr>
                  <w:lang w:val="en-US"/>
                </w:rPr>
                <w:t>channel</w:t>
              </w:r>
            </w:ins>
            <w:ins w:id="432" w:author="smaslan" w:date="2019-04-15T14:33:00Z">
              <w:r w:rsidR="00891D6B">
                <w:rPr>
                  <w:lang w:val="en-US"/>
                </w:rPr>
                <w:t>’s</w:t>
              </w:r>
            </w:ins>
            <w:ins w:id="433" w:author="smaslan" w:date="2018-08-07T17:02:00Z">
              <w:r w:rsidR="007E343F">
                <w:rPr>
                  <w:lang w:val="en-US"/>
                </w:rPr>
                <w:t xml:space="preserve"> time</w:t>
              </w:r>
            </w:ins>
            <w:ins w:id="434" w:author="smaslan" w:date="2019-04-15T14:34:00Z">
              <w:r w:rsidR="00891D6B">
                <w:rPr>
                  <w:lang w:val="en-US"/>
                </w:rPr>
                <w:t xml:space="preserve"> </w:t>
              </w:r>
            </w:ins>
            <w:ins w:id="435" w:author="smaslan" w:date="2018-08-07T17:02:00Z">
              <w:r w:rsidR="007E343F">
                <w:rPr>
                  <w:lang w:val="en-US"/>
                </w:rPr>
                <w:t>shift so the estimated phase of each channel can be compared.</w:t>
              </w:r>
            </w:ins>
          </w:p>
        </w:tc>
      </w:tr>
      <w:tr w:rsidR="00322D5C" w:rsidTr="00E60687">
        <w:tc>
          <w:tcPr>
            <w:tcW w:w="2158" w:type="dxa"/>
          </w:tcPr>
          <w:p w:rsidR="00322D5C" w:rsidRDefault="005D6C6B">
            <w:pPr>
              <w:rPr>
                <w:lang w:val="en-US"/>
              </w:rPr>
            </w:pPr>
            <w:del w:id="436" w:author="smaslan" w:date="2018-05-09T17:52:00Z">
              <w:r w:rsidDel="00D80DAF">
                <w:rPr>
                  <w:lang w:val="en-US"/>
                </w:rPr>
                <w:delText>T</w:delText>
              </w:r>
            </w:del>
            <w:proofErr w:type="spellStart"/>
            <w:ins w:id="437" w:author="smaslan" w:date="2018-05-09T17:52:00Z">
              <w:r w:rsidR="00D80DAF">
                <w:rPr>
                  <w:lang w:val="en-US"/>
                </w:rPr>
                <w:t>t</w:t>
              </w:r>
            </w:ins>
            <w:r w:rsidR="00322D5C">
              <w:rPr>
                <w:lang w:val="en-US"/>
              </w:rPr>
              <w:t>ime_shift</w:t>
            </w:r>
            <w:proofErr w:type="spellEnd"/>
          </w:p>
        </w:tc>
        <w:tc>
          <w:tcPr>
            <w:tcW w:w="766" w:type="dxa"/>
          </w:tcPr>
          <w:p w:rsidR="00322D5C" w:rsidRDefault="00322D5C">
            <w:pPr>
              <w:rPr>
                <w:lang w:val="en-US"/>
              </w:rPr>
            </w:pPr>
          </w:p>
        </w:tc>
        <w:tc>
          <w:tcPr>
            <w:tcW w:w="1418" w:type="dxa"/>
          </w:tcPr>
          <w:p w:rsidR="00322D5C" w:rsidRDefault="00322D5C">
            <w:pPr>
              <w:rPr>
                <w:lang w:val="en-US"/>
              </w:rPr>
            </w:pPr>
            <w:r>
              <w:rPr>
                <w:lang w:val="en-US"/>
              </w:rPr>
              <w:t>Real scalar</w:t>
            </w:r>
          </w:p>
        </w:tc>
        <w:tc>
          <w:tcPr>
            <w:tcW w:w="4946" w:type="dxa"/>
          </w:tcPr>
          <w:p w:rsidR="00322D5C" w:rsidRDefault="00322D5C">
            <w:pPr>
              <w:rPr>
                <w:lang w:val="en-US"/>
              </w:rPr>
            </w:pPr>
            <w:proofErr w:type="spellStart"/>
            <w:r>
              <w:rPr>
                <w:lang w:val="en-US"/>
              </w:rPr>
              <w:t>Timeshift</w:t>
            </w:r>
            <w:proofErr w:type="spellEnd"/>
            <w:r>
              <w:rPr>
                <w:lang w:val="en-US"/>
              </w:rPr>
              <w:t xml:space="preserve"> between ‘</w:t>
            </w:r>
            <w:r w:rsidRPr="00AE1261">
              <w:rPr>
                <w:b/>
                <w:lang w:val="en-US"/>
                <w:rPrChange w:id="438" w:author="smaslan" w:date="2018-01-18T16:25:00Z">
                  <w:rPr>
                    <w:lang w:val="en-US"/>
                  </w:rPr>
                </w:rPrChange>
              </w:rPr>
              <w:t>u</w:t>
            </w:r>
            <w:r>
              <w:rPr>
                <w:lang w:val="en-US"/>
              </w:rPr>
              <w:t>’ and ‘</w:t>
            </w:r>
            <w:r w:rsidRPr="00AE1261">
              <w:rPr>
                <w:b/>
                <w:lang w:val="en-US"/>
                <w:rPrChange w:id="439" w:author="smaslan" w:date="2018-01-18T16:25:00Z">
                  <w:rPr>
                    <w:lang w:val="en-US"/>
                  </w:rPr>
                </w:rPrChange>
              </w:rPr>
              <w:t>i</w:t>
            </w:r>
            <w:r>
              <w:rPr>
                <w:lang w:val="en-US"/>
              </w:rPr>
              <w:t>’ channel in [Seconds]</w:t>
            </w:r>
            <w:ins w:id="440" w:author="Stanislav Maslan" w:date="2018-01-22T21:19:00Z">
              <w:r w:rsidR="00F80B05">
                <w:rPr>
                  <w:lang w:val="en-US"/>
                </w:rPr>
                <w:t xml:space="preserve"> (</w:t>
              </w:r>
              <w:proofErr w:type="spellStart"/>
              <w:r w:rsidR="00F80B05" w:rsidRPr="00F80B05">
                <w:rPr>
                  <w:i/>
                  <w:lang w:val="en-US"/>
                  <w:rPrChange w:id="441" w:author="Stanislav Maslan" w:date="2018-01-22T21:20:00Z">
                    <w:rPr>
                      <w:lang w:val="en-US"/>
                    </w:rPr>
                  </w:rPrChange>
                </w:rPr>
                <w:t>t_i</w:t>
              </w:r>
              <w:proofErr w:type="spellEnd"/>
              <w:r w:rsidR="00F80B05">
                <w:rPr>
                  <w:lang w:val="en-US"/>
                </w:rPr>
                <w:t xml:space="preserve"> </w:t>
              </w:r>
            </w:ins>
            <w:ins w:id="442" w:author="Stanislav Maslan" w:date="2018-01-22T21:20:00Z">
              <w:r w:rsidR="00F80B05">
                <w:rPr>
                  <w:lang w:val="en-US"/>
                </w:rPr>
                <w:t>–</w:t>
              </w:r>
            </w:ins>
            <w:ins w:id="443" w:author="Stanislav Maslan" w:date="2018-01-22T21:19:00Z">
              <w:r w:rsidR="00F80B05">
                <w:rPr>
                  <w:lang w:val="en-US"/>
                </w:rPr>
                <w:t xml:space="preserve"> </w:t>
              </w:r>
              <w:proofErr w:type="spellStart"/>
              <w:r w:rsidR="00F80B05" w:rsidRPr="00F80B05">
                <w:rPr>
                  <w:i/>
                  <w:lang w:val="en-US"/>
                  <w:rPrChange w:id="444" w:author="Stanislav Maslan" w:date="2018-01-22T21:20:00Z">
                    <w:rPr>
                      <w:lang w:val="en-US"/>
                    </w:rPr>
                  </w:rPrChange>
                </w:rPr>
                <w:t>t_</w:t>
              </w:r>
            </w:ins>
            <w:ins w:id="445" w:author="Stanislav Maslan" w:date="2018-01-22T21:20:00Z">
              <w:r w:rsidR="00F80B05" w:rsidRPr="00F80B05">
                <w:rPr>
                  <w:i/>
                  <w:lang w:val="en-US"/>
                  <w:rPrChange w:id="446" w:author="Stanislav Maslan" w:date="2018-01-22T21:20:00Z">
                    <w:rPr>
                      <w:lang w:val="en-US"/>
                    </w:rPr>
                  </w:rPrChange>
                </w:rPr>
                <w:t>u</w:t>
              </w:r>
            </w:ins>
            <w:proofErr w:type="spellEnd"/>
            <w:ins w:id="447" w:author="Stanislav Maslan" w:date="2018-01-22T21:19:00Z">
              <w:r w:rsidR="00F80B05">
                <w:rPr>
                  <w:lang w:val="en-US"/>
                </w:rPr>
                <w:t>)</w:t>
              </w:r>
            </w:ins>
            <w:r>
              <w:rPr>
                <w:lang w:val="en-US"/>
              </w:rPr>
              <w:t>. Applies only for multichannel algorithms.</w:t>
            </w:r>
          </w:p>
        </w:tc>
      </w:tr>
      <w:tr w:rsidR="00F80B05" w:rsidTr="00E60687">
        <w:trPr>
          <w:ins w:id="448" w:author="Stanislav Maslan" w:date="2018-01-22T21:20:00Z"/>
        </w:trPr>
        <w:tc>
          <w:tcPr>
            <w:tcW w:w="2158" w:type="dxa"/>
          </w:tcPr>
          <w:p w:rsidR="00F80B05" w:rsidRDefault="005D6C6B">
            <w:pPr>
              <w:rPr>
                <w:ins w:id="449" w:author="Stanislav Maslan" w:date="2018-01-22T21:20:00Z"/>
                <w:lang w:val="en-US"/>
              </w:rPr>
            </w:pPr>
            <w:ins w:id="450" w:author="Stanislav Maslan" w:date="2018-01-22T21:20:00Z">
              <w:del w:id="451" w:author="smaslan" w:date="2018-05-09T17:52:00Z">
                <w:r w:rsidDel="00D80DAF">
                  <w:rPr>
                    <w:lang w:val="en-US"/>
                  </w:rPr>
                  <w:delText>T</w:delText>
                </w:r>
              </w:del>
            </w:ins>
            <w:proofErr w:type="spellStart"/>
            <w:ins w:id="452" w:author="smaslan" w:date="2018-05-09T17:52:00Z">
              <w:r w:rsidR="00D80DAF">
                <w:rPr>
                  <w:lang w:val="en-US"/>
                </w:rPr>
                <w:t>t</w:t>
              </w:r>
            </w:ins>
            <w:ins w:id="453" w:author="Stanislav Maslan" w:date="2018-01-22T21:20:00Z">
              <w:r w:rsidR="00F80B05">
                <w:rPr>
                  <w:lang w:val="en-US"/>
                </w:rPr>
                <w:t>ime_shift_lo</w:t>
              </w:r>
              <w:proofErr w:type="spellEnd"/>
            </w:ins>
          </w:p>
        </w:tc>
        <w:tc>
          <w:tcPr>
            <w:tcW w:w="766" w:type="dxa"/>
          </w:tcPr>
          <w:p w:rsidR="00F80B05" w:rsidRDefault="00F80B05">
            <w:pPr>
              <w:rPr>
                <w:ins w:id="454" w:author="Stanislav Maslan" w:date="2018-01-22T21:20:00Z"/>
                <w:lang w:val="en-US"/>
              </w:rPr>
            </w:pPr>
            <w:ins w:id="455" w:author="Stanislav Maslan" w:date="2018-01-22T21:21:00Z">
              <w:r>
                <w:rPr>
                  <w:lang w:val="en-US"/>
                </w:rPr>
                <w:t>2</w:t>
              </w:r>
            </w:ins>
          </w:p>
        </w:tc>
        <w:tc>
          <w:tcPr>
            <w:tcW w:w="1418" w:type="dxa"/>
          </w:tcPr>
          <w:p w:rsidR="00F80B05" w:rsidRDefault="00F80B05">
            <w:pPr>
              <w:rPr>
                <w:ins w:id="456" w:author="Stanislav Maslan" w:date="2018-01-22T21:20:00Z"/>
                <w:lang w:val="en-US"/>
              </w:rPr>
            </w:pPr>
            <w:ins w:id="457" w:author="Stanislav Maslan" w:date="2018-01-22T21:21:00Z">
              <w:r>
                <w:rPr>
                  <w:lang w:val="en-US"/>
                </w:rPr>
                <w:t>Real scalar</w:t>
              </w:r>
            </w:ins>
          </w:p>
        </w:tc>
        <w:tc>
          <w:tcPr>
            <w:tcW w:w="4946" w:type="dxa"/>
          </w:tcPr>
          <w:p w:rsidR="00F80B05" w:rsidRDefault="00F80B05">
            <w:pPr>
              <w:rPr>
                <w:ins w:id="458" w:author="Stanislav Maslan" w:date="2018-01-22T21:20:00Z"/>
                <w:lang w:val="en-US"/>
              </w:rPr>
            </w:pPr>
            <w:proofErr w:type="spellStart"/>
            <w:ins w:id="459" w:author="Stanislav Maslan" w:date="2018-01-22T21:21:00Z">
              <w:r>
                <w:rPr>
                  <w:lang w:val="en-US"/>
                </w:rPr>
                <w:t>Timeshift</w:t>
              </w:r>
              <w:proofErr w:type="spellEnd"/>
              <w:r>
                <w:rPr>
                  <w:lang w:val="en-US"/>
                </w:rPr>
                <w:t xml:space="preserve"> between high-side and low-side channel of the differential channels</w:t>
              </w:r>
            </w:ins>
            <w:ins w:id="460" w:author="Stanislav Maslan" w:date="2018-01-22T21:22:00Z">
              <w:r>
                <w:rPr>
                  <w:lang w:val="en-US"/>
                </w:rPr>
                <w:t xml:space="preserve"> in [Seconds] (</w:t>
              </w:r>
              <w:proofErr w:type="spellStart"/>
              <w:r w:rsidRPr="00F80B05">
                <w:rPr>
                  <w:i/>
                  <w:lang w:val="en-US"/>
                  <w:rPrChange w:id="461" w:author="Stanislav Maslan" w:date="2018-01-22T21:22:00Z">
                    <w:rPr>
                      <w:lang w:val="en-US"/>
                    </w:rPr>
                  </w:rPrChange>
                </w:rPr>
                <w:t>t_hi</w:t>
              </w:r>
              <w:proofErr w:type="spellEnd"/>
              <w:r>
                <w:rPr>
                  <w:lang w:val="en-US"/>
                </w:rPr>
                <w:t xml:space="preserve"> – </w:t>
              </w:r>
              <w:proofErr w:type="spellStart"/>
              <w:r w:rsidRPr="00F80B05">
                <w:rPr>
                  <w:i/>
                  <w:lang w:val="en-US"/>
                  <w:rPrChange w:id="462" w:author="Stanislav Maslan" w:date="2018-01-22T21:22:00Z">
                    <w:rPr>
                      <w:lang w:val="en-US"/>
                    </w:rPr>
                  </w:rPrChange>
                </w:rPr>
                <w:t>t_lo</w:t>
              </w:r>
              <w:proofErr w:type="spellEnd"/>
              <w:r>
                <w:rPr>
                  <w:lang w:val="en-US"/>
                </w:rPr>
                <w:t>).</w:t>
              </w:r>
            </w:ins>
          </w:p>
        </w:tc>
      </w:tr>
      <w:tr w:rsidR="007B1BC2" w:rsidTr="00E60687">
        <w:trPr>
          <w:ins w:id="463" w:author="smaslan" w:date="2017-11-27T10:22:00Z"/>
        </w:trPr>
        <w:tc>
          <w:tcPr>
            <w:tcW w:w="2158" w:type="dxa"/>
          </w:tcPr>
          <w:p w:rsidR="007B1BC2" w:rsidRDefault="005D6C6B" w:rsidP="00D516C6">
            <w:pPr>
              <w:rPr>
                <w:ins w:id="464" w:author="smaslan" w:date="2017-11-27T10:22:00Z"/>
                <w:lang w:val="en-US"/>
              </w:rPr>
            </w:pPr>
            <w:ins w:id="465" w:author="Stanislav Maslan" w:date="2018-02-23T18:58:00Z">
              <w:del w:id="466" w:author="smaslan" w:date="2018-05-09T17:52:00Z">
                <w:r w:rsidDel="00D80DAF">
                  <w:rPr>
                    <w:lang w:val="en-US"/>
                  </w:rPr>
                  <w:delText>A</w:delText>
                </w:r>
              </w:del>
            </w:ins>
            <w:proofErr w:type="spellStart"/>
            <w:ins w:id="467" w:author="smaslan" w:date="2018-05-09T17:52:00Z">
              <w:r w:rsidR="00D80DAF">
                <w:rPr>
                  <w:lang w:val="en-US"/>
                </w:rPr>
                <w:t>a</w:t>
              </w:r>
            </w:ins>
            <w:ins w:id="468" w:author="Stanislav Maslan" w:date="2018-02-23T18:58:00Z">
              <w:r w:rsidR="00D516C6">
                <w:rPr>
                  <w:lang w:val="en-US"/>
                </w:rPr>
                <w:t>dc_</w:t>
              </w:r>
            </w:ins>
            <w:ins w:id="469" w:author="smaslan" w:date="2017-11-27T10:22:00Z">
              <w:del w:id="470" w:author="Stanislav Maslan" w:date="2018-02-23T18:58:00Z">
                <w:r w:rsidR="00031CFD" w:rsidDel="00D516C6">
                  <w:rPr>
                    <w:lang w:val="en-US"/>
                  </w:rPr>
                  <w:delText>J</w:delText>
                </w:r>
              </w:del>
            </w:ins>
            <w:ins w:id="471" w:author="Stanislav Maslan" w:date="2018-02-23T18:58:00Z">
              <w:r w:rsidR="00D516C6">
                <w:rPr>
                  <w:lang w:val="en-US"/>
                </w:rPr>
                <w:t>j</w:t>
              </w:r>
            </w:ins>
            <w:ins w:id="472" w:author="smaslan" w:date="2017-11-27T10:22:00Z">
              <w:r w:rsidR="007B1BC2">
                <w:rPr>
                  <w:lang w:val="en-US"/>
                </w:rPr>
                <w:t>itter</w:t>
              </w:r>
              <w:proofErr w:type="spellEnd"/>
            </w:ins>
          </w:p>
        </w:tc>
        <w:tc>
          <w:tcPr>
            <w:tcW w:w="766" w:type="dxa"/>
          </w:tcPr>
          <w:p w:rsidR="007B1BC2" w:rsidRDefault="00EC02D4">
            <w:pPr>
              <w:rPr>
                <w:ins w:id="473" w:author="smaslan" w:date="2017-11-27T10:22:00Z"/>
                <w:lang w:val="en-US"/>
              </w:rPr>
            </w:pPr>
            <w:ins w:id="474" w:author="smaslan" w:date="2018-05-15T12:46:00Z">
              <w:r>
                <w:rPr>
                  <w:lang w:val="en-US"/>
                </w:rPr>
                <w:t>1, 2</w:t>
              </w:r>
            </w:ins>
          </w:p>
        </w:tc>
        <w:tc>
          <w:tcPr>
            <w:tcW w:w="1418" w:type="dxa"/>
          </w:tcPr>
          <w:p w:rsidR="007B1BC2" w:rsidRDefault="007B1BC2">
            <w:pPr>
              <w:rPr>
                <w:ins w:id="475" w:author="smaslan" w:date="2017-11-27T10:22:00Z"/>
                <w:lang w:val="en-US"/>
              </w:rPr>
            </w:pPr>
            <w:ins w:id="476" w:author="smaslan" w:date="2017-11-27T10:23:00Z">
              <w:r>
                <w:rPr>
                  <w:lang w:val="en-US"/>
                </w:rPr>
                <w:t>Real scalar</w:t>
              </w:r>
            </w:ins>
          </w:p>
        </w:tc>
        <w:tc>
          <w:tcPr>
            <w:tcW w:w="4946" w:type="dxa"/>
          </w:tcPr>
          <w:p w:rsidR="007B1BC2" w:rsidRDefault="007B1BC2" w:rsidP="00322D5C">
            <w:pPr>
              <w:rPr>
                <w:ins w:id="477" w:author="smaslan" w:date="2017-11-27T10:22:00Z"/>
                <w:lang w:val="en-US"/>
              </w:rPr>
            </w:pPr>
            <w:ins w:id="478" w:author="smaslan" w:date="2017-11-27T10:23:00Z">
              <w:r>
                <w:rPr>
                  <w:lang w:val="en-US"/>
                </w:rPr>
                <w:t>Sampling jitter value [Seconds].</w:t>
              </w:r>
            </w:ins>
          </w:p>
        </w:tc>
      </w:tr>
      <w:tr w:rsidR="00755D7D" w:rsidTr="00E60687">
        <w:trPr>
          <w:ins w:id="479" w:author="smaslan" w:date="2018-05-10T14:19:00Z"/>
        </w:trPr>
        <w:tc>
          <w:tcPr>
            <w:tcW w:w="2158" w:type="dxa"/>
          </w:tcPr>
          <w:p w:rsidR="00755D7D" w:rsidDel="00D80DAF" w:rsidRDefault="00755D7D" w:rsidP="00D516C6">
            <w:pPr>
              <w:rPr>
                <w:ins w:id="480" w:author="smaslan" w:date="2018-05-10T14:19:00Z"/>
                <w:lang w:val="en-US"/>
              </w:rPr>
            </w:pPr>
            <w:proofErr w:type="spellStart"/>
            <w:ins w:id="481" w:author="smaslan" w:date="2018-05-10T14:19:00Z">
              <w:r>
                <w:rPr>
                  <w:lang w:val="en-US"/>
                </w:rPr>
                <w:t>adc_offset</w:t>
              </w:r>
              <w:proofErr w:type="spellEnd"/>
            </w:ins>
          </w:p>
        </w:tc>
        <w:tc>
          <w:tcPr>
            <w:tcW w:w="766" w:type="dxa"/>
          </w:tcPr>
          <w:p w:rsidR="00755D7D" w:rsidRDefault="00755D7D">
            <w:pPr>
              <w:rPr>
                <w:ins w:id="482" w:author="smaslan" w:date="2018-05-10T14:19:00Z"/>
                <w:lang w:val="en-US"/>
              </w:rPr>
            </w:pPr>
            <w:ins w:id="483" w:author="smaslan" w:date="2018-05-10T14:19:00Z">
              <w:r>
                <w:rPr>
                  <w:lang w:val="en-US"/>
                </w:rPr>
                <w:t>1, 2</w:t>
              </w:r>
            </w:ins>
          </w:p>
        </w:tc>
        <w:tc>
          <w:tcPr>
            <w:tcW w:w="1418" w:type="dxa"/>
          </w:tcPr>
          <w:p w:rsidR="00755D7D" w:rsidRDefault="00755D7D">
            <w:pPr>
              <w:rPr>
                <w:ins w:id="484" w:author="smaslan" w:date="2018-05-10T14:19:00Z"/>
                <w:lang w:val="en-US"/>
              </w:rPr>
            </w:pPr>
            <w:ins w:id="485" w:author="smaslan" w:date="2018-05-10T14:19:00Z">
              <w:r>
                <w:rPr>
                  <w:lang w:val="en-US"/>
                </w:rPr>
                <w:t>Real scalar</w:t>
              </w:r>
            </w:ins>
          </w:p>
        </w:tc>
        <w:tc>
          <w:tcPr>
            <w:tcW w:w="4946" w:type="dxa"/>
          </w:tcPr>
          <w:p w:rsidR="00755D7D" w:rsidRDefault="00755D7D" w:rsidP="00322D5C">
            <w:pPr>
              <w:rPr>
                <w:ins w:id="486" w:author="smaslan" w:date="2018-05-10T14:19:00Z"/>
                <w:lang w:val="en-US"/>
              </w:rPr>
            </w:pPr>
            <w:ins w:id="487" w:author="smaslan" w:date="2018-05-10T14:20:00Z">
              <w:r>
                <w:rPr>
                  <w:lang w:val="en-US"/>
                </w:rPr>
                <w:t>Offset voltage of ADC.</w:t>
              </w:r>
            </w:ins>
          </w:p>
        </w:tc>
      </w:tr>
      <w:tr w:rsidR="00031CFD" w:rsidTr="00E60687">
        <w:trPr>
          <w:ins w:id="488" w:author="smaslan" w:date="2018-02-05T16:32:00Z"/>
        </w:trPr>
        <w:tc>
          <w:tcPr>
            <w:tcW w:w="2158" w:type="dxa"/>
          </w:tcPr>
          <w:p w:rsidR="00031CFD" w:rsidRDefault="00D80DAF">
            <w:pPr>
              <w:rPr>
                <w:ins w:id="489" w:author="smaslan" w:date="2018-02-05T16:32:00Z"/>
                <w:lang w:val="en-US"/>
              </w:rPr>
            </w:pPr>
            <w:proofErr w:type="spellStart"/>
            <w:ins w:id="490" w:author="smaslan" w:date="2018-05-09T17:52:00Z">
              <w:r>
                <w:rPr>
                  <w:lang w:val="en-US"/>
                </w:rPr>
                <w:t>a</w:t>
              </w:r>
            </w:ins>
            <w:ins w:id="491" w:author="smaslan" w:date="2018-02-05T16:32:00Z">
              <w:r w:rsidR="00031CFD">
                <w:rPr>
                  <w:lang w:val="en-US"/>
                </w:rPr>
                <w:t>dc_aper</w:t>
              </w:r>
              <w:proofErr w:type="spellEnd"/>
            </w:ins>
          </w:p>
        </w:tc>
        <w:tc>
          <w:tcPr>
            <w:tcW w:w="766" w:type="dxa"/>
          </w:tcPr>
          <w:p w:rsidR="00031CFD" w:rsidRDefault="00031CFD">
            <w:pPr>
              <w:rPr>
                <w:ins w:id="492" w:author="smaslan" w:date="2018-02-05T16:32:00Z"/>
                <w:lang w:val="en-US"/>
              </w:rPr>
            </w:pPr>
            <w:ins w:id="493" w:author="smaslan" w:date="2018-02-05T16:35:00Z">
              <w:r>
                <w:rPr>
                  <w:lang w:val="en-US"/>
                </w:rPr>
                <w:t>3</w:t>
              </w:r>
            </w:ins>
          </w:p>
        </w:tc>
        <w:tc>
          <w:tcPr>
            <w:tcW w:w="1418" w:type="dxa"/>
          </w:tcPr>
          <w:p w:rsidR="00031CFD" w:rsidRDefault="00031CFD">
            <w:pPr>
              <w:rPr>
                <w:ins w:id="494" w:author="smaslan" w:date="2018-02-05T16:32:00Z"/>
                <w:lang w:val="en-US"/>
              </w:rPr>
            </w:pPr>
            <w:ins w:id="495" w:author="smaslan" w:date="2018-02-05T16:32:00Z">
              <w:r>
                <w:rPr>
                  <w:lang w:val="en-US"/>
                </w:rPr>
                <w:t>Real scalar</w:t>
              </w:r>
            </w:ins>
          </w:p>
        </w:tc>
        <w:tc>
          <w:tcPr>
            <w:tcW w:w="4946" w:type="dxa"/>
          </w:tcPr>
          <w:p w:rsidR="00031CFD" w:rsidRDefault="00031CFD" w:rsidP="00322D5C">
            <w:pPr>
              <w:rPr>
                <w:ins w:id="496" w:author="smaslan" w:date="2018-02-05T16:32:00Z"/>
                <w:lang w:val="en-US"/>
              </w:rPr>
            </w:pPr>
            <w:ins w:id="497" w:author="smaslan" w:date="2018-02-05T16:32:00Z">
              <w:r>
                <w:rPr>
                  <w:lang w:val="en-US"/>
                </w:rPr>
                <w:t xml:space="preserve">Aperture value [s] of the ADC at current settings. Note this value may not be available for some ADCs. </w:t>
              </w:r>
            </w:ins>
          </w:p>
        </w:tc>
      </w:tr>
      <w:tr w:rsidR="00031CFD" w:rsidTr="00E60687">
        <w:trPr>
          <w:ins w:id="498" w:author="smaslan" w:date="2018-02-05T16:33:00Z"/>
        </w:trPr>
        <w:tc>
          <w:tcPr>
            <w:tcW w:w="2158" w:type="dxa"/>
          </w:tcPr>
          <w:p w:rsidR="00031CFD" w:rsidRDefault="00D80DAF">
            <w:pPr>
              <w:rPr>
                <w:ins w:id="499" w:author="smaslan" w:date="2018-02-05T16:33:00Z"/>
                <w:lang w:val="en-US"/>
              </w:rPr>
            </w:pPr>
            <w:proofErr w:type="spellStart"/>
            <w:ins w:id="500" w:author="smaslan" w:date="2018-05-09T17:52:00Z">
              <w:r>
                <w:rPr>
                  <w:lang w:val="en-US"/>
                </w:rPr>
                <w:t>a</w:t>
              </w:r>
            </w:ins>
            <w:ins w:id="501" w:author="smaslan" w:date="2018-02-05T16:33:00Z">
              <w:r w:rsidR="00031CFD">
                <w:rPr>
                  <w:lang w:val="en-US"/>
                </w:rPr>
                <w:t>dc_aper_corr</w:t>
              </w:r>
              <w:proofErr w:type="spellEnd"/>
            </w:ins>
          </w:p>
        </w:tc>
        <w:tc>
          <w:tcPr>
            <w:tcW w:w="766" w:type="dxa"/>
          </w:tcPr>
          <w:p w:rsidR="00031CFD" w:rsidRDefault="00573DAD">
            <w:pPr>
              <w:rPr>
                <w:ins w:id="502" w:author="smaslan" w:date="2018-02-05T16:33:00Z"/>
                <w:lang w:val="en-US"/>
              </w:rPr>
            </w:pPr>
            <w:ins w:id="503" w:author="smaslan" w:date="2018-02-27T10:31:00Z">
              <w:r>
                <w:rPr>
                  <w:lang w:val="en-US"/>
                </w:rPr>
                <w:t xml:space="preserve">1, 2, </w:t>
              </w:r>
            </w:ins>
            <w:ins w:id="504" w:author="smaslan" w:date="2018-02-05T16:35:00Z">
              <w:r w:rsidR="00031CFD">
                <w:rPr>
                  <w:lang w:val="en-US"/>
                </w:rPr>
                <w:t>3, 5</w:t>
              </w:r>
            </w:ins>
          </w:p>
        </w:tc>
        <w:tc>
          <w:tcPr>
            <w:tcW w:w="1418" w:type="dxa"/>
          </w:tcPr>
          <w:p w:rsidR="00031CFD" w:rsidRDefault="00031CFD">
            <w:pPr>
              <w:rPr>
                <w:ins w:id="505" w:author="smaslan" w:date="2018-02-05T16:33:00Z"/>
                <w:lang w:val="en-US"/>
              </w:rPr>
            </w:pPr>
            <w:ins w:id="506" w:author="smaslan" w:date="2018-02-05T16:33:00Z">
              <w:r>
                <w:rPr>
                  <w:lang w:val="en-US"/>
                </w:rPr>
                <w:t>Real scalar</w:t>
              </w:r>
            </w:ins>
          </w:p>
        </w:tc>
        <w:tc>
          <w:tcPr>
            <w:tcW w:w="4946" w:type="dxa"/>
          </w:tcPr>
          <w:p w:rsidR="00031CFD" w:rsidRDefault="00031CFD">
            <w:pPr>
              <w:rPr>
                <w:ins w:id="507" w:author="smaslan" w:date="2018-02-05T16:33:00Z"/>
                <w:lang w:val="en-US"/>
              </w:rPr>
            </w:pPr>
            <w:ins w:id="508" w:author="smaslan" w:date="2018-02-05T16:33:00Z">
              <w:r>
                <w:rPr>
                  <w:lang w:val="en-US"/>
                </w:rPr>
                <w:t xml:space="preserve">Non-zero value in this parameter indicates the algorithm should automatically apply gain/phase correction </w:t>
              </w:r>
            </w:ins>
            <w:ins w:id="509" w:author="smaslan" w:date="2018-02-05T16:34:00Z">
              <w:r>
                <w:rPr>
                  <w:lang w:val="en-US"/>
                </w:rPr>
                <w:t>to compensate aperture effect. Note it will work only if ‘</w:t>
              </w:r>
              <w:proofErr w:type="spellStart"/>
              <w:r w:rsidRPr="00031CFD">
                <w:rPr>
                  <w:b/>
                  <w:lang w:val="en-US"/>
                  <w:rPrChange w:id="510" w:author="smaslan" w:date="2018-02-05T16:34:00Z">
                    <w:rPr>
                      <w:lang w:val="en-US"/>
                    </w:rPr>
                  </w:rPrChange>
                </w:rPr>
                <w:t>adc_aper</w:t>
              </w:r>
              <w:proofErr w:type="spellEnd"/>
              <w:r>
                <w:rPr>
                  <w:lang w:val="en-US"/>
                </w:rPr>
                <w:t xml:space="preserve">’ aperture time is present. </w:t>
              </w:r>
            </w:ins>
          </w:p>
        </w:tc>
      </w:tr>
      <w:tr w:rsidR="00322D5C" w:rsidTr="00E60687">
        <w:tc>
          <w:tcPr>
            <w:tcW w:w="2158" w:type="dxa"/>
          </w:tcPr>
          <w:p w:rsidR="00322D5C" w:rsidRDefault="005D6C6B">
            <w:pPr>
              <w:rPr>
                <w:lang w:val="en-US"/>
              </w:rPr>
            </w:pPr>
            <w:del w:id="511" w:author="smaslan" w:date="2018-05-10T14:19:00Z">
              <w:r w:rsidDel="00755D7D">
                <w:rPr>
                  <w:lang w:val="en-US"/>
                </w:rPr>
                <w:delText>A</w:delText>
              </w:r>
            </w:del>
            <w:proofErr w:type="spellStart"/>
            <w:ins w:id="512" w:author="smaslan" w:date="2018-05-10T14:19:00Z">
              <w:r w:rsidR="00755D7D">
                <w:rPr>
                  <w:lang w:val="en-US"/>
                </w:rPr>
                <w:t>a</w:t>
              </w:r>
            </w:ins>
            <w:r w:rsidR="00322D5C">
              <w:rPr>
                <w:lang w:val="en-US"/>
              </w:rPr>
              <w:t>dc_gain</w:t>
            </w:r>
            <w:proofErr w:type="spellEnd"/>
          </w:p>
        </w:tc>
        <w:tc>
          <w:tcPr>
            <w:tcW w:w="766" w:type="dxa"/>
          </w:tcPr>
          <w:p w:rsidR="00322D5C" w:rsidRDefault="009127FD">
            <w:pPr>
              <w:rPr>
                <w:lang w:val="en-US"/>
              </w:rPr>
            </w:pPr>
            <w:r>
              <w:rPr>
                <w:lang w:val="en-US"/>
              </w:rPr>
              <w:t>1</w:t>
            </w:r>
            <w:ins w:id="513" w:author="Stanislav Maslan" w:date="2018-01-21T12:48:00Z">
              <w:r w:rsidR="00712845">
                <w:rPr>
                  <w:lang w:val="en-US"/>
                </w:rPr>
                <w:t>, 2</w:t>
              </w:r>
            </w:ins>
          </w:p>
        </w:tc>
        <w:tc>
          <w:tcPr>
            <w:tcW w:w="1418" w:type="dxa"/>
          </w:tcPr>
          <w:p w:rsidR="00322D5C" w:rsidRDefault="00322D5C">
            <w:pPr>
              <w:rPr>
                <w:lang w:val="en-US"/>
              </w:rPr>
            </w:pPr>
            <w:r>
              <w:rPr>
                <w:lang w:val="en-US"/>
              </w:rPr>
              <w:t>2D real matrix</w:t>
            </w:r>
          </w:p>
        </w:tc>
        <w:tc>
          <w:tcPr>
            <w:tcW w:w="4946" w:type="dxa"/>
          </w:tcPr>
          <w:p w:rsidR="00322D5C" w:rsidRDefault="00322D5C" w:rsidP="00162F69">
            <w:pPr>
              <w:rPr>
                <w:lang w:val="en-US"/>
              </w:rPr>
            </w:pPr>
            <w:r>
              <w:rPr>
                <w:lang w:val="en-US"/>
              </w:rPr>
              <w:t>2D matrix of the absolute gain coefficients of the digitizer in [</w:t>
            </w:r>
            <w:proofErr w:type="spellStart"/>
            <w:r>
              <w:rPr>
                <w:lang w:val="en-US"/>
              </w:rPr>
              <w:t>Vout</w:t>
            </w:r>
            <w:proofErr w:type="spellEnd"/>
            <w:r>
              <w:rPr>
                <w:lang w:val="en-US"/>
              </w:rPr>
              <w:t xml:space="preserve">/Vin].  I.e. value 1.001 means the sample data will be multiplied by 1.001 to get </w:t>
            </w:r>
            <w:r>
              <w:rPr>
                <w:lang w:val="en-US"/>
              </w:rPr>
              <w:lastRenderedPageBreak/>
              <w:t>corrected value.</w:t>
            </w:r>
            <w:r w:rsidR="00162F69">
              <w:rPr>
                <w:lang w:val="en-US"/>
              </w:rPr>
              <w:t xml:space="preserve"> Dependent on the frequency ‘</w:t>
            </w:r>
            <w:proofErr w:type="spellStart"/>
            <w:r w:rsidR="00162F69" w:rsidRPr="00945AF9">
              <w:rPr>
                <w:b/>
                <w:lang w:val="en-US"/>
                <w:rPrChange w:id="514" w:author="smaslan" w:date="2018-01-18T16:57:00Z">
                  <w:rPr>
                    <w:lang w:val="en-US"/>
                  </w:rPr>
                </w:rPrChange>
              </w:rPr>
              <w:t>adc_gain_f</w:t>
            </w:r>
            <w:proofErr w:type="spellEnd"/>
            <w:r w:rsidR="00162F69">
              <w:rPr>
                <w:lang w:val="en-US"/>
              </w:rPr>
              <w:t>’ and amplitude ‘</w:t>
            </w:r>
            <w:proofErr w:type="spellStart"/>
            <w:r w:rsidR="00162F69" w:rsidRPr="00945AF9">
              <w:rPr>
                <w:b/>
                <w:lang w:val="en-US"/>
                <w:rPrChange w:id="515" w:author="smaslan" w:date="2018-01-18T16:57:00Z">
                  <w:rPr>
                    <w:lang w:val="en-US"/>
                  </w:rPr>
                </w:rPrChange>
              </w:rPr>
              <w:t>adc_gain_a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lastRenderedPageBreak/>
              <w:t>adc_gain_f</w:t>
            </w:r>
            <w:proofErr w:type="spellEnd"/>
          </w:p>
        </w:tc>
        <w:tc>
          <w:tcPr>
            <w:tcW w:w="766" w:type="dxa"/>
          </w:tcPr>
          <w:p w:rsidR="00322D5C" w:rsidRDefault="00322D5C" w:rsidP="009127FD">
            <w:pPr>
              <w:rPr>
                <w:lang w:val="en-US"/>
              </w:rPr>
            </w:pPr>
            <w:r>
              <w:rPr>
                <w:lang w:val="en-US"/>
              </w:rPr>
              <w:t>1</w:t>
            </w:r>
            <w:r w:rsidR="009127FD">
              <w:rPr>
                <w:lang w:val="en-US"/>
              </w:rPr>
              <w:t>, 2</w:t>
            </w:r>
            <w:ins w:id="516" w:author="Stanislav Maslan" w:date="2018-01-21T12:48:00Z">
              <w:r w:rsidR="00712845">
                <w:rPr>
                  <w:lang w:val="en-US"/>
                </w:rPr>
                <w:t>, 3</w:t>
              </w:r>
            </w:ins>
          </w:p>
        </w:tc>
        <w:tc>
          <w:tcPr>
            <w:tcW w:w="1418" w:type="dxa"/>
          </w:tcPr>
          <w:p w:rsidR="00322D5C" w:rsidRDefault="00322D5C">
            <w:pPr>
              <w:rPr>
                <w:lang w:val="en-US"/>
              </w:rPr>
            </w:pPr>
            <w:r>
              <w:rPr>
                <w:lang w:val="en-US"/>
              </w:rPr>
              <w:t>Real column vector</w:t>
            </w:r>
          </w:p>
        </w:tc>
        <w:tc>
          <w:tcPr>
            <w:tcW w:w="4946" w:type="dxa"/>
          </w:tcPr>
          <w:p w:rsidR="00322D5C" w:rsidRDefault="00322D5C" w:rsidP="00101396">
            <w:pPr>
              <w:rPr>
                <w:lang w:val="en-US"/>
              </w:rPr>
            </w:pPr>
            <w:r>
              <w:rPr>
                <w:lang w:val="en-US"/>
              </w:rPr>
              <w:t>Independent variable of the ‘</w:t>
            </w:r>
            <w:proofErr w:type="spellStart"/>
            <w:r w:rsidRPr="00945AF9">
              <w:rPr>
                <w:b/>
                <w:lang w:val="en-US"/>
                <w:rPrChange w:id="517" w:author="smaslan" w:date="2018-01-18T16:57:00Z">
                  <w:rPr>
                    <w:lang w:val="en-US"/>
                  </w:rPr>
                </w:rPrChange>
              </w:rPr>
              <w:t>adc_gain</w:t>
            </w:r>
            <w:proofErr w:type="spellEnd"/>
            <w:r>
              <w:rPr>
                <w:lang w:val="en-US"/>
              </w:rPr>
              <w:t>’ containing nominal frequency in [Hertz], one item per row of ‘</w:t>
            </w:r>
            <w:proofErr w:type="spellStart"/>
            <w:r w:rsidRPr="00945AF9">
              <w:rPr>
                <w:b/>
                <w:lang w:val="en-US"/>
                <w:rPrChange w:id="518" w:author="smaslan" w:date="2018-01-18T16:57:00Z">
                  <w:rPr>
                    <w:lang w:val="en-US"/>
                  </w:rPr>
                </w:rPrChange>
              </w:rPr>
              <w:t>adc_gain</w:t>
            </w:r>
            <w:proofErr w:type="spellEnd"/>
            <w:r>
              <w:rPr>
                <w:lang w:val="en-US"/>
              </w:rPr>
              <w:t>’.</w:t>
            </w:r>
          </w:p>
        </w:tc>
      </w:tr>
      <w:tr w:rsidR="00322D5C" w:rsidTr="00E60687">
        <w:tc>
          <w:tcPr>
            <w:tcW w:w="2158" w:type="dxa"/>
          </w:tcPr>
          <w:p w:rsidR="00322D5C" w:rsidRDefault="005D6C6B" w:rsidP="00E138BF">
            <w:pPr>
              <w:rPr>
                <w:lang w:val="en-US"/>
              </w:rPr>
            </w:pPr>
            <w:del w:id="519" w:author="smaslan" w:date="2018-05-09T17:52:00Z">
              <w:r w:rsidDel="00D80DAF">
                <w:rPr>
                  <w:lang w:val="en-US"/>
                </w:rPr>
                <w:delText>A</w:delText>
              </w:r>
            </w:del>
            <w:proofErr w:type="spellStart"/>
            <w:ins w:id="520" w:author="smaslan" w:date="2018-05-09T17:52:00Z">
              <w:r w:rsidR="00D80DAF">
                <w:rPr>
                  <w:lang w:val="en-US"/>
                </w:rPr>
                <w:t>a</w:t>
              </w:r>
            </w:ins>
            <w:r w:rsidR="00322D5C">
              <w:rPr>
                <w:lang w:val="en-US"/>
              </w:rPr>
              <w:t>dc_gain_a</w:t>
            </w:r>
            <w:proofErr w:type="spellEnd"/>
          </w:p>
        </w:tc>
        <w:tc>
          <w:tcPr>
            <w:tcW w:w="766" w:type="dxa"/>
          </w:tcPr>
          <w:p w:rsidR="00322D5C" w:rsidRDefault="00322D5C" w:rsidP="009127FD">
            <w:pPr>
              <w:rPr>
                <w:lang w:val="en-US"/>
              </w:rPr>
            </w:pPr>
            <w:r>
              <w:rPr>
                <w:lang w:val="en-US"/>
              </w:rPr>
              <w:t>1</w:t>
            </w:r>
            <w:r w:rsidR="009127FD">
              <w:rPr>
                <w:lang w:val="en-US"/>
              </w:rPr>
              <w:t>, 2</w:t>
            </w:r>
            <w:ins w:id="521" w:author="Stanislav Maslan" w:date="2018-01-21T12:48:00Z">
              <w:r w:rsidR="00712845">
                <w:rPr>
                  <w:lang w:val="en-US"/>
                </w:rPr>
                <w:t>, 3</w:t>
              </w:r>
            </w:ins>
          </w:p>
        </w:tc>
        <w:tc>
          <w:tcPr>
            <w:tcW w:w="1418" w:type="dxa"/>
          </w:tcPr>
          <w:p w:rsidR="00322D5C" w:rsidRDefault="00322D5C">
            <w:pPr>
              <w:rPr>
                <w:lang w:val="en-US"/>
              </w:rPr>
            </w:pPr>
            <w:r>
              <w:rPr>
                <w:lang w:val="en-US"/>
              </w:rPr>
              <w:t>Real row vector</w:t>
            </w:r>
          </w:p>
        </w:tc>
        <w:tc>
          <w:tcPr>
            <w:tcW w:w="4946" w:type="dxa"/>
          </w:tcPr>
          <w:p w:rsidR="00322D5C" w:rsidRDefault="00322D5C" w:rsidP="00101396">
            <w:pPr>
              <w:rPr>
                <w:lang w:val="en-US"/>
              </w:rPr>
            </w:pPr>
            <w:r>
              <w:rPr>
                <w:lang w:val="en-US"/>
              </w:rPr>
              <w:t>Independent variable of the ‘</w:t>
            </w:r>
            <w:proofErr w:type="spellStart"/>
            <w:r w:rsidRPr="0063193E">
              <w:rPr>
                <w:b/>
                <w:lang w:val="en-US"/>
                <w:rPrChange w:id="522" w:author="Stanislav Maslan" w:date="2018-01-21T11:35:00Z">
                  <w:rPr>
                    <w:lang w:val="en-US"/>
                  </w:rPr>
                </w:rPrChange>
              </w:rPr>
              <w:t>adc_gain</w:t>
            </w:r>
            <w:proofErr w:type="spellEnd"/>
            <w:r>
              <w:rPr>
                <w:lang w:val="en-US"/>
              </w:rPr>
              <w:t>’ containing nominal amplitude in [Volts], one item per column of ‘</w:t>
            </w:r>
            <w:proofErr w:type="spellStart"/>
            <w:r w:rsidRPr="0063193E">
              <w:rPr>
                <w:b/>
                <w:lang w:val="en-US"/>
                <w:rPrChange w:id="523" w:author="Stanislav Maslan" w:date="2018-01-21T11:35:00Z">
                  <w:rPr>
                    <w:lang w:val="en-US"/>
                  </w:rPr>
                </w:rPrChange>
              </w:rPr>
              <w:t>adc_gain</w:t>
            </w:r>
            <w:proofErr w:type="spellEnd"/>
            <w:r>
              <w:rPr>
                <w:lang w:val="en-US"/>
              </w:rPr>
              <w:t>’.</w:t>
            </w:r>
          </w:p>
        </w:tc>
      </w:tr>
      <w:tr w:rsidR="00322D5C" w:rsidTr="00E60687">
        <w:tc>
          <w:tcPr>
            <w:tcW w:w="2158" w:type="dxa"/>
          </w:tcPr>
          <w:p w:rsidR="00322D5C" w:rsidRDefault="005D6C6B">
            <w:pPr>
              <w:rPr>
                <w:lang w:val="en-US"/>
              </w:rPr>
            </w:pPr>
            <w:del w:id="524" w:author="smaslan" w:date="2018-05-09T17:52:00Z">
              <w:r w:rsidDel="00D80DAF">
                <w:rPr>
                  <w:lang w:val="en-US"/>
                </w:rPr>
                <w:delText>A</w:delText>
              </w:r>
            </w:del>
            <w:proofErr w:type="spellStart"/>
            <w:ins w:id="525" w:author="smaslan" w:date="2018-05-09T17:52:00Z">
              <w:r w:rsidR="00D80DAF">
                <w:rPr>
                  <w:lang w:val="en-US"/>
                </w:rPr>
                <w:t>a</w:t>
              </w:r>
            </w:ins>
            <w:r w:rsidR="00322D5C">
              <w:rPr>
                <w:lang w:val="en-US"/>
              </w:rPr>
              <w:t>dc_phi</w:t>
            </w:r>
            <w:proofErr w:type="spellEnd"/>
          </w:p>
        </w:tc>
        <w:tc>
          <w:tcPr>
            <w:tcW w:w="766" w:type="dxa"/>
          </w:tcPr>
          <w:p w:rsidR="00322D5C" w:rsidRDefault="00322D5C" w:rsidP="009127FD">
            <w:pPr>
              <w:rPr>
                <w:lang w:val="en-US"/>
              </w:rPr>
            </w:pPr>
            <w:r>
              <w:rPr>
                <w:lang w:val="en-US"/>
              </w:rPr>
              <w:t>1</w:t>
            </w:r>
            <w:ins w:id="526" w:author="Stanislav Maslan" w:date="2018-01-21T12:48:00Z">
              <w:r w:rsidR="00712845">
                <w:rPr>
                  <w:lang w:val="en-US"/>
                </w:rPr>
                <w:t>, 2</w:t>
              </w:r>
            </w:ins>
          </w:p>
        </w:tc>
        <w:tc>
          <w:tcPr>
            <w:tcW w:w="1418" w:type="dxa"/>
          </w:tcPr>
          <w:p w:rsidR="00322D5C" w:rsidRDefault="00322D5C">
            <w:pPr>
              <w:rPr>
                <w:lang w:val="en-US"/>
              </w:rPr>
            </w:pPr>
            <w:r>
              <w:rPr>
                <w:lang w:val="en-US"/>
              </w:rPr>
              <w:t>2D real matrix</w:t>
            </w:r>
          </w:p>
        </w:tc>
        <w:tc>
          <w:tcPr>
            <w:tcW w:w="4946" w:type="dxa"/>
          </w:tcPr>
          <w:p w:rsidR="00322D5C" w:rsidRDefault="00322D5C" w:rsidP="00162F69">
            <w:pPr>
              <w:rPr>
                <w:lang w:val="en-US"/>
              </w:rPr>
            </w:pPr>
            <w:r>
              <w:rPr>
                <w:lang w:val="en-US"/>
              </w:rPr>
              <w:t xml:space="preserve">2D matrix of the absolute phase correction coefficients of the digitizer channel in [rad]. Value +12e-6 rad means the phase of harmonic component must be increased by 12e-6 rad. Note this is not </w:t>
            </w:r>
            <w:proofErr w:type="spellStart"/>
            <w:r>
              <w:rPr>
                <w:lang w:val="en-US"/>
              </w:rPr>
              <w:t>interchannel</w:t>
            </w:r>
            <w:proofErr w:type="spellEnd"/>
            <w:r>
              <w:rPr>
                <w:lang w:val="en-US"/>
              </w:rPr>
              <w:t xml:space="preserve"> phase correction!</w:t>
            </w:r>
            <w:r w:rsidR="00162F69">
              <w:rPr>
                <w:lang w:val="en-US"/>
              </w:rPr>
              <w:t xml:space="preserve"> Dependent on the frequency ‘</w:t>
            </w:r>
            <w:proofErr w:type="spellStart"/>
            <w:r w:rsidR="00162F69" w:rsidRPr="0063193E">
              <w:rPr>
                <w:b/>
                <w:lang w:val="en-US"/>
                <w:rPrChange w:id="527" w:author="Stanislav Maslan" w:date="2018-01-21T11:35:00Z">
                  <w:rPr>
                    <w:lang w:val="en-US"/>
                  </w:rPr>
                </w:rPrChange>
              </w:rPr>
              <w:t>adc_phi_f</w:t>
            </w:r>
            <w:proofErr w:type="spellEnd"/>
            <w:r w:rsidR="00162F69">
              <w:rPr>
                <w:lang w:val="en-US"/>
              </w:rPr>
              <w:t>’ and amplitude ‘</w:t>
            </w:r>
            <w:proofErr w:type="spellStart"/>
            <w:r w:rsidR="00162F69" w:rsidRPr="0063193E">
              <w:rPr>
                <w:b/>
                <w:lang w:val="en-US"/>
                <w:rPrChange w:id="528" w:author="Stanislav Maslan" w:date="2018-01-21T11:35:00Z">
                  <w:rPr>
                    <w:lang w:val="en-US"/>
                  </w:rPr>
                </w:rPrChange>
              </w:rPr>
              <w:t>adc_phi_a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adc_phi_f</w:t>
            </w:r>
            <w:proofErr w:type="spellEnd"/>
          </w:p>
        </w:tc>
        <w:tc>
          <w:tcPr>
            <w:tcW w:w="766" w:type="dxa"/>
          </w:tcPr>
          <w:p w:rsidR="00322D5C" w:rsidRDefault="00322D5C" w:rsidP="009127FD">
            <w:pPr>
              <w:rPr>
                <w:lang w:val="en-US"/>
              </w:rPr>
            </w:pPr>
            <w:r>
              <w:rPr>
                <w:lang w:val="en-US"/>
              </w:rPr>
              <w:t>1</w:t>
            </w:r>
            <w:r w:rsidR="009127FD">
              <w:rPr>
                <w:lang w:val="en-US"/>
              </w:rPr>
              <w:t>, 2</w:t>
            </w:r>
            <w:ins w:id="529" w:author="Stanislav Maslan" w:date="2018-01-21T12:48:00Z">
              <w:r w:rsidR="00712845">
                <w:rPr>
                  <w:lang w:val="en-US"/>
                </w:rPr>
                <w:t>, 3</w:t>
              </w:r>
            </w:ins>
          </w:p>
        </w:tc>
        <w:tc>
          <w:tcPr>
            <w:tcW w:w="1418" w:type="dxa"/>
          </w:tcPr>
          <w:p w:rsidR="00322D5C" w:rsidRDefault="00322D5C">
            <w:pPr>
              <w:rPr>
                <w:lang w:val="en-US"/>
              </w:rPr>
            </w:pPr>
            <w:r>
              <w:rPr>
                <w:lang w:val="en-US"/>
              </w:rPr>
              <w:t>Real column vector</w:t>
            </w:r>
          </w:p>
        </w:tc>
        <w:tc>
          <w:tcPr>
            <w:tcW w:w="4946" w:type="dxa"/>
          </w:tcPr>
          <w:p w:rsidR="00322D5C" w:rsidRDefault="00322D5C" w:rsidP="00101396">
            <w:pPr>
              <w:rPr>
                <w:lang w:val="en-US"/>
              </w:rPr>
            </w:pPr>
            <w:r>
              <w:rPr>
                <w:lang w:val="en-US"/>
              </w:rPr>
              <w:t>Independent variable of the ‘</w:t>
            </w:r>
            <w:proofErr w:type="spellStart"/>
            <w:r w:rsidRPr="0063193E">
              <w:rPr>
                <w:b/>
                <w:lang w:val="en-US"/>
                <w:rPrChange w:id="530" w:author="Stanislav Maslan" w:date="2018-01-21T11:35:00Z">
                  <w:rPr>
                    <w:lang w:val="en-US"/>
                  </w:rPr>
                </w:rPrChange>
              </w:rPr>
              <w:t>adc_phi</w:t>
            </w:r>
            <w:proofErr w:type="spellEnd"/>
            <w:r>
              <w:rPr>
                <w:lang w:val="en-US"/>
              </w:rPr>
              <w:t>’ containing nominal frequency in [Hertz], one item per row of ‘</w:t>
            </w:r>
            <w:proofErr w:type="spellStart"/>
            <w:r w:rsidRPr="0063193E">
              <w:rPr>
                <w:b/>
                <w:lang w:val="en-US"/>
                <w:rPrChange w:id="531" w:author="Stanislav Maslan" w:date="2018-01-21T11:35:00Z">
                  <w:rPr>
                    <w:lang w:val="en-US"/>
                  </w:rPr>
                </w:rPrChange>
              </w:rPr>
              <w:t>adc_phi</w:t>
            </w:r>
            <w:proofErr w:type="spellEnd"/>
            <w:r>
              <w:rPr>
                <w:lang w:val="en-US"/>
              </w:rPr>
              <w:t>’.</w:t>
            </w:r>
          </w:p>
        </w:tc>
      </w:tr>
      <w:tr w:rsidR="00322D5C" w:rsidTr="00E60687">
        <w:tc>
          <w:tcPr>
            <w:tcW w:w="2158" w:type="dxa"/>
          </w:tcPr>
          <w:p w:rsidR="00322D5C" w:rsidRDefault="005D6C6B">
            <w:pPr>
              <w:rPr>
                <w:lang w:val="en-US"/>
              </w:rPr>
            </w:pPr>
            <w:del w:id="532" w:author="smaslan" w:date="2018-05-09T17:52:00Z">
              <w:r w:rsidDel="00D80DAF">
                <w:rPr>
                  <w:lang w:val="en-US"/>
                </w:rPr>
                <w:delText>A</w:delText>
              </w:r>
            </w:del>
            <w:proofErr w:type="spellStart"/>
            <w:ins w:id="533" w:author="smaslan" w:date="2018-05-09T17:52:00Z">
              <w:r w:rsidR="00D80DAF">
                <w:rPr>
                  <w:lang w:val="en-US"/>
                </w:rPr>
                <w:t>a</w:t>
              </w:r>
            </w:ins>
            <w:r w:rsidR="00162F69">
              <w:rPr>
                <w:lang w:val="en-US"/>
              </w:rPr>
              <w:t>dc_phi_a</w:t>
            </w:r>
            <w:proofErr w:type="spellEnd"/>
          </w:p>
        </w:tc>
        <w:tc>
          <w:tcPr>
            <w:tcW w:w="766" w:type="dxa"/>
          </w:tcPr>
          <w:p w:rsidR="00322D5C" w:rsidRDefault="00322D5C" w:rsidP="009127FD">
            <w:pPr>
              <w:rPr>
                <w:lang w:val="en-US"/>
              </w:rPr>
            </w:pPr>
            <w:r>
              <w:rPr>
                <w:lang w:val="en-US"/>
              </w:rPr>
              <w:t>1</w:t>
            </w:r>
            <w:r w:rsidR="009127FD">
              <w:rPr>
                <w:lang w:val="en-US"/>
              </w:rPr>
              <w:t>, 2</w:t>
            </w:r>
            <w:ins w:id="534" w:author="Stanislav Maslan" w:date="2018-01-21T12:48:00Z">
              <w:r w:rsidR="00712845">
                <w:rPr>
                  <w:lang w:val="en-US"/>
                </w:rPr>
                <w:t>, 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101396">
            <w:pPr>
              <w:rPr>
                <w:lang w:val="en-US"/>
              </w:rPr>
            </w:pPr>
            <w:r>
              <w:rPr>
                <w:lang w:val="en-US"/>
              </w:rPr>
              <w:t>Independent variable of the ‘</w:t>
            </w:r>
            <w:proofErr w:type="spellStart"/>
            <w:r w:rsidRPr="0063193E">
              <w:rPr>
                <w:b/>
                <w:lang w:val="en-US"/>
                <w:rPrChange w:id="535" w:author="Stanislav Maslan" w:date="2018-01-21T11:35:00Z">
                  <w:rPr>
                    <w:lang w:val="en-US"/>
                  </w:rPr>
                </w:rPrChange>
              </w:rPr>
              <w:t>adc_phi</w:t>
            </w:r>
            <w:proofErr w:type="spellEnd"/>
            <w:r>
              <w:rPr>
                <w:lang w:val="en-US"/>
              </w:rPr>
              <w:t>’ containing nominal amplitude in [Volts], one item per column of ‘</w:t>
            </w:r>
            <w:proofErr w:type="spellStart"/>
            <w:r w:rsidRPr="0063193E">
              <w:rPr>
                <w:b/>
                <w:lang w:val="en-US"/>
                <w:rPrChange w:id="536" w:author="Stanislav Maslan" w:date="2018-01-21T11:35:00Z">
                  <w:rPr>
                    <w:lang w:val="en-US"/>
                  </w:rPr>
                </w:rPrChange>
              </w:rPr>
              <w:t>adc_phi</w:t>
            </w:r>
            <w:proofErr w:type="spellEnd"/>
            <w:r>
              <w:rPr>
                <w:lang w:val="en-US"/>
              </w:rPr>
              <w:t>’.</w:t>
            </w:r>
          </w:p>
        </w:tc>
      </w:tr>
      <w:tr w:rsidR="008B2789" w:rsidTr="00E60687">
        <w:trPr>
          <w:ins w:id="537" w:author="smaslan" w:date="2018-02-02T11:42:00Z"/>
        </w:trPr>
        <w:tc>
          <w:tcPr>
            <w:tcW w:w="2158" w:type="dxa"/>
          </w:tcPr>
          <w:p w:rsidR="008B2789" w:rsidRDefault="00D80DAF">
            <w:pPr>
              <w:rPr>
                <w:ins w:id="538" w:author="smaslan" w:date="2018-02-02T11:42:00Z"/>
                <w:lang w:val="en-US"/>
              </w:rPr>
            </w:pPr>
            <w:proofErr w:type="spellStart"/>
            <w:ins w:id="539" w:author="smaslan" w:date="2018-05-09T17:52:00Z">
              <w:r>
                <w:rPr>
                  <w:lang w:val="en-US"/>
                </w:rPr>
                <w:t>a</w:t>
              </w:r>
            </w:ins>
            <w:ins w:id="540" w:author="smaslan" w:date="2018-02-02T11:42:00Z">
              <w:r w:rsidR="008B2789">
                <w:rPr>
                  <w:lang w:val="en-US"/>
                </w:rPr>
                <w:t>dc_freq</w:t>
              </w:r>
              <w:proofErr w:type="spellEnd"/>
            </w:ins>
          </w:p>
        </w:tc>
        <w:tc>
          <w:tcPr>
            <w:tcW w:w="766" w:type="dxa"/>
          </w:tcPr>
          <w:p w:rsidR="008B2789" w:rsidRDefault="008B2789" w:rsidP="009127FD">
            <w:pPr>
              <w:rPr>
                <w:ins w:id="541" w:author="smaslan" w:date="2018-02-02T11:42:00Z"/>
                <w:lang w:val="en-US"/>
              </w:rPr>
            </w:pPr>
          </w:p>
        </w:tc>
        <w:tc>
          <w:tcPr>
            <w:tcW w:w="1418" w:type="dxa"/>
          </w:tcPr>
          <w:p w:rsidR="008B2789" w:rsidRDefault="008B2789" w:rsidP="009A0351">
            <w:pPr>
              <w:rPr>
                <w:ins w:id="542" w:author="smaslan" w:date="2018-02-02T11:42:00Z"/>
                <w:lang w:val="en-US"/>
              </w:rPr>
            </w:pPr>
            <w:ins w:id="543" w:author="smaslan" w:date="2018-02-02T11:42:00Z">
              <w:r>
                <w:rPr>
                  <w:lang w:val="en-US"/>
                </w:rPr>
                <w:t>Real scalar</w:t>
              </w:r>
            </w:ins>
          </w:p>
        </w:tc>
        <w:tc>
          <w:tcPr>
            <w:tcW w:w="4946" w:type="dxa"/>
          </w:tcPr>
          <w:p w:rsidR="008B2789" w:rsidRDefault="008B2789" w:rsidP="00101396">
            <w:pPr>
              <w:rPr>
                <w:ins w:id="544" w:author="smaslan" w:date="2018-02-02T11:42:00Z"/>
                <w:lang w:val="en-US"/>
              </w:rPr>
            </w:pPr>
            <w:ins w:id="545" w:author="smaslan" w:date="2018-02-02T11:45:00Z">
              <w:r>
                <w:rPr>
                  <w:lang w:val="en-US"/>
                </w:rPr>
                <w:t xml:space="preserve">Frequency correction of the digitizer </w:t>
              </w:r>
              <w:proofErr w:type="spellStart"/>
              <w:r>
                <w:rPr>
                  <w:lang w:val="en-US"/>
                </w:rPr>
                <w:t>timebase</w:t>
              </w:r>
              <w:proofErr w:type="spellEnd"/>
              <w:r>
                <w:rPr>
                  <w:lang w:val="en-US"/>
                </w:rPr>
                <w:t xml:space="preserve">. Note it is expected to have </w:t>
              </w:r>
            </w:ins>
            <w:ins w:id="546" w:author="smaslan" w:date="2018-02-02T11:46:00Z">
              <w:r>
                <w:rPr>
                  <w:lang w:val="en-US"/>
                </w:rPr>
                <w:t>identical correction for all channels.</w:t>
              </w:r>
            </w:ins>
          </w:p>
        </w:tc>
      </w:tr>
      <w:tr w:rsidR="00322D5C" w:rsidTr="00E60687">
        <w:tc>
          <w:tcPr>
            <w:tcW w:w="2158" w:type="dxa"/>
          </w:tcPr>
          <w:p w:rsidR="00322D5C" w:rsidRDefault="00D80DAF">
            <w:pPr>
              <w:rPr>
                <w:lang w:val="en-US"/>
              </w:rPr>
            </w:pPr>
            <w:proofErr w:type="spellStart"/>
            <w:ins w:id="547" w:author="smaslan" w:date="2018-05-09T17:52:00Z">
              <w:r>
                <w:rPr>
                  <w:lang w:val="en-US"/>
                </w:rPr>
                <w:t>t</w:t>
              </w:r>
            </w:ins>
            <w:del w:id="548" w:author="smaslan" w:date="2018-05-09T17:52:00Z">
              <w:r w:rsidR="005D6C6B" w:rsidDel="00D80DAF">
                <w:rPr>
                  <w:lang w:val="en-US"/>
                </w:rPr>
                <w:delText>T</w:delText>
              </w:r>
            </w:del>
            <w:r w:rsidR="00322D5C">
              <w:rPr>
                <w:lang w:val="en-US"/>
              </w:rPr>
              <w:t>r_gain</w:t>
            </w:r>
            <w:proofErr w:type="spellEnd"/>
          </w:p>
        </w:tc>
        <w:tc>
          <w:tcPr>
            <w:tcW w:w="766" w:type="dxa"/>
          </w:tcPr>
          <w:p w:rsidR="00322D5C" w:rsidRDefault="00322D5C">
            <w:pPr>
              <w:rPr>
                <w:lang w:val="en-US"/>
              </w:rPr>
            </w:pPr>
            <w:r>
              <w:rPr>
                <w:lang w:val="en-US"/>
              </w:rPr>
              <w:t>1</w:t>
            </w:r>
          </w:p>
        </w:tc>
        <w:tc>
          <w:tcPr>
            <w:tcW w:w="1418" w:type="dxa"/>
          </w:tcPr>
          <w:p w:rsidR="00322D5C" w:rsidRDefault="00322D5C" w:rsidP="009A0351">
            <w:pPr>
              <w:rPr>
                <w:lang w:val="en-US"/>
              </w:rPr>
            </w:pPr>
            <w:r>
              <w:rPr>
                <w:lang w:val="en-US"/>
              </w:rPr>
              <w:t>2D real matrix</w:t>
            </w:r>
          </w:p>
        </w:tc>
        <w:tc>
          <w:tcPr>
            <w:tcW w:w="4946" w:type="dxa"/>
          </w:tcPr>
          <w:p w:rsidR="00322D5C" w:rsidRDefault="00322D5C" w:rsidP="00F50750">
            <w:pPr>
              <w:rPr>
                <w:lang w:val="en-US"/>
              </w:rPr>
            </w:pPr>
            <w:r>
              <w:rPr>
                <w:lang w:val="en-US"/>
              </w:rPr>
              <w:t>2D matrix of the absolute gain coefficients of the transducer in [V</w:t>
            </w:r>
            <w:r w:rsidR="00F50750">
              <w:rPr>
                <w:lang w:val="en-US"/>
              </w:rPr>
              <w:t>in</w:t>
            </w:r>
            <w:r>
              <w:rPr>
                <w:lang w:val="en-US"/>
              </w:rPr>
              <w:t>/</w:t>
            </w:r>
            <w:proofErr w:type="spellStart"/>
            <w:r>
              <w:rPr>
                <w:lang w:val="en-US"/>
              </w:rPr>
              <w:t>V</w:t>
            </w:r>
            <w:r w:rsidR="00F50750">
              <w:rPr>
                <w:lang w:val="en-US"/>
              </w:rPr>
              <w:t>out</w:t>
            </w:r>
            <w:proofErr w:type="spellEnd"/>
            <w:r>
              <w:rPr>
                <w:lang w:val="en-US"/>
              </w:rPr>
              <w:t>] for dividers or [</w:t>
            </w:r>
            <w:proofErr w:type="spellStart"/>
            <w:r>
              <w:rPr>
                <w:lang w:val="en-US"/>
              </w:rPr>
              <w:t>A</w:t>
            </w:r>
            <w:r w:rsidR="00F50750">
              <w:rPr>
                <w:lang w:val="en-US"/>
              </w:rPr>
              <w:t>in</w:t>
            </w:r>
            <w:proofErr w:type="spellEnd"/>
            <w:r>
              <w:rPr>
                <w:lang w:val="en-US"/>
              </w:rPr>
              <w:t>/</w:t>
            </w:r>
            <w:proofErr w:type="spellStart"/>
            <w:r>
              <w:rPr>
                <w:lang w:val="en-US"/>
              </w:rPr>
              <w:t>V</w:t>
            </w:r>
            <w:r w:rsidR="00F50750">
              <w:rPr>
                <w:lang w:val="en-US"/>
              </w:rPr>
              <w:t>out</w:t>
            </w:r>
            <w:proofErr w:type="spellEnd"/>
            <w:r>
              <w:rPr>
                <w:lang w:val="en-US"/>
              </w:rPr>
              <w:t>] for shunt.</w:t>
            </w:r>
            <w:r w:rsidR="00162F69">
              <w:rPr>
                <w:lang w:val="en-US"/>
              </w:rPr>
              <w:t xml:space="preserve"> Dependent on the frequency ‘</w:t>
            </w:r>
            <w:proofErr w:type="spellStart"/>
            <w:r w:rsidR="00162F69" w:rsidRPr="0063193E">
              <w:rPr>
                <w:b/>
                <w:lang w:val="en-US"/>
                <w:rPrChange w:id="549" w:author="Stanislav Maslan" w:date="2018-01-21T11:35:00Z">
                  <w:rPr>
                    <w:lang w:val="en-US"/>
                  </w:rPr>
                </w:rPrChange>
              </w:rPr>
              <w:t>tr_gain_f</w:t>
            </w:r>
            <w:proofErr w:type="spellEnd"/>
            <w:r w:rsidR="00162F69">
              <w:rPr>
                <w:lang w:val="en-US"/>
              </w:rPr>
              <w:t>’ and amplitude ‘</w:t>
            </w:r>
            <w:proofErr w:type="spellStart"/>
            <w:r w:rsidR="00162F69" w:rsidRPr="0063193E">
              <w:rPr>
                <w:b/>
                <w:lang w:val="en-US"/>
                <w:rPrChange w:id="550" w:author="Stanislav Maslan" w:date="2018-01-21T11:35:00Z">
                  <w:rPr>
                    <w:lang w:val="en-US"/>
                  </w:rPr>
                </w:rPrChange>
              </w:rPr>
              <w:t>tr_gain_a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tr_gain_f</w:t>
            </w:r>
            <w:proofErr w:type="spellEnd"/>
          </w:p>
        </w:tc>
        <w:tc>
          <w:tcPr>
            <w:tcW w:w="766" w:type="dxa"/>
          </w:tcPr>
          <w:p w:rsidR="00322D5C" w:rsidRDefault="00322D5C">
            <w:pPr>
              <w:rPr>
                <w:lang w:val="en-US"/>
              </w:rPr>
            </w:pPr>
            <w:r>
              <w:rPr>
                <w:lang w:val="en-US"/>
              </w:rPr>
              <w:t>1</w:t>
            </w:r>
            <w:r w:rsidR="009127FD">
              <w:rPr>
                <w:lang w:val="en-US"/>
              </w:rPr>
              <w:t xml:space="preserve">, </w:t>
            </w:r>
            <w:del w:id="551" w:author="Stanislav Maslan" w:date="2018-01-21T12:50:00Z">
              <w:r w:rsidR="009127FD" w:rsidDel="00742C77">
                <w:rPr>
                  <w:lang w:val="en-US"/>
                </w:rPr>
                <w:delText>2</w:delText>
              </w:r>
            </w:del>
            <w:ins w:id="552" w:author="Stanislav Maslan" w:date="2018-01-21T12:48:00Z">
              <w:r w:rsidR="00742C77">
                <w:rPr>
                  <w:lang w:val="en-US"/>
                </w:rPr>
                <w:t>3</w:t>
              </w:r>
            </w:ins>
          </w:p>
        </w:tc>
        <w:tc>
          <w:tcPr>
            <w:tcW w:w="1418" w:type="dxa"/>
          </w:tcPr>
          <w:p w:rsidR="00322D5C" w:rsidRDefault="00322D5C" w:rsidP="009A0351">
            <w:pPr>
              <w:rPr>
                <w:lang w:val="en-US"/>
              </w:rPr>
            </w:pPr>
            <w:r>
              <w:rPr>
                <w:lang w:val="en-US"/>
              </w:rPr>
              <w:t>Real column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553" w:author="Stanislav Maslan" w:date="2018-01-21T11:35:00Z">
                  <w:rPr>
                    <w:lang w:val="en-US"/>
                  </w:rPr>
                </w:rPrChange>
              </w:rPr>
              <w:t>tr_gain</w:t>
            </w:r>
            <w:proofErr w:type="spellEnd"/>
            <w:r>
              <w:rPr>
                <w:lang w:val="en-US"/>
              </w:rPr>
              <w:t>’ containing nominal frequency in [Hertz], one item per row of ‘</w:t>
            </w:r>
            <w:proofErr w:type="spellStart"/>
            <w:r w:rsidRPr="0063193E">
              <w:rPr>
                <w:b/>
                <w:lang w:val="en-US"/>
                <w:rPrChange w:id="554" w:author="Stanislav Maslan" w:date="2018-01-21T11:35:00Z">
                  <w:rPr>
                    <w:lang w:val="en-US"/>
                  </w:rPr>
                </w:rPrChange>
              </w:rPr>
              <w:t>tr_gain</w:t>
            </w:r>
            <w:proofErr w:type="spellEnd"/>
            <w:r>
              <w:rPr>
                <w:lang w:val="en-US"/>
              </w:rPr>
              <w:t>’.</w:t>
            </w:r>
          </w:p>
        </w:tc>
      </w:tr>
      <w:tr w:rsidR="00322D5C" w:rsidTr="00E60687">
        <w:tc>
          <w:tcPr>
            <w:tcW w:w="2158" w:type="dxa"/>
          </w:tcPr>
          <w:p w:rsidR="00322D5C" w:rsidRDefault="005D6C6B">
            <w:pPr>
              <w:rPr>
                <w:lang w:val="en-US"/>
              </w:rPr>
            </w:pPr>
            <w:del w:id="555" w:author="smaslan" w:date="2018-05-09T17:52:00Z">
              <w:r w:rsidDel="00D80DAF">
                <w:rPr>
                  <w:lang w:val="en-US"/>
                </w:rPr>
                <w:delText>T</w:delText>
              </w:r>
            </w:del>
            <w:proofErr w:type="spellStart"/>
            <w:ins w:id="556" w:author="smaslan" w:date="2018-05-09T17:52:00Z">
              <w:r w:rsidR="00D80DAF">
                <w:rPr>
                  <w:lang w:val="en-US"/>
                </w:rPr>
                <w:t>t</w:t>
              </w:r>
            </w:ins>
            <w:r w:rsidR="00322D5C">
              <w:rPr>
                <w:lang w:val="en-US"/>
              </w:rPr>
              <w:t>r_gain_a</w:t>
            </w:r>
            <w:proofErr w:type="spellEnd"/>
          </w:p>
        </w:tc>
        <w:tc>
          <w:tcPr>
            <w:tcW w:w="766" w:type="dxa"/>
          </w:tcPr>
          <w:p w:rsidR="00322D5C" w:rsidRDefault="00322D5C">
            <w:pPr>
              <w:rPr>
                <w:lang w:val="en-US"/>
              </w:rPr>
            </w:pPr>
            <w:r>
              <w:rPr>
                <w:lang w:val="en-US"/>
              </w:rPr>
              <w:t>1</w:t>
            </w:r>
            <w:r w:rsidR="009127FD">
              <w:rPr>
                <w:lang w:val="en-US"/>
              </w:rPr>
              <w:t xml:space="preserve">, </w:t>
            </w:r>
            <w:del w:id="557" w:author="Stanislav Maslan" w:date="2018-01-21T12:50:00Z">
              <w:r w:rsidR="009127FD" w:rsidDel="00742C77">
                <w:rPr>
                  <w:lang w:val="en-US"/>
                </w:rPr>
                <w:delText>2</w:delText>
              </w:r>
            </w:del>
            <w:ins w:id="558" w:author="Stanislav Maslan" w:date="2018-01-21T12:48:00Z">
              <w:r w:rsidR="00742C77">
                <w:rPr>
                  <w:lang w:val="en-US"/>
                </w:rPr>
                <w:t>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559" w:author="Stanislav Maslan" w:date="2018-01-21T11:35:00Z">
                  <w:rPr>
                    <w:lang w:val="en-US"/>
                  </w:rPr>
                </w:rPrChange>
              </w:rPr>
              <w:t>tr_gain</w:t>
            </w:r>
            <w:proofErr w:type="spellEnd"/>
            <w:r>
              <w:rPr>
                <w:lang w:val="en-US"/>
              </w:rPr>
              <w:t xml:space="preserve">’ containing nominal </w:t>
            </w:r>
            <w:proofErr w:type="spellStart"/>
            <w:r>
              <w:rPr>
                <w:lang w:val="en-US"/>
              </w:rPr>
              <w:t>rms</w:t>
            </w:r>
            <w:proofErr w:type="spellEnd"/>
            <w:r>
              <w:rPr>
                <w:lang w:val="en-US"/>
              </w:rPr>
              <w:t xml:space="preserve"> value in [Volts] or [</w:t>
            </w:r>
            <w:proofErr w:type="spellStart"/>
            <w:r>
              <w:rPr>
                <w:lang w:val="en-US"/>
              </w:rPr>
              <w:t>Ampers</w:t>
            </w:r>
            <w:proofErr w:type="spellEnd"/>
            <w:r>
              <w:rPr>
                <w:lang w:val="en-US"/>
              </w:rPr>
              <w:t>], one item per column of ‘</w:t>
            </w:r>
            <w:proofErr w:type="spellStart"/>
            <w:r w:rsidRPr="0063193E">
              <w:rPr>
                <w:b/>
                <w:lang w:val="en-US"/>
                <w:rPrChange w:id="560" w:author="Stanislav Maslan" w:date="2018-01-21T11:35:00Z">
                  <w:rPr>
                    <w:lang w:val="en-US"/>
                  </w:rPr>
                </w:rPrChange>
              </w:rPr>
              <w:t>tr_gain</w:t>
            </w:r>
            <w:proofErr w:type="spellEnd"/>
            <w:r>
              <w:rPr>
                <w:lang w:val="en-US"/>
              </w:rPr>
              <w:t>’.</w:t>
            </w:r>
          </w:p>
        </w:tc>
      </w:tr>
      <w:tr w:rsidR="00322D5C" w:rsidTr="00E60687">
        <w:tc>
          <w:tcPr>
            <w:tcW w:w="2158" w:type="dxa"/>
          </w:tcPr>
          <w:p w:rsidR="00322D5C" w:rsidRDefault="005D6C6B" w:rsidP="00E138BF">
            <w:pPr>
              <w:rPr>
                <w:lang w:val="en-US"/>
              </w:rPr>
            </w:pPr>
            <w:del w:id="561" w:author="smaslan" w:date="2018-05-09T17:52:00Z">
              <w:r w:rsidDel="00D80DAF">
                <w:rPr>
                  <w:lang w:val="en-US"/>
                </w:rPr>
                <w:delText>T</w:delText>
              </w:r>
            </w:del>
            <w:proofErr w:type="spellStart"/>
            <w:ins w:id="562" w:author="smaslan" w:date="2018-05-09T17:52:00Z">
              <w:r w:rsidR="00D80DAF">
                <w:rPr>
                  <w:lang w:val="en-US"/>
                </w:rPr>
                <w:t>t</w:t>
              </w:r>
            </w:ins>
            <w:r w:rsidR="00322D5C">
              <w:rPr>
                <w:lang w:val="en-US"/>
              </w:rPr>
              <w:t>r_phi</w:t>
            </w:r>
            <w:proofErr w:type="spellEnd"/>
          </w:p>
        </w:tc>
        <w:tc>
          <w:tcPr>
            <w:tcW w:w="766" w:type="dxa"/>
          </w:tcPr>
          <w:p w:rsidR="00322D5C" w:rsidRDefault="00322D5C">
            <w:pPr>
              <w:rPr>
                <w:lang w:val="en-US"/>
              </w:rPr>
            </w:pPr>
            <w:r>
              <w:rPr>
                <w:lang w:val="en-US"/>
              </w:rPr>
              <w:t>1</w:t>
            </w:r>
          </w:p>
        </w:tc>
        <w:tc>
          <w:tcPr>
            <w:tcW w:w="1418" w:type="dxa"/>
          </w:tcPr>
          <w:p w:rsidR="00322D5C" w:rsidRDefault="00322D5C" w:rsidP="009A0351">
            <w:pPr>
              <w:rPr>
                <w:lang w:val="en-US"/>
              </w:rPr>
            </w:pPr>
            <w:r>
              <w:rPr>
                <w:lang w:val="en-US"/>
              </w:rPr>
              <w:t>2D real matrix</w:t>
            </w:r>
          </w:p>
        </w:tc>
        <w:tc>
          <w:tcPr>
            <w:tcW w:w="4946" w:type="dxa"/>
          </w:tcPr>
          <w:p w:rsidR="00322D5C" w:rsidRDefault="00322D5C" w:rsidP="00162F69">
            <w:pPr>
              <w:rPr>
                <w:lang w:val="en-US"/>
              </w:rPr>
            </w:pPr>
            <w:r>
              <w:rPr>
                <w:lang w:val="en-US"/>
              </w:rPr>
              <w:t>2D matrix of the absolute phase correction coefficients of the transducer in [rad].</w:t>
            </w:r>
            <w:r w:rsidR="00162F69">
              <w:rPr>
                <w:lang w:val="en-US"/>
              </w:rPr>
              <w:t xml:space="preserve"> Dependent on the frequency ‘</w:t>
            </w:r>
            <w:proofErr w:type="spellStart"/>
            <w:r w:rsidR="00162F69" w:rsidRPr="0063193E">
              <w:rPr>
                <w:b/>
                <w:lang w:val="en-US"/>
                <w:rPrChange w:id="563" w:author="Stanislav Maslan" w:date="2018-01-21T11:36:00Z">
                  <w:rPr>
                    <w:lang w:val="en-US"/>
                  </w:rPr>
                </w:rPrChange>
              </w:rPr>
              <w:t>tr_phi_f</w:t>
            </w:r>
            <w:proofErr w:type="spellEnd"/>
            <w:r w:rsidR="00162F69">
              <w:rPr>
                <w:lang w:val="en-US"/>
              </w:rPr>
              <w:t>’ and amplitude ‘</w:t>
            </w:r>
            <w:proofErr w:type="spellStart"/>
            <w:r w:rsidR="00162F69" w:rsidRPr="0063193E">
              <w:rPr>
                <w:b/>
                <w:lang w:val="en-US"/>
                <w:rPrChange w:id="564" w:author="Stanislav Maslan" w:date="2018-01-21T11:36:00Z">
                  <w:rPr>
                    <w:lang w:val="en-US"/>
                  </w:rPr>
                </w:rPrChange>
              </w:rPr>
              <w:t>tr_phi_a</w:t>
            </w:r>
            <w:proofErr w:type="spellEnd"/>
            <w:r w:rsidR="00162F69">
              <w:rPr>
                <w:lang w:val="en-US"/>
              </w:rPr>
              <w:t>’.</w:t>
            </w:r>
          </w:p>
        </w:tc>
      </w:tr>
      <w:tr w:rsidR="00322D5C" w:rsidTr="00E60687">
        <w:tc>
          <w:tcPr>
            <w:tcW w:w="2158" w:type="dxa"/>
          </w:tcPr>
          <w:p w:rsidR="00322D5C" w:rsidRDefault="00322D5C" w:rsidP="00E138BF">
            <w:pPr>
              <w:rPr>
                <w:lang w:val="en-US"/>
              </w:rPr>
            </w:pPr>
            <w:proofErr w:type="spellStart"/>
            <w:r>
              <w:rPr>
                <w:lang w:val="en-US"/>
              </w:rPr>
              <w:t>tr_phi_f</w:t>
            </w:r>
            <w:proofErr w:type="spellEnd"/>
          </w:p>
        </w:tc>
        <w:tc>
          <w:tcPr>
            <w:tcW w:w="766" w:type="dxa"/>
          </w:tcPr>
          <w:p w:rsidR="00322D5C" w:rsidRDefault="00322D5C">
            <w:pPr>
              <w:rPr>
                <w:lang w:val="en-US"/>
              </w:rPr>
            </w:pPr>
            <w:r>
              <w:rPr>
                <w:lang w:val="en-US"/>
              </w:rPr>
              <w:t>1</w:t>
            </w:r>
            <w:r w:rsidR="009127FD">
              <w:rPr>
                <w:lang w:val="en-US"/>
              </w:rPr>
              <w:t xml:space="preserve">, </w:t>
            </w:r>
            <w:del w:id="565" w:author="Stanislav Maslan" w:date="2018-01-21T12:51:00Z">
              <w:r w:rsidR="009127FD" w:rsidDel="00742C77">
                <w:rPr>
                  <w:lang w:val="en-US"/>
                </w:rPr>
                <w:delText>2</w:delText>
              </w:r>
            </w:del>
            <w:ins w:id="566" w:author="Stanislav Maslan" w:date="2018-01-21T12:48:00Z">
              <w:r w:rsidR="00742C77">
                <w:rPr>
                  <w:lang w:val="en-US"/>
                </w:rPr>
                <w:t>3</w:t>
              </w:r>
            </w:ins>
          </w:p>
        </w:tc>
        <w:tc>
          <w:tcPr>
            <w:tcW w:w="1418" w:type="dxa"/>
          </w:tcPr>
          <w:p w:rsidR="00322D5C" w:rsidRDefault="00322D5C" w:rsidP="009A0351">
            <w:pPr>
              <w:rPr>
                <w:lang w:val="en-US"/>
              </w:rPr>
            </w:pPr>
            <w:r>
              <w:rPr>
                <w:lang w:val="en-US"/>
              </w:rPr>
              <w:t>Real column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567" w:author="Stanislav Maslan" w:date="2018-01-21T11:36:00Z">
                  <w:rPr>
                    <w:lang w:val="en-US"/>
                  </w:rPr>
                </w:rPrChange>
              </w:rPr>
              <w:t>tr_phi</w:t>
            </w:r>
            <w:proofErr w:type="spellEnd"/>
            <w:r>
              <w:rPr>
                <w:lang w:val="en-US"/>
              </w:rPr>
              <w:t>’ containing nominal frequency in [Hertz], one item per row of ‘</w:t>
            </w:r>
            <w:proofErr w:type="spellStart"/>
            <w:r w:rsidRPr="0063193E">
              <w:rPr>
                <w:b/>
                <w:lang w:val="en-US"/>
                <w:rPrChange w:id="568" w:author="Stanislav Maslan" w:date="2018-01-21T11:36:00Z">
                  <w:rPr>
                    <w:lang w:val="en-US"/>
                  </w:rPr>
                </w:rPrChange>
              </w:rPr>
              <w:t>tr_phi</w:t>
            </w:r>
            <w:proofErr w:type="spellEnd"/>
            <w:r>
              <w:rPr>
                <w:lang w:val="en-US"/>
              </w:rPr>
              <w:t>’.</w:t>
            </w:r>
          </w:p>
        </w:tc>
      </w:tr>
      <w:tr w:rsidR="00322D5C" w:rsidTr="00E60687">
        <w:tc>
          <w:tcPr>
            <w:tcW w:w="2158" w:type="dxa"/>
          </w:tcPr>
          <w:p w:rsidR="00322D5C" w:rsidRDefault="005D6C6B" w:rsidP="00E138BF">
            <w:pPr>
              <w:rPr>
                <w:lang w:val="en-US"/>
              </w:rPr>
            </w:pPr>
            <w:del w:id="569" w:author="smaslan" w:date="2018-05-09T17:52:00Z">
              <w:r w:rsidDel="00D80DAF">
                <w:rPr>
                  <w:lang w:val="en-US"/>
                </w:rPr>
                <w:delText>T</w:delText>
              </w:r>
            </w:del>
            <w:proofErr w:type="spellStart"/>
            <w:ins w:id="570" w:author="smaslan" w:date="2018-05-09T17:52:00Z">
              <w:r w:rsidR="00D80DAF">
                <w:rPr>
                  <w:lang w:val="en-US"/>
                </w:rPr>
                <w:t>t</w:t>
              </w:r>
            </w:ins>
            <w:r w:rsidR="00322D5C">
              <w:rPr>
                <w:lang w:val="en-US"/>
              </w:rPr>
              <w:t>r_phi_a</w:t>
            </w:r>
            <w:proofErr w:type="spellEnd"/>
          </w:p>
        </w:tc>
        <w:tc>
          <w:tcPr>
            <w:tcW w:w="766" w:type="dxa"/>
          </w:tcPr>
          <w:p w:rsidR="00322D5C" w:rsidRDefault="00322D5C">
            <w:pPr>
              <w:rPr>
                <w:lang w:val="en-US"/>
              </w:rPr>
            </w:pPr>
            <w:r>
              <w:rPr>
                <w:lang w:val="en-US"/>
              </w:rPr>
              <w:t>1</w:t>
            </w:r>
            <w:r w:rsidR="009127FD">
              <w:rPr>
                <w:lang w:val="en-US"/>
              </w:rPr>
              <w:t xml:space="preserve">, </w:t>
            </w:r>
            <w:del w:id="571" w:author="Stanislav Maslan" w:date="2018-01-21T12:51:00Z">
              <w:r w:rsidR="009127FD" w:rsidDel="00742C77">
                <w:rPr>
                  <w:lang w:val="en-US"/>
                </w:rPr>
                <w:delText>2</w:delText>
              </w:r>
            </w:del>
            <w:ins w:id="572" w:author="Stanislav Maslan" w:date="2018-01-21T12:48:00Z">
              <w:r w:rsidR="00742C77">
                <w:rPr>
                  <w:lang w:val="en-US"/>
                </w:rPr>
                <w:t>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573" w:author="Stanislav Maslan" w:date="2018-01-21T11:36:00Z">
                  <w:rPr>
                    <w:lang w:val="en-US"/>
                  </w:rPr>
                </w:rPrChange>
              </w:rPr>
              <w:t>tr_phi</w:t>
            </w:r>
            <w:proofErr w:type="spellEnd"/>
            <w:r>
              <w:rPr>
                <w:lang w:val="en-US"/>
              </w:rPr>
              <w:t xml:space="preserve">’ containing nominal </w:t>
            </w:r>
            <w:proofErr w:type="spellStart"/>
            <w:r>
              <w:rPr>
                <w:lang w:val="en-US"/>
              </w:rPr>
              <w:t>rms</w:t>
            </w:r>
            <w:proofErr w:type="spellEnd"/>
            <w:r>
              <w:rPr>
                <w:lang w:val="en-US"/>
              </w:rPr>
              <w:t xml:space="preserve"> value in [Volts] or [</w:t>
            </w:r>
            <w:proofErr w:type="spellStart"/>
            <w:r>
              <w:rPr>
                <w:lang w:val="en-US"/>
              </w:rPr>
              <w:t>Ampers</w:t>
            </w:r>
            <w:proofErr w:type="spellEnd"/>
            <w:r>
              <w:rPr>
                <w:lang w:val="en-US"/>
              </w:rPr>
              <w:t>], one item per column of ‘</w:t>
            </w:r>
            <w:proofErr w:type="spellStart"/>
            <w:r w:rsidRPr="0063193E">
              <w:rPr>
                <w:b/>
                <w:lang w:val="en-US"/>
                <w:rPrChange w:id="574" w:author="Stanislav Maslan" w:date="2018-01-21T11:36:00Z">
                  <w:rPr>
                    <w:lang w:val="en-US"/>
                  </w:rPr>
                </w:rPrChange>
              </w:rPr>
              <w:t>tr_phi</w:t>
            </w:r>
            <w:proofErr w:type="spellEnd"/>
            <w:r>
              <w:rPr>
                <w:lang w:val="en-US"/>
              </w:rPr>
              <w:t>’.</w:t>
            </w:r>
          </w:p>
        </w:tc>
      </w:tr>
      <w:tr w:rsidR="00322D5C" w:rsidTr="00E60687">
        <w:tc>
          <w:tcPr>
            <w:tcW w:w="2158" w:type="dxa"/>
          </w:tcPr>
          <w:p w:rsidR="00322D5C" w:rsidRPr="0061369F" w:rsidRDefault="005D6C6B" w:rsidP="00EE69A7">
            <w:pPr>
              <w:spacing w:after="200" w:line="276" w:lineRule="auto"/>
              <w:rPr>
                <w:color w:val="FF0000"/>
                <w:lang w:val="en-US"/>
                <w:rPrChange w:id="575" w:author="smaslan" w:date="2018-08-07T17:05:00Z">
                  <w:rPr>
                    <w:lang w:val="en-US"/>
                  </w:rPr>
                </w:rPrChange>
              </w:rPr>
            </w:pPr>
            <w:del w:id="576" w:author="smaslan" w:date="2018-05-09T17:52:00Z">
              <w:r w:rsidRPr="0061369F" w:rsidDel="00D80DAF">
                <w:rPr>
                  <w:color w:val="FF0000"/>
                  <w:lang w:val="en-US"/>
                  <w:rPrChange w:id="577" w:author="smaslan" w:date="2018-08-07T17:05:00Z">
                    <w:rPr>
                      <w:lang w:val="en-US"/>
                    </w:rPr>
                  </w:rPrChange>
                </w:rPr>
                <w:delText>C</w:delText>
              </w:r>
            </w:del>
            <w:proofErr w:type="spellStart"/>
            <w:ins w:id="578" w:author="smaslan" w:date="2018-05-09T17:52:00Z">
              <w:r w:rsidR="00D80DAF" w:rsidRPr="0061369F">
                <w:rPr>
                  <w:color w:val="FF0000"/>
                  <w:lang w:val="en-US"/>
                  <w:rPrChange w:id="579" w:author="smaslan" w:date="2018-08-07T17:05:00Z">
                    <w:rPr>
                      <w:lang w:val="en-US"/>
                    </w:rPr>
                  </w:rPrChange>
                </w:rPr>
                <w:t>c</w:t>
              </w:r>
            </w:ins>
            <w:r w:rsidR="00322D5C" w:rsidRPr="0061369F">
              <w:rPr>
                <w:color w:val="FF0000"/>
                <w:lang w:val="en-US"/>
                <w:rPrChange w:id="580" w:author="smaslan" w:date="2018-08-07T17:05:00Z">
                  <w:rPr>
                    <w:lang w:val="en-US"/>
                  </w:rPr>
                </w:rPrChange>
              </w:rPr>
              <w:t>rosstalk</w:t>
            </w:r>
            <w:r w:rsidR="00EF4C78" w:rsidRPr="0061369F">
              <w:rPr>
                <w:color w:val="FF0000"/>
                <w:lang w:val="en-US"/>
                <w:rPrChange w:id="581" w:author="smaslan" w:date="2018-08-07T17:05:00Z">
                  <w:rPr>
                    <w:lang w:val="en-US"/>
                  </w:rPr>
                </w:rPrChange>
              </w:rPr>
              <w:t>_re</w:t>
            </w:r>
            <w:proofErr w:type="spellEnd"/>
          </w:p>
          <w:p w:rsidR="00EF4C78" w:rsidRPr="0061369F" w:rsidRDefault="00EF4C78" w:rsidP="00EF4C78">
            <w:pPr>
              <w:spacing w:after="200" w:line="276" w:lineRule="auto"/>
              <w:rPr>
                <w:color w:val="FF0000"/>
                <w:lang w:val="en-US"/>
                <w:rPrChange w:id="582" w:author="smaslan" w:date="2018-08-07T17:05:00Z">
                  <w:rPr>
                    <w:lang w:val="en-US"/>
                  </w:rPr>
                </w:rPrChange>
              </w:rPr>
            </w:pPr>
            <w:proofErr w:type="spellStart"/>
            <w:r w:rsidRPr="0061369F">
              <w:rPr>
                <w:color w:val="FF0000"/>
                <w:lang w:val="en-US"/>
                <w:rPrChange w:id="583" w:author="smaslan" w:date="2018-08-07T17:05:00Z">
                  <w:rPr>
                    <w:lang w:val="en-US"/>
                  </w:rPr>
                </w:rPrChange>
              </w:rPr>
              <w:t>crosstalk_im</w:t>
            </w:r>
            <w:proofErr w:type="spellEnd"/>
          </w:p>
        </w:tc>
        <w:tc>
          <w:tcPr>
            <w:tcW w:w="766" w:type="dxa"/>
          </w:tcPr>
          <w:p w:rsidR="00322D5C" w:rsidRPr="0061369F" w:rsidRDefault="00307678">
            <w:pPr>
              <w:spacing w:after="200" w:line="276" w:lineRule="auto"/>
              <w:rPr>
                <w:color w:val="FF0000"/>
                <w:lang w:val="en-US"/>
                <w:rPrChange w:id="584" w:author="smaslan" w:date="2018-08-07T17:05:00Z">
                  <w:rPr>
                    <w:lang w:val="en-US"/>
                  </w:rPr>
                </w:rPrChange>
              </w:rPr>
            </w:pPr>
            <w:ins w:id="585" w:author="Stanislav Maslan" w:date="2018-01-22T21:24:00Z">
              <w:r w:rsidRPr="0061369F">
                <w:rPr>
                  <w:color w:val="FF0000"/>
                  <w:lang w:val="en-US"/>
                  <w:rPrChange w:id="586" w:author="smaslan" w:date="2018-08-07T17:05:00Z">
                    <w:rPr>
                      <w:lang w:val="en-US"/>
                    </w:rPr>
                  </w:rPrChange>
                </w:rPr>
                <w:t>???</w:t>
              </w:r>
            </w:ins>
            <w:del w:id="587" w:author="Stanislav Maslan" w:date="2018-01-22T21:24:00Z">
              <w:r w:rsidR="00322D5C" w:rsidRPr="0061369F" w:rsidDel="00307678">
                <w:rPr>
                  <w:color w:val="FF0000"/>
                  <w:lang w:val="en-US"/>
                  <w:rPrChange w:id="588" w:author="smaslan" w:date="2018-08-07T17:05:00Z">
                    <w:rPr>
                      <w:lang w:val="en-US"/>
                    </w:rPr>
                  </w:rPrChange>
                </w:rPr>
                <w:delText>1</w:delText>
              </w:r>
            </w:del>
          </w:p>
        </w:tc>
        <w:tc>
          <w:tcPr>
            <w:tcW w:w="1418" w:type="dxa"/>
          </w:tcPr>
          <w:p w:rsidR="00322D5C" w:rsidRPr="0061369F" w:rsidRDefault="00EF4C78" w:rsidP="00162F69">
            <w:pPr>
              <w:spacing w:after="200" w:line="276" w:lineRule="auto"/>
              <w:rPr>
                <w:color w:val="FF0000"/>
                <w:lang w:val="en-US"/>
                <w:rPrChange w:id="589" w:author="smaslan" w:date="2018-08-07T17:05:00Z">
                  <w:rPr>
                    <w:lang w:val="en-US"/>
                  </w:rPr>
                </w:rPrChange>
              </w:rPr>
            </w:pPr>
            <w:r w:rsidRPr="0061369F">
              <w:rPr>
                <w:color w:val="FF0000"/>
                <w:lang w:val="en-US"/>
                <w:rPrChange w:id="590" w:author="smaslan" w:date="2018-08-07T17:05:00Z">
                  <w:rPr>
                    <w:lang w:val="en-US"/>
                  </w:rPr>
                </w:rPrChange>
              </w:rPr>
              <w:t>Real</w:t>
            </w:r>
            <w:r w:rsidR="00322D5C" w:rsidRPr="0061369F">
              <w:rPr>
                <w:color w:val="FF0000"/>
                <w:lang w:val="en-US"/>
                <w:rPrChange w:id="591" w:author="smaslan" w:date="2018-08-07T17:05:00Z">
                  <w:rPr>
                    <w:lang w:val="en-US"/>
                  </w:rPr>
                </w:rPrChange>
              </w:rPr>
              <w:t xml:space="preserve"> column vector</w:t>
            </w:r>
            <w:r w:rsidRPr="0061369F">
              <w:rPr>
                <w:color w:val="FF0000"/>
                <w:lang w:val="en-US"/>
                <w:rPrChange w:id="592" w:author="smaslan" w:date="2018-08-07T17:05:00Z">
                  <w:rPr>
                    <w:lang w:val="en-US"/>
                  </w:rPr>
                </w:rPrChange>
              </w:rPr>
              <w:t>s</w:t>
            </w:r>
          </w:p>
        </w:tc>
        <w:tc>
          <w:tcPr>
            <w:tcW w:w="4946" w:type="dxa"/>
          </w:tcPr>
          <w:p w:rsidR="00322D5C" w:rsidRPr="0061369F" w:rsidRDefault="00322D5C" w:rsidP="00F46775">
            <w:pPr>
              <w:spacing w:after="200" w:line="276" w:lineRule="auto"/>
              <w:rPr>
                <w:ins w:id="593" w:author="Stanislav Maslan" w:date="2018-01-22T21:24:00Z"/>
                <w:color w:val="FF0000"/>
                <w:lang w:val="en-US"/>
                <w:rPrChange w:id="594" w:author="smaslan" w:date="2018-08-07T17:05:00Z">
                  <w:rPr>
                    <w:ins w:id="595" w:author="Stanislav Maslan" w:date="2018-01-22T21:24:00Z"/>
                    <w:lang w:val="en-US"/>
                  </w:rPr>
                </w:rPrChange>
              </w:rPr>
            </w:pPr>
            <w:r w:rsidRPr="0061369F">
              <w:rPr>
                <w:color w:val="FF0000"/>
                <w:lang w:val="en-US"/>
                <w:rPrChange w:id="596" w:author="smaslan" w:date="2018-08-07T17:05:00Z">
                  <w:rPr>
                    <w:lang w:val="en-US"/>
                  </w:rPr>
                </w:rPrChange>
              </w:rPr>
              <w:t>Complex crosstalk coefficients expressing complex transfer from ‘u’ channel to ‘i’ channel defined as: crosstalk = i/u. Crosstalk in the opposite direction is assumed to be identical.</w:t>
            </w:r>
            <w:r w:rsidR="00162F69" w:rsidRPr="0061369F">
              <w:rPr>
                <w:color w:val="FF0000"/>
                <w:lang w:val="en-US"/>
                <w:rPrChange w:id="597" w:author="smaslan" w:date="2018-08-07T17:05:00Z">
                  <w:rPr>
                    <w:lang w:val="en-US"/>
                  </w:rPr>
                </w:rPrChange>
              </w:rPr>
              <w:t xml:space="preserve"> The value is dependent on the frequency ‘</w:t>
            </w:r>
            <w:proofErr w:type="spellStart"/>
            <w:r w:rsidR="00162F69" w:rsidRPr="0061369F">
              <w:rPr>
                <w:b/>
                <w:color w:val="FF0000"/>
                <w:lang w:val="en-US"/>
                <w:rPrChange w:id="598" w:author="smaslan" w:date="2018-08-07T17:05:00Z">
                  <w:rPr>
                    <w:lang w:val="en-US"/>
                  </w:rPr>
                </w:rPrChange>
              </w:rPr>
              <w:t>crosstalk_f</w:t>
            </w:r>
            <w:proofErr w:type="spellEnd"/>
            <w:r w:rsidR="00162F69" w:rsidRPr="0061369F">
              <w:rPr>
                <w:color w:val="FF0000"/>
                <w:lang w:val="en-US"/>
                <w:rPrChange w:id="599" w:author="smaslan" w:date="2018-08-07T17:05:00Z">
                  <w:rPr>
                    <w:lang w:val="en-US"/>
                  </w:rPr>
                </w:rPrChange>
              </w:rPr>
              <w:t>’.</w:t>
            </w:r>
          </w:p>
          <w:p w:rsidR="00307678" w:rsidRPr="0061369F" w:rsidRDefault="00307678">
            <w:pPr>
              <w:spacing w:after="200" w:line="276" w:lineRule="auto"/>
              <w:rPr>
                <w:b/>
                <w:color w:val="FF0000"/>
                <w:lang w:val="en-US"/>
                <w:rPrChange w:id="600" w:author="smaslan" w:date="2018-08-07T17:05:00Z">
                  <w:rPr>
                    <w:lang w:val="en-US"/>
                  </w:rPr>
                </w:rPrChange>
              </w:rPr>
            </w:pPr>
            <w:ins w:id="601" w:author="Stanislav Maslan" w:date="2018-01-22T21:24:00Z">
              <w:r w:rsidRPr="0061369F">
                <w:rPr>
                  <w:b/>
                  <w:color w:val="FF0000"/>
                  <w:lang w:val="en-US"/>
                  <w:rPrChange w:id="602" w:author="smaslan" w:date="2018-08-07T17:05:00Z">
                    <w:rPr>
                      <w:lang w:val="en-US"/>
                    </w:rPr>
                  </w:rPrChange>
                </w:rPr>
                <w:t xml:space="preserve">TODO: how to pass corrections for the differential </w:t>
              </w:r>
              <w:r w:rsidRPr="0061369F">
                <w:rPr>
                  <w:b/>
                  <w:color w:val="FF0000"/>
                  <w:lang w:val="en-US"/>
                  <w:rPrChange w:id="603" w:author="smaslan" w:date="2018-08-07T17:05:00Z">
                    <w:rPr>
                      <w:lang w:val="en-US"/>
                    </w:rPr>
                  </w:rPrChange>
                </w:rPr>
                <w:lastRenderedPageBreak/>
                <w:t xml:space="preserve">mode??? </w:t>
              </w:r>
            </w:ins>
            <w:ins w:id="604" w:author="Stanislav Maslan" w:date="2018-01-22T21:25:00Z">
              <w:r w:rsidRPr="0061369F">
                <w:rPr>
                  <w:b/>
                  <w:color w:val="FF0000"/>
                  <w:lang w:val="en-US"/>
                  <w:rPrChange w:id="605" w:author="smaslan" w:date="2018-08-07T17:05:00Z">
                    <w:rPr>
                      <w:color w:val="FF0000"/>
                      <w:lang w:val="en-US"/>
                    </w:rPr>
                  </w:rPrChange>
                </w:rPr>
                <w:t>Up to 4x</w:t>
              </w:r>
            </w:ins>
            <w:ins w:id="606" w:author="Stanislav Maslan" w:date="2018-01-22T21:26:00Z">
              <w:r w:rsidRPr="0061369F">
                <w:rPr>
                  <w:b/>
                  <w:color w:val="FF0000"/>
                  <w:lang w:val="en-US"/>
                  <w:rPrChange w:id="607" w:author="smaslan" w:date="2018-08-07T17:05:00Z">
                    <w:rPr>
                      <w:color w:val="FF0000"/>
                      <w:lang w:val="en-US"/>
                    </w:rPr>
                  </w:rPrChange>
                </w:rPr>
                <w:t>3</w:t>
              </w:r>
            </w:ins>
            <w:ins w:id="608" w:author="Stanislav Maslan" w:date="2018-01-22T21:25:00Z">
              <w:r w:rsidRPr="0061369F">
                <w:rPr>
                  <w:b/>
                  <w:color w:val="FF0000"/>
                  <w:lang w:val="en-US"/>
                  <w:rPrChange w:id="609" w:author="smaslan" w:date="2018-08-07T17:05:00Z">
                    <w:rPr>
                      <w:color w:val="FF0000"/>
                      <w:lang w:val="en-US"/>
                    </w:rPr>
                  </w:rPrChange>
                </w:rPr>
                <w:t xml:space="preserve">xN matrix? Or up to four </w:t>
              </w:r>
            </w:ins>
            <w:ins w:id="610" w:author="Stanislav Maslan" w:date="2018-01-22T21:26:00Z">
              <w:r w:rsidRPr="0061369F">
                <w:rPr>
                  <w:b/>
                  <w:color w:val="FF0000"/>
                  <w:lang w:val="en-US"/>
                  <w:rPrChange w:id="611" w:author="smaslan" w:date="2018-08-07T17:05:00Z">
                    <w:rPr>
                      <w:color w:val="FF0000"/>
                      <w:lang w:val="en-US"/>
                    </w:rPr>
                  </w:rPrChange>
                </w:rPr>
                <w:t>3</w:t>
              </w:r>
            </w:ins>
            <w:ins w:id="612" w:author="Stanislav Maslan" w:date="2018-01-22T21:25:00Z">
              <w:r w:rsidRPr="0061369F">
                <w:rPr>
                  <w:b/>
                  <w:color w:val="FF0000"/>
                  <w:lang w:val="en-US"/>
                  <w:rPrChange w:id="613" w:author="smaslan" w:date="2018-08-07T17:05:00Z">
                    <w:rPr>
                      <w:color w:val="FF0000"/>
                      <w:lang w:val="en-US"/>
                    </w:rPr>
                  </w:rPrChange>
                </w:rPr>
                <w:t>xN matrices?</w:t>
              </w:r>
            </w:ins>
          </w:p>
        </w:tc>
      </w:tr>
      <w:tr w:rsidR="00EF4C78" w:rsidTr="00E60687">
        <w:tc>
          <w:tcPr>
            <w:tcW w:w="2158" w:type="dxa"/>
          </w:tcPr>
          <w:p w:rsidR="00EF4C78" w:rsidRPr="0061369F" w:rsidRDefault="005D6C6B" w:rsidP="00EE69A7">
            <w:pPr>
              <w:spacing w:after="200" w:line="276" w:lineRule="auto"/>
              <w:rPr>
                <w:color w:val="FF0000"/>
                <w:lang w:val="en-US"/>
                <w:rPrChange w:id="614" w:author="smaslan" w:date="2018-08-07T17:05:00Z">
                  <w:rPr>
                    <w:lang w:val="en-US"/>
                  </w:rPr>
                </w:rPrChange>
              </w:rPr>
            </w:pPr>
            <w:del w:id="615" w:author="smaslan" w:date="2018-05-09T17:52:00Z">
              <w:r w:rsidRPr="0061369F" w:rsidDel="00D80DAF">
                <w:rPr>
                  <w:color w:val="FF0000"/>
                  <w:lang w:val="en-US"/>
                  <w:rPrChange w:id="616" w:author="smaslan" w:date="2018-08-07T17:05:00Z">
                    <w:rPr>
                      <w:lang w:val="en-US"/>
                    </w:rPr>
                  </w:rPrChange>
                </w:rPr>
                <w:lastRenderedPageBreak/>
                <w:delText>C</w:delText>
              </w:r>
            </w:del>
            <w:proofErr w:type="spellStart"/>
            <w:ins w:id="617" w:author="smaslan" w:date="2018-05-09T17:52:00Z">
              <w:r w:rsidR="00D80DAF" w:rsidRPr="0061369F">
                <w:rPr>
                  <w:color w:val="FF0000"/>
                  <w:lang w:val="en-US"/>
                  <w:rPrChange w:id="618" w:author="smaslan" w:date="2018-08-07T17:05:00Z">
                    <w:rPr>
                      <w:lang w:val="en-US"/>
                    </w:rPr>
                  </w:rPrChange>
                </w:rPr>
                <w:t>c</w:t>
              </w:r>
            </w:ins>
            <w:r w:rsidR="00EF4C78" w:rsidRPr="0061369F">
              <w:rPr>
                <w:color w:val="FF0000"/>
                <w:lang w:val="en-US"/>
                <w:rPrChange w:id="619" w:author="smaslan" w:date="2018-08-07T17:05:00Z">
                  <w:rPr>
                    <w:lang w:val="en-US"/>
                  </w:rPr>
                </w:rPrChange>
              </w:rPr>
              <w:t>rosstalk_f</w:t>
            </w:r>
            <w:proofErr w:type="spellEnd"/>
          </w:p>
        </w:tc>
        <w:tc>
          <w:tcPr>
            <w:tcW w:w="766" w:type="dxa"/>
          </w:tcPr>
          <w:p w:rsidR="00EF4C78" w:rsidRPr="0061369F" w:rsidRDefault="00EF4C78">
            <w:pPr>
              <w:spacing w:after="200" w:line="276" w:lineRule="auto"/>
              <w:rPr>
                <w:color w:val="FF0000"/>
                <w:lang w:val="en-US"/>
                <w:rPrChange w:id="620" w:author="smaslan" w:date="2018-08-07T17:05:00Z">
                  <w:rPr>
                    <w:lang w:val="en-US"/>
                  </w:rPr>
                </w:rPrChange>
              </w:rPr>
            </w:pPr>
            <w:del w:id="621" w:author="Stanislav Maslan" w:date="2018-01-22T21:24:00Z">
              <w:r w:rsidRPr="0061369F" w:rsidDel="00307678">
                <w:rPr>
                  <w:color w:val="FF0000"/>
                  <w:lang w:val="en-US"/>
                  <w:rPrChange w:id="622" w:author="smaslan" w:date="2018-08-07T17:05:00Z">
                    <w:rPr>
                      <w:lang w:val="en-US"/>
                    </w:rPr>
                  </w:rPrChange>
                </w:rPr>
                <w:delText>1</w:delText>
              </w:r>
              <w:r w:rsidR="009127FD" w:rsidRPr="0061369F" w:rsidDel="00307678">
                <w:rPr>
                  <w:color w:val="FF0000"/>
                  <w:lang w:val="en-US"/>
                  <w:rPrChange w:id="623" w:author="smaslan" w:date="2018-08-07T17:05:00Z">
                    <w:rPr>
                      <w:lang w:val="en-US"/>
                    </w:rPr>
                  </w:rPrChange>
                </w:rPr>
                <w:delText>, 2</w:delText>
              </w:r>
            </w:del>
            <w:ins w:id="624" w:author="Stanislav Maslan" w:date="2018-01-22T21:24:00Z">
              <w:r w:rsidR="00307678" w:rsidRPr="0061369F">
                <w:rPr>
                  <w:color w:val="FF0000"/>
                  <w:lang w:val="en-US"/>
                  <w:rPrChange w:id="625" w:author="smaslan" w:date="2018-08-07T17:05:00Z">
                    <w:rPr>
                      <w:lang w:val="en-US"/>
                    </w:rPr>
                  </w:rPrChange>
                </w:rPr>
                <w:t>???, 3</w:t>
              </w:r>
            </w:ins>
          </w:p>
        </w:tc>
        <w:tc>
          <w:tcPr>
            <w:tcW w:w="1418" w:type="dxa"/>
          </w:tcPr>
          <w:p w:rsidR="00EF4C78" w:rsidRPr="0061369F" w:rsidRDefault="00EF4C78" w:rsidP="009A0351">
            <w:pPr>
              <w:spacing w:after="200" w:line="276" w:lineRule="auto"/>
              <w:rPr>
                <w:color w:val="FF0000"/>
                <w:lang w:val="en-US"/>
                <w:rPrChange w:id="626" w:author="smaslan" w:date="2018-08-07T17:05:00Z">
                  <w:rPr>
                    <w:lang w:val="en-US"/>
                  </w:rPr>
                </w:rPrChange>
              </w:rPr>
            </w:pPr>
            <w:r w:rsidRPr="0061369F">
              <w:rPr>
                <w:color w:val="FF0000"/>
                <w:lang w:val="en-US"/>
                <w:rPrChange w:id="627" w:author="smaslan" w:date="2018-08-07T17:05:00Z">
                  <w:rPr>
                    <w:lang w:val="en-US"/>
                  </w:rPr>
                </w:rPrChange>
              </w:rPr>
              <w:t>Real column vector</w:t>
            </w:r>
          </w:p>
        </w:tc>
        <w:tc>
          <w:tcPr>
            <w:tcW w:w="4946" w:type="dxa"/>
          </w:tcPr>
          <w:p w:rsidR="00EF4C78" w:rsidRPr="0061369F" w:rsidRDefault="00EF4C78" w:rsidP="00F46775">
            <w:pPr>
              <w:spacing w:after="200" w:line="276" w:lineRule="auto"/>
              <w:rPr>
                <w:color w:val="FF0000"/>
                <w:lang w:val="en-US"/>
                <w:rPrChange w:id="628" w:author="smaslan" w:date="2018-08-07T17:05:00Z">
                  <w:rPr>
                    <w:lang w:val="en-US"/>
                  </w:rPr>
                </w:rPrChange>
              </w:rPr>
            </w:pPr>
            <w:r w:rsidRPr="0061369F">
              <w:rPr>
                <w:color w:val="FF0000"/>
                <w:lang w:val="en-US"/>
                <w:rPrChange w:id="629" w:author="smaslan" w:date="2018-08-07T17:05:00Z">
                  <w:rPr>
                    <w:lang w:val="en-US"/>
                  </w:rPr>
                </w:rPrChange>
              </w:rPr>
              <w:t>Independent variable of the ‘</w:t>
            </w:r>
            <w:r w:rsidRPr="0061369F">
              <w:rPr>
                <w:b/>
                <w:color w:val="FF0000"/>
                <w:lang w:val="en-US"/>
                <w:rPrChange w:id="630" w:author="smaslan" w:date="2018-08-07T17:05:00Z">
                  <w:rPr>
                    <w:lang w:val="en-US"/>
                  </w:rPr>
                </w:rPrChange>
              </w:rPr>
              <w:t>crosstalk</w:t>
            </w:r>
            <w:ins w:id="631" w:author="Stanislav Maslan" w:date="2018-01-21T11:36:00Z">
              <w:r w:rsidR="0063193E" w:rsidRPr="0061369F">
                <w:rPr>
                  <w:b/>
                  <w:color w:val="FF0000"/>
                  <w:lang w:val="en-US"/>
                  <w:rPrChange w:id="632" w:author="smaslan" w:date="2018-08-07T17:05:00Z">
                    <w:rPr>
                      <w:lang w:val="en-US"/>
                    </w:rPr>
                  </w:rPrChange>
                </w:rPr>
                <w:t>*</w:t>
              </w:r>
            </w:ins>
            <w:r w:rsidRPr="0061369F">
              <w:rPr>
                <w:color w:val="FF0000"/>
                <w:lang w:val="en-US"/>
                <w:rPrChange w:id="633" w:author="smaslan" w:date="2018-08-07T17:05:00Z">
                  <w:rPr>
                    <w:lang w:val="en-US"/>
                  </w:rPr>
                </w:rPrChange>
              </w:rPr>
              <w:t>’ containing nominal frequency in [Hertz], one item per row of ‘</w:t>
            </w:r>
            <w:r w:rsidRPr="0061369F">
              <w:rPr>
                <w:b/>
                <w:color w:val="FF0000"/>
                <w:lang w:val="en-US"/>
                <w:rPrChange w:id="634" w:author="smaslan" w:date="2018-08-07T17:05:00Z">
                  <w:rPr>
                    <w:lang w:val="en-US"/>
                  </w:rPr>
                </w:rPrChange>
              </w:rPr>
              <w:t>crosstalk</w:t>
            </w:r>
            <w:ins w:id="635" w:author="Stanislav Maslan" w:date="2018-01-21T11:36:00Z">
              <w:r w:rsidR="0063193E" w:rsidRPr="0061369F">
                <w:rPr>
                  <w:color w:val="FF0000"/>
                  <w:lang w:val="en-US"/>
                  <w:rPrChange w:id="636" w:author="smaslan" w:date="2018-08-07T17:05:00Z">
                    <w:rPr>
                      <w:lang w:val="en-US"/>
                    </w:rPr>
                  </w:rPrChange>
                </w:rPr>
                <w:t>*</w:t>
              </w:r>
            </w:ins>
            <w:r w:rsidRPr="0061369F">
              <w:rPr>
                <w:color w:val="FF0000"/>
                <w:lang w:val="en-US"/>
                <w:rPrChange w:id="637" w:author="smaslan" w:date="2018-08-07T17:05:00Z">
                  <w:rPr>
                    <w:lang w:val="en-US"/>
                  </w:rPr>
                </w:rPrChange>
              </w:rPr>
              <w:t>’.</w:t>
            </w:r>
          </w:p>
        </w:tc>
      </w:tr>
      <w:tr w:rsidR="00EF4C78" w:rsidTr="00E60687">
        <w:tc>
          <w:tcPr>
            <w:tcW w:w="2158" w:type="dxa"/>
          </w:tcPr>
          <w:p w:rsidR="00EF4C78" w:rsidRDefault="005D6C6B" w:rsidP="00207F36">
            <w:pPr>
              <w:rPr>
                <w:lang w:val="en-US"/>
              </w:rPr>
            </w:pPr>
            <w:del w:id="638" w:author="smaslan" w:date="2018-05-09T17:52:00Z">
              <w:r w:rsidDel="00D80DAF">
                <w:rPr>
                  <w:lang w:val="en-US"/>
                </w:rPr>
                <w:delText>A</w:delText>
              </w:r>
            </w:del>
            <w:proofErr w:type="spellStart"/>
            <w:ins w:id="639" w:author="smaslan" w:date="2018-05-09T17:52:00Z">
              <w:r w:rsidR="00D80DAF">
                <w:rPr>
                  <w:lang w:val="en-US"/>
                </w:rPr>
                <w:t>a</w:t>
              </w:r>
            </w:ins>
            <w:r w:rsidR="00EF4C78">
              <w:rPr>
                <w:lang w:val="en-US"/>
              </w:rPr>
              <w:t>dc_sfdr</w:t>
            </w:r>
            <w:proofErr w:type="spellEnd"/>
          </w:p>
        </w:tc>
        <w:tc>
          <w:tcPr>
            <w:tcW w:w="766" w:type="dxa"/>
          </w:tcPr>
          <w:p w:rsidR="00EF4C78" w:rsidRDefault="00EF4C78" w:rsidP="009127FD">
            <w:pPr>
              <w:rPr>
                <w:lang w:val="en-US"/>
              </w:rPr>
            </w:pPr>
            <w:r>
              <w:rPr>
                <w:lang w:val="en-US"/>
              </w:rPr>
              <w:t>1</w:t>
            </w:r>
            <w:r w:rsidR="009127FD">
              <w:rPr>
                <w:lang w:val="en-US"/>
              </w:rPr>
              <w:t>, 2</w:t>
            </w:r>
          </w:p>
        </w:tc>
        <w:tc>
          <w:tcPr>
            <w:tcW w:w="1418" w:type="dxa"/>
          </w:tcPr>
          <w:p w:rsidR="00EF4C78" w:rsidRDefault="00EF4C78" w:rsidP="009A0351">
            <w:pPr>
              <w:rPr>
                <w:lang w:val="en-US"/>
              </w:rPr>
            </w:pPr>
            <w:r>
              <w:rPr>
                <w:lang w:val="en-US"/>
              </w:rPr>
              <w:t>2D real matrix</w:t>
            </w:r>
          </w:p>
        </w:tc>
        <w:tc>
          <w:tcPr>
            <w:tcW w:w="4946" w:type="dxa"/>
          </w:tcPr>
          <w:p w:rsidR="00EF4C78" w:rsidRDefault="00EF4C78" w:rsidP="00162F69">
            <w:pPr>
              <w:rPr>
                <w:lang w:val="en-US"/>
              </w:rPr>
            </w:pPr>
            <w:r>
              <w:rPr>
                <w:lang w:val="en-US"/>
              </w:rPr>
              <w:t>Spurious Free Dynamic Range coefficients of the digitizer channel [</w:t>
            </w:r>
            <w:proofErr w:type="spellStart"/>
            <w:r>
              <w:rPr>
                <w:lang w:val="en-US"/>
              </w:rPr>
              <w:t>dBc</w:t>
            </w:r>
            <w:proofErr w:type="spellEnd"/>
            <w:r>
              <w:rPr>
                <w:lang w:val="en-US"/>
              </w:rPr>
              <w:t>]. The values are ratios of the fundamental amplitude to the highest spurious component, i.e. 100 </w:t>
            </w:r>
            <w:proofErr w:type="spellStart"/>
            <w:r>
              <w:rPr>
                <w:lang w:val="en-US"/>
              </w:rPr>
              <w:t>dBc</w:t>
            </w:r>
            <w:proofErr w:type="spellEnd"/>
            <w:r>
              <w:rPr>
                <w:lang w:val="en-US"/>
              </w:rPr>
              <w:t xml:space="preserve"> means highest spur is </w:t>
            </w:r>
            <w:proofErr w:type="spellStart"/>
            <w:r>
              <w:rPr>
                <w:lang w:val="en-US"/>
              </w:rPr>
              <w:t>fundamental_amplitude</w:t>
            </w:r>
            <w:proofErr w:type="spellEnd"/>
            <w:r w:rsidR="00162F69">
              <w:rPr>
                <w:lang w:val="en-US"/>
              </w:rPr>
              <w:t>*1e-5</w:t>
            </w:r>
            <w:r>
              <w:rPr>
                <w:lang w:val="en-US"/>
              </w:rPr>
              <w:t>.</w:t>
            </w:r>
            <w:r w:rsidR="00162F69">
              <w:rPr>
                <w:lang w:val="en-US"/>
              </w:rPr>
              <w:t xml:space="preserve"> The value is dependent on the fundamental frequency ‘</w:t>
            </w:r>
            <w:proofErr w:type="spellStart"/>
            <w:r w:rsidR="00162F69" w:rsidRPr="0063193E">
              <w:rPr>
                <w:b/>
                <w:lang w:val="en-US"/>
                <w:rPrChange w:id="640" w:author="Stanislav Maslan" w:date="2018-01-21T11:37:00Z">
                  <w:rPr>
                    <w:lang w:val="en-US"/>
                  </w:rPr>
                </w:rPrChange>
              </w:rPr>
              <w:t>adc_sfdr_f</w:t>
            </w:r>
            <w:proofErr w:type="spellEnd"/>
            <w:r w:rsidR="00162F69">
              <w:rPr>
                <w:lang w:val="en-US"/>
              </w:rPr>
              <w:t>’ and amplitude ‘</w:t>
            </w:r>
            <w:proofErr w:type="spellStart"/>
            <w:r w:rsidR="00162F69" w:rsidRPr="0063193E">
              <w:rPr>
                <w:b/>
                <w:lang w:val="en-US"/>
                <w:rPrChange w:id="641" w:author="Stanislav Maslan" w:date="2018-01-21T11:37:00Z">
                  <w:rPr>
                    <w:lang w:val="en-US"/>
                  </w:rPr>
                </w:rPrChange>
              </w:rPr>
              <w:t>adc_sfdr_a</w:t>
            </w:r>
            <w:proofErr w:type="spellEnd"/>
            <w:r w:rsidR="00162F69">
              <w:rPr>
                <w:lang w:val="en-US"/>
              </w:rPr>
              <w:t>’.</w:t>
            </w:r>
          </w:p>
        </w:tc>
      </w:tr>
      <w:tr w:rsidR="00EF4C78" w:rsidTr="00E60687">
        <w:tc>
          <w:tcPr>
            <w:tcW w:w="2158" w:type="dxa"/>
          </w:tcPr>
          <w:p w:rsidR="00EF4C78" w:rsidRDefault="00EF4C78" w:rsidP="00207F36">
            <w:pPr>
              <w:rPr>
                <w:lang w:val="en-US"/>
              </w:rPr>
            </w:pPr>
            <w:proofErr w:type="spellStart"/>
            <w:r>
              <w:rPr>
                <w:lang w:val="en-US"/>
              </w:rPr>
              <w:t>adc_sfdr_f</w:t>
            </w:r>
            <w:proofErr w:type="spellEnd"/>
          </w:p>
        </w:tc>
        <w:tc>
          <w:tcPr>
            <w:tcW w:w="766" w:type="dxa"/>
          </w:tcPr>
          <w:p w:rsidR="00EF4C78" w:rsidRDefault="00EF4C78" w:rsidP="009127FD">
            <w:pPr>
              <w:rPr>
                <w:lang w:val="en-US"/>
              </w:rPr>
            </w:pPr>
            <w:r>
              <w:rPr>
                <w:lang w:val="en-US"/>
              </w:rPr>
              <w:t>1</w:t>
            </w:r>
            <w:r w:rsidR="009127FD">
              <w:rPr>
                <w:lang w:val="en-US"/>
              </w:rPr>
              <w:t>, 2</w:t>
            </w:r>
            <w:ins w:id="642" w:author="Stanislav Maslan" w:date="2018-01-21T12:49:00Z">
              <w:r w:rsidR="00742C77">
                <w:rPr>
                  <w:lang w:val="en-US"/>
                </w:rPr>
                <w:t>, 3</w:t>
              </w:r>
            </w:ins>
          </w:p>
        </w:tc>
        <w:tc>
          <w:tcPr>
            <w:tcW w:w="1418" w:type="dxa"/>
          </w:tcPr>
          <w:p w:rsidR="00EF4C78" w:rsidRDefault="00EF4C78" w:rsidP="009A0351">
            <w:pPr>
              <w:rPr>
                <w:lang w:val="en-US"/>
              </w:rPr>
            </w:pPr>
            <w:r>
              <w:rPr>
                <w:lang w:val="en-US"/>
              </w:rPr>
              <w:t>Real column vector</w:t>
            </w:r>
          </w:p>
        </w:tc>
        <w:tc>
          <w:tcPr>
            <w:tcW w:w="4946" w:type="dxa"/>
          </w:tcPr>
          <w:p w:rsidR="00EF4C78" w:rsidRDefault="00EF4C78" w:rsidP="00BE6EED">
            <w:pPr>
              <w:rPr>
                <w:lang w:val="en-US"/>
              </w:rPr>
            </w:pPr>
            <w:r>
              <w:rPr>
                <w:lang w:val="en-US"/>
              </w:rPr>
              <w:t>Independent variable of the ‘</w:t>
            </w:r>
            <w:proofErr w:type="spellStart"/>
            <w:r w:rsidRPr="0063193E">
              <w:rPr>
                <w:b/>
                <w:lang w:val="en-US"/>
                <w:rPrChange w:id="643" w:author="Stanislav Maslan" w:date="2018-01-21T11:37:00Z">
                  <w:rPr>
                    <w:lang w:val="en-US"/>
                  </w:rPr>
                </w:rPrChange>
              </w:rPr>
              <w:t>adc_sfdr</w:t>
            </w:r>
            <w:proofErr w:type="spellEnd"/>
            <w:r>
              <w:rPr>
                <w:lang w:val="en-US"/>
              </w:rPr>
              <w:t>’ containing frequency of the fundamental harmonic in [Hertz], one item per row of ‘</w:t>
            </w:r>
            <w:proofErr w:type="spellStart"/>
            <w:r w:rsidRPr="0063193E">
              <w:rPr>
                <w:b/>
                <w:lang w:val="en-US"/>
                <w:rPrChange w:id="644" w:author="Stanislav Maslan" w:date="2018-01-21T11:37:00Z">
                  <w:rPr>
                    <w:lang w:val="en-US"/>
                  </w:rPr>
                </w:rPrChange>
              </w:rPr>
              <w:t>adc_sfdr</w:t>
            </w:r>
            <w:proofErr w:type="spellEnd"/>
            <w:r>
              <w:rPr>
                <w:lang w:val="en-US"/>
              </w:rPr>
              <w:t>’.</w:t>
            </w:r>
          </w:p>
        </w:tc>
      </w:tr>
      <w:tr w:rsidR="00EF4C78" w:rsidTr="00E60687">
        <w:tc>
          <w:tcPr>
            <w:tcW w:w="2158" w:type="dxa"/>
          </w:tcPr>
          <w:p w:rsidR="00EF4C78" w:rsidRDefault="005D6C6B" w:rsidP="00207F36">
            <w:pPr>
              <w:rPr>
                <w:lang w:val="en-US"/>
              </w:rPr>
            </w:pPr>
            <w:del w:id="645" w:author="smaslan" w:date="2018-05-09T17:52:00Z">
              <w:r w:rsidDel="00D80DAF">
                <w:rPr>
                  <w:lang w:val="en-US"/>
                </w:rPr>
                <w:delText>A</w:delText>
              </w:r>
            </w:del>
            <w:proofErr w:type="spellStart"/>
            <w:ins w:id="646" w:author="smaslan" w:date="2018-05-09T17:52:00Z">
              <w:r w:rsidR="00D80DAF">
                <w:rPr>
                  <w:lang w:val="en-US"/>
                </w:rPr>
                <w:t>a</w:t>
              </w:r>
            </w:ins>
            <w:r w:rsidR="00EF4C78">
              <w:rPr>
                <w:lang w:val="en-US"/>
              </w:rPr>
              <w:t>dc_sfdr_a</w:t>
            </w:r>
            <w:proofErr w:type="spellEnd"/>
          </w:p>
        </w:tc>
        <w:tc>
          <w:tcPr>
            <w:tcW w:w="766" w:type="dxa"/>
          </w:tcPr>
          <w:p w:rsidR="00EF4C78" w:rsidRDefault="00EF4C78" w:rsidP="009127FD">
            <w:pPr>
              <w:rPr>
                <w:lang w:val="en-US"/>
              </w:rPr>
            </w:pPr>
            <w:r>
              <w:rPr>
                <w:lang w:val="en-US"/>
              </w:rPr>
              <w:t>1</w:t>
            </w:r>
            <w:r w:rsidR="009127FD">
              <w:rPr>
                <w:lang w:val="en-US"/>
              </w:rPr>
              <w:t>, 2</w:t>
            </w:r>
            <w:ins w:id="647" w:author="Stanislav Maslan" w:date="2018-01-21T12:49:00Z">
              <w:r w:rsidR="00742C77">
                <w:rPr>
                  <w:lang w:val="en-US"/>
                </w:rPr>
                <w:t>, 3</w:t>
              </w:r>
            </w:ins>
          </w:p>
        </w:tc>
        <w:tc>
          <w:tcPr>
            <w:tcW w:w="1418" w:type="dxa"/>
          </w:tcPr>
          <w:p w:rsidR="00EF4C78" w:rsidRDefault="00EF4C78" w:rsidP="009A0351">
            <w:pPr>
              <w:rPr>
                <w:lang w:val="en-US"/>
              </w:rPr>
            </w:pPr>
            <w:r>
              <w:rPr>
                <w:lang w:val="en-US"/>
              </w:rPr>
              <w:t>Real row vector</w:t>
            </w:r>
          </w:p>
        </w:tc>
        <w:tc>
          <w:tcPr>
            <w:tcW w:w="4946" w:type="dxa"/>
          </w:tcPr>
          <w:p w:rsidR="00EF4C78" w:rsidRDefault="00EF4C78" w:rsidP="00BE6EED">
            <w:pPr>
              <w:rPr>
                <w:lang w:val="en-US"/>
              </w:rPr>
            </w:pPr>
            <w:r>
              <w:rPr>
                <w:lang w:val="en-US"/>
              </w:rPr>
              <w:t>Independent variable of the ‘</w:t>
            </w:r>
            <w:proofErr w:type="spellStart"/>
            <w:r w:rsidRPr="0063193E">
              <w:rPr>
                <w:b/>
                <w:lang w:val="en-US"/>
                <w:rPrChange w:id="648" w:author="Stanislav Maslan" w:date="2018-01-21T11:37:00Z">
                  <w:rPr>
                    <w:lang w:val="en-US"/>
                  </w:rPr>
                </w:rPrChange>
              </w:rPr>
              <w:t>adc_sfdr</w:t>
            </w:r>
            <w:proofErr w:type="spellEnd"/>
            <w:r>
              <w:rPr>
                <w:lang w:val="en-US"/>
              </w:rPr>
              <w:t>’ containing amplitude of the fundamental harmonic in [Volts], one item per column of ‘</w:t>
            </w:r>
            <w:proofErr w:type="spellStart"/>
            <w:r w:rsidRPr="0063193E">
              <w:rPr>
                <w:b/>
                <w:lang w:val="en-US"/>
                <w:rPrChange w:id="649" w:author="Stanislav Maslan" w:date="2018-01-21T11:37:00Z">
                  <w:rPr>
                    <w:lang w:val="en-US"/>
                  </w:rPr>
                </w:rPrChange>
              </w:rPr>
              <w:t>adc_sfdr</w:t>
            </w:r>
            <w:proofErr w:type="spellEnd"/>
            <w:r>
              <w:rPr>
                <w:lang w:val="en-US"/>
              </w:rPr>
              <w:t>’.</w:t>
            </w:r>
          </w:p>
        </w:tc>
      </w:tr>
      <w:tr w:rsidR="00EF4C78" w:rsidTr="00E60687">
        <w:tc>
          <w:tcPr>
            <w:tcW w:w="2158" w:type="dxa"/>
          </w:tcPr>
          <w:p w:rsidR="00EF4C78" w:rsidRDefault="005D6C6B" w:rsidP="00F46775">
            <w:pPr>
              <w:rPr>
                <w:lang w:val="en-US"/>
              </w:rPr>
            </w:pPr>
            <w:del w:id="650" w:author="smaslan" w:date="2018-05-09T17:52:00Z">
              <w:r w:rsidDel="00D80DAF">
                <w:rPr>
                  <w:lang w:val="en-US"/>
                </w:rPr>
                <w:delText>T</w:delText>
              </w:r>
            </w:del>
            <w:proofErr w:type="spellStart"/>
            <w:ins w:id="651" w:author="smaslan" w:date="2018-05-09T17:52:00Z">
              <w:r w:rsidR="00D80DAF">
                <w:rPr>
                  <w:lang w:val="en-US"/>
                </w:rPr>
                <w:t>t</w:t>
              </w:r>
            </w:ins>
            <w:r w:rsidR="00EF4C78">
              <w:rPr>
                <w:lang w:val="en-US"/>
              </w:rPr>
              <w:t>r_sfdr</w:t>
            </w:r>
            <w:proofErr w:type="spellEnd"/>
          </w:p>
          <w:p w:rsidR="00EF4C78" w:rsidRDefault="00EF4C78" w:rsidP="00F46775">
            <w:pPr>
              <w:rPr>
                <w:lang w:val="en-US"/>
              </w:rPr>
            </w:pPr>
            <w:proofErr w:type="spellStart"/>
            <w:r>
              <w:rPr>
                <w:lang w:val="en-US"/>
              </w:rPr>
              <w:t>tr_sfdr_f</w:t>
            </w:r>
            <w:proofErr w:type="spellEnd"/>
          </w:p>
          <w:p w:rsidR="00EF4C78" w:rsidRDefault="00EF4C78" w:rsidP="00207F36">
            <w:pPr>
              <w:rPr>
                <w:lang w:val="en-US"/>
              </w:rPr>
            </w:pPr>
            <w:proofErr w:type="spellStart"/>
            <w:r>
              <w:rPr>
                <w:lang w:val="en-US"/>
              </w:rPr>
              <w:t>tr_sfdr_a</w:t>
            </w:r>
            <w:proofErr w:type="spellEnd"/>
          </w:p>
        </w:tc>
        <w:tc>
          <w:tcPr>
            <w:tcW w:w="766" w:type="dxa"/>
          </w:tcPr>
          <w:p w:rsidR="00EF4C78" w:rsidRDefault="00EF4C78">
            <w:pPr>
              <w:rPr>
                <w:lang w:val="en-US"/>
              </w:rPr>
            </w:pPr>
            <w:r>
              <w:rPr>
                <w:lang w:val="en-US"/>
              </w:rPr>
              <w:t>1</w:t>
            </w:r>
            <w:r w:rsidR="009127FD">
              <w:rPr>
                <w:lang w:val="en-US"/>
              </w:rPr>
              <w:t xml:space="preserve">, </w:t>
            </w:r>
            <w:del w:id="652" w:author="Stanislav Maslan" w:date="2018-01-21T12:50:00Z">
              <w:r w:rsidR="009127FD" w:rsidDel="00742C77">
                <w:rPr>
                  <w:lang w:val="en-US"/>
                </w:rPr>
                <w:delText>2</w:delText>
              </w:r>
            </w:del>
            <w:ins w:id="653" w:author="Stanislav Maslan" w:date="2018-01-21T12:49:00Z">
              <w:r w:rsidR="00742C77">
                <w:rPr>
                  <w:lang w:val="en-US"/>
                </w:rPr>
                <w:t>3</w:t>
              </w:r>
            </w:ins>
          </w:p>
        </w:tc>
        <w:tc>
          <w:tcPr>
            <w:tcW w:w="1418" w:type="dxa"/>
          </w:tcPr>
          <w:p w:rsidR="00EF4C78" w:rsidRDefault="00EF4C78" w:rsidP="009A0351">
            <w:pPr>
              <w:rPr>
                <w:lang w:val="en-US"/>
              </w:rPr>
            </w:pPr>
          </w:p>
        </w:tc>
        <w:tc>
          <w:tcPr>
            <w:tcW w:w="4946" w:type="dxa"/>
          </w:tcPr>
          <w:p w:rsidR="00EF4C78" w:rsidRDefault="00EF4C78" w:rsidP="00BE6EED">
            <w:pPr>
              <w:rPr>
                <w:lang w:val="en-US"/>
              </w:rPr>
            </w:pPr>
            <w:r>
              <w:rPr>
                <w:lang w:val="en-US"/>
              </w:rPr>
              <w:t>Spurious Free Dynamic Range coefficients of the transducer.</w:t>
            </w:r>
            <w:r w:rsidR="00162F69">
              <w:rPr>
                <w:lang w:val="en-US"/>
              </w:rPr>
              <w:t xml:space="preserve"> Meaning is the same as for digitizer.</w:t>
            </w:r>
          </w:p>
        </w:tc>
      </w:tr>
      <w:tr w:rsidR="00CA2744" w:rsidTr="00E60687">
        <w:trPr>
          <w:ins w:id="654" w:author="smaslan" w:date="2018-01-18T16:26:00Z"/>
        </w:trPr>
        <w:tc>
          <w:tcPr>
            <w:tcW w:w="2158" w:type="dxa"/>
          </w:tcPr>
          <w:p w:rsidR="00CA2744" w:rsidRDefault="005D6C6B" w:rsidP="00F46775">
            <w:pPr>
              <w:rPr>
                <w:ins w:id="655" w:author="smaslan" w:date="2018-01-18T16:29:00Z"/>
                <w:lang w:val="en-US"/>
              </w:rPr>
            </w:pPr>
            <w:ins w:id="656" w:author="Stanislav Maslan" w:date="2018-01-22T21:01:00Z">
              <w:del w:id="657" w:author="smaslan" w:date="2018-05-09T17:52:00Z">
                <w:r w:rsidDel="00D80DAF">
                  <w:rPr>
                    <w:lang w:val="en-US"/>
                  </w:rPr>
                  <w:delText>A</w:delText>
                </w:r>
              </w:del>
            </w:ins>
            <w:proofErr w:type="spellStart"/>
            <w:ins w:id="658" w:author="smaslan" w:date="2018-05-09T17:52:00Z">
              <w:r w:rsidR="00D80DAF">
                <w:rPr>
                  <w:lang w:val="en-US"/>
                </w:rPr>
                <w:t>a</w:t>
              </w:r>
            </w:ins>
            <w:ins w:id="659" w:author="Stanislav Maslan" w:date="2018-01-22T21:01:00Z">
              <w:r w:rsidR="000F3171">
                <w:rPr>
                  <w:lang w:val="en-US"/>
                </w:rPr>
                <w:t>dc_</w:t>
              </w:r>
            </w:ins>
            <w:ins w:id="660" w:author="smaslan" w:date="2018-01-18T16:27:00Z">
              <w:r w:rsidR="00CA2744">
                <w:rPr>
                  <w:lang w:val="en-US"/>
                </w:rPr>
                <w:t>Y</w:t>
              </w:r>
            </w:ins>
            <w:ins w:id="661" w:author="smaslan" w:date="2018-01-18T16:26:00Z">
              <w:r w:rsidR="00CA2744">
                <w:rPr>
                  <w:lang w:val="en-US"/>
                </w:rPr>
                <w:t>in</w:t>
              </w:r>
            </w:ins>
            <w:ins w:id="662" w:author="smaslan" w:date="2018-01-18T16:27:00Z">
              <w:r w:rsidR="00CA2744">
                <w:rPr>
                  <w:lang w:val="en-US"/>
                </w:rPr>
                <w:t>_Cp</w:t>
              </w:r>
            </w:ins>
            <w:proofErr w:type="spellEnd"/>
          </w:p>
          <w:p w:rsidR="00CA2744" w:rsidRDefault="000F3171" w:rsidP="00F46775">
            <w:pPr>
              <w:rPr>
                <w:ins w:id="663" w:author="smaslan" w:date="2018-01-18T16:30:00Z"/>
                <w:lang w:val="en-US"/>
              </w:rPr>
            </w:pPr>
            <w:proofErr w:type="spellStart"/>
            <w:ins w:id="664" w:author="Stanislav Maslan" w:date="2018-01-22T21:01:00Z">
              <w:r>
                <w:rPr>
                  <w:lang w:val="en-US"/>
                </w:rPr>
                <w:t>adc_</w:t>
              </w:r>
            </w:ins>
            <w:ins w:id="665" w:author="smaslan" w:date="2018-01-18T16:29:00Z">
              <w:r w:rsidR="00CA2744">
                <w:rPr>
                  <w:lang w:val="en-US"/>
                </w:rPr>
                <w:t>Yin_Gp</w:t>
              </w:r>
            </w:ins>
            <w:proofErr w:type="spellEnd"/>
          </w:p>
          <w:p w:rsidR="00CA2744" w:rsidRDefault="000F3171" w:rsidP="00F46775">
            <w:pPr>
              <w:rPr>
                <w:ins w:id="666" w:author="smaslan" w:date="2018-01-18T16:26:00Z"/>
                <w:lang w:val="en-US"/>
              </w:rPr>
            </w:pPr>
            <w:proofErr w:type="spellStart"/>
            <w:ins w:id="667" w:author="Stanislav Maslan" w:date="2018-01-22T21:01:00Z">
              <w:r>
                <w:rPr>
                  <w:lang w:val="en-US"/>
                </w:rPr>
                <w:t>adc_</w:t>
              </w:r>
            </w:ins>
            <w:ins w:id="668" w:author="smaslan" w:date="2018-01-18T16:30:00Z">
              <w:r w:rsidR="00CA2744">
                <w:rPr>
                  <w:lang w:val="en-US"/>
                </w:rPr>
                <w:t>Yin_f</w:t>
              </w:r>
            </w:ins>
            <w:proofErr w:type="spellEnd"/>
          </w:p>
        </w:tc>
        <w:tc>
          <w:tcPr>
            <w:tcW w:w="766" w:type="dxa"/>
          </w:tcPr>
          <w:p w:rsidR="00CA2744" w:rsidRDefault="00742C77">
            <w:pPr>
              <w:rPr>
                <w:ins w:id="669" w:author="smaslan" w:date="2018-01-18T16:26:00Z"/>
                <w:lang w:val="en-US"/>
              </w:rPr>
            </w:pPr>
            <w:ins w:id="670" w:author="Stanislav Maslan" w:date="2018-01-21T12:49:00Z">
              <w:r>
                <w:rPr>
                  <w:lang w:val="en-US"/>
                </w:rPr>
                <w:t>1</w:t>
              </w:r>
            </w:ins>
            <w:ins w:id="671" w:author="Stanislav Maslan" w:date="2018-01-21T12:50:00Z">
              <w:r>
                <w:rPr>
                  <w:lang w:val="en-US"/>
                </w:rPr>
                <w:t>, 2</w:t>
              </w:r>
            </w:ins>
          </w:p>
        </w:tc>
        <w:tc>
          <w:tcPr>
            <w:tcW w:w="1418" w:type="dxa"/>
          </w:tcPr>
          <w:p w:rsidR="00CA2744" w:rsidRDefault="00CA2744" w:rsidP="009A0351">
            <w:pPr>
              <w:rPr>
                <w:ins w:id="672" w:author="smaslan" w:date="2018-01-18T16:26:00Z"/>
                <w:lang w:val="en-US"/>
              </w:rPr>
            </w:pPr>
            <w:ins w:id="673" w:author="smaslan" w:date="2018-01-18T16:27:00Z">
              <w:r>
                <w:rPr>
                  <w:lang w:val="en-US"/>
                </w:rPr>
                <w:t>Real column vector</w:t>
              </w:r>
            </w:ins>
            <w:ins w:id="674" w:author="smaslan" w:date="2018-01-18T16:29:00Z">
              <w:r>
                <w:rPr>
                  <w:lang w:val="en-US"/>
                </w:rPr>
                <w:t>s</w:t>
              </w:r>
            </w:ins>
          </w:p>
        </w:tc>
        <w:tc>
          <w:tcPr>
            <w:tcW w:w="4946" w:type="dxa"/>
          </w:tcPr>
          <w:p w:rsidR="00CA2744" w:rsidRDefault="00CA2744">
            <w:pPr>
              <w:rPr>
                <w:ins w:id="675" w:author="smaslan" w:date="2018-01-18T16:26:00Z"/>
                <w:lang w:val="en-US"/>
              </w:rPr>
            </w:pPr>
            <w:ins w:id="676" w:author="smaslan" w:date="2018-01-18T16:29:00Z">
              <w:r>
                <w:rPr>
                  <w:lang w:val="en-US"/>
                </w:rPr>
                <w:t xml:space="preserve">Measured input capacitance </w:t>
              </w:r>
            </w:ins>
            <w:ins w:id="677" w:author="smaslan" w:date="2018-01-18T16:30:00Z">
              <w:r>
                <w:rPr>
                  <w:lang w:val="en-US"/>
                </w:rPr>
                <w:t>‘</w:t>
              </w:r>
            </w:ins>
            <w:proofErr w:type="spellStart"/>
            <w:ins w:id="678" w:author="Stanislav Maslan" w:date="2018-01-22T21:01:00Z">
              <w:r w:rsidR="000F3171" w:rsidRPr="000F3171">
                <w:rPr>
                  <w:b/>
                  <w:lang w:val="en-US"/>
                  <w:rPrChange w:id="679" w:author="Stanislav Maslan" w:date="2018-01-22T21:01:00Z">
                    <w:rPr>
                      <w:lang w:val="en-US"/>
                    </w:rPr>
                  </w:rPrChange>
                </w:rPr>
                <w:t>adc_</w:t>
              </w:r>
            </w:ins>
            <w:ins w:id="680" w:author="smaslan" w:date="2018-01-18T16:30:00Z">
              <w:r w:rsidRPr="00CA2744">
                <w:rPr>
                  <w:b/>
                  <w:lang w:val="en-US"/>
                  <w:rPrChange w:id="681" w:author="smaslan" w:date="2018-01-18T16:30:00Z">
                    <w:rPr>
                      <w:lang w:val="en-US"/>
                    </w:rPr>
                  </w:rPrChange>
                </w:rPr>
                <w:t>Yin_Cp</w:t>
              </w:r>
              <w:proofErr w:type="spellEnd"/>
              <w:r>
                <w:rPr>
                  <w:lang w:val="en-US"/>
                </w:rPr>
                <w:t xml:space="preserve">’ </w:t>
              </w:r>
            </w:ins>
            <w:ins w:id="682" w:author="smaslan" w:date="2018-01-18T16:29:00Z">
              <w:r>
                <w:rPr>
                  <w:lang w:val="en-US"/>
                </w:rPr>
                <w:t xml:space="preserve">and conductance </w:t>
              </w:r>
            </w:ins>
            <w:ins w:id="683" w:author="smaslan" w:date="2018-01-18T16:30:00Z">
              <w:r>
                <w:rPr>
                  <w:lang w:val="en-US"/>
                </w:rPr>
                <w:t>‘</w:t>
              </w:r>
            </w:ins>
            <w:proofErr w:type="spellStart"/>
            <w:ins w:id="684" w:author="Stanislav Maslan" w:date="2018-01-22T21:01:00Z">
              <w:r w:rsidR="000F3171" w:rsidRPr="000F3171">
                <w:rPr>
                  <w:b/>
                  <w:lang w:val="en-US"/>
                  <w:rPrChange w:id="685" w:author="Stanislav Maslan" w:date="2018-01-22T21:01:00Z">
                    <w:rPr>
                      <w:lang w:val="en-US"/>
                    </w:rPr>
                  </w:rPrChange>
                </w:rPr>
                <w:t>adc_</w:t>
              </w:r>
            </w:ins>
            <w:ins w:id="686" w:author="smaslan" w:date="2018-01-18T16:30:00Z">
              <w:r w:rsidRPr="00083798">
                <w:rPr>
                  <w:b/>
                  <w:lang w:val="en-US"/>
                </w:rPr>
                <w:t>Yin_</w:t>
              </w:r>
              <w:r>
                <w:rPr>
                  <w:b/>
                  <w:lang w:val="en-US"/>
                </w:rPr>
                <w:t>G</w:t>
              </w:r>
              <w:r w:rsidRPr="00083798">
                <w:rPr>
                  <w:b/>
                  <w:lang w:val="en-US"/>
                </w:rPr>
                <w:t>p</w:t>
              </w:r>
              <w:proofErr w:type="spellEnd"/>
              <w:r>
                <w:rPr>
                  <w:lang w:val="en-US"/>
                </w:rPr>
                <w:t xml:space="preserve">’ </w:t>
              </w:r>
            </w:ins>
            <w:ins w:id="687" w:author="smaslan" w:date="2018-01-18T16:29:00Z">
              <w:r>
                <w:rPr>
                  <w:lang w:val="en-US"/>
                </w:rPr>
                <w:t xml:space="preserve">of the digitizer channel. One row per frequency </w:t>
              </w:r>
            </w:ins>
            <w:ins w:id="688" w:author="smaslan" w:date="2018-01-18T16:30:00Z">
              <w:r>
                <w:rPr>
                  <w:lang w:val="en-US"/>
                </w:rPr>
                <w:t>in ‘</w:t>
              </w:r>
            </w:ins>
            <w:proofErr w:type="spellStart"/>
            <w:ins w:id="689" w:author="Stanislav Maslan" w:date="2018-01-22T21:01:00Z">
              <w:r w:rsidR="000F3171" w:rsidRPr="00BF1BCE">
                <w:rPr>
                  <w:b/>
                  <w:lang w:val="en-US"/>
                </w:rPr>
                <w:t>adc_</w:t>
              </w:r>
            </w:ins>
            <w:ins w:id="690" w:author="smaslan" w:date="2018-01-18T16:30:00Z">
              <w:r w:rsidRPr="00CA2744">
                <w:rPr>
                  <w:b/>
                  <w:lang w:val="en-US"/>
                  <w:rPrChange w:id="691" w:author="smaslan" w:date="2018-01-18T16:30:00Z">
                    <w:rPr>
                      <w:lang w:val="en-US"/>
                    </w:rPr>
                  </w:rPrChange>
                </w:rPr>
                <w:t>Yin_f</w:t>
              </w:r>
              <w:proofErr w:type="spellEnd"/>
              <w:r>
                <w:rPr>
                  <w:lang w:val="en-US"/>
                </w:rPr>
                <w:t>’. Not</w:t>
              </w:r>
            </w:ins>
            <w:ins w:id="692" w:author="smaslan" w:date="2018-01-18T16:31:00Z">
              <w:r>
                <w:rPr>
                  <w:lang w:val="en-US"/>
                </w:rPr>
                <w:t>e t</w:t>
              </w:r>
            </w:ins>
            <w:ins w:id="693" w:author="smaslan" w:date="2018-01-18T16:30:00Z">
              <w:r>
                <w:rPr>
                  <w:lang w:val="en-US"/>
                </w:rPr>
                <w:t xml:space="preserve">he </w:t>
              </w:r>
            </w:ins>
            <w:ins w:id="694" w:author="smaslan" w:date="2018-01-18T16:31:00Z">
              <w:r>
                <w:rPr>
                  <w:lang w:val="en-US"/>
                </w:rPr>
                <w:t>‘</w:t>
              </w:r>
            </w:ins>
            <w:proofErr w:type="spellStart"/>
            <w:ins w:id="695" w:author="Stanislav Maslan" w:date="2018-01-22T21:01:00Z">
              <w:r w:rsidR="000F3171" w:rsidRPr="00BF1BCE">
                <w:rPr>
                  <w:b/>
                  <w:lang w:val="en-US"/>
                </w:rPr>
                <w:t>adc_</w:t>
              </w:r>
            </w:ins>
            <w:ins w:id="696" w:author="smaslan" w:date="2018-01-18T16:31:00Z">
              <w:r w:rsidRPr="00083798">
                <w:rPr>
                  <w:b/>
                  <w:lang w:val="en-US"/>
                </w:rPr>
                <w:t>Yin_f</w:t>
              </w:r>
              <w:proofErr w:type="spellEnd"/>
              <w:r>
                <w:rPr>
                  <w:lang w:val="en-US"/>
                </w:rPr>
                <w:t>’ may be empty matrix. In such case the capacitance and resistance are not dependent on frequency.</w:t>
              </w:r>
            </w:ins>
          </w:p>
        </w:tc>
      </w:tr>
      <w:tr w:rsidR="005D6C6B" w:rsidTr="00E60687">
        <w:trPr>
          <w:ins w:id="697" w:author="smaslan" w:date="2018-03-12T17:10:00Z"/>
        </w:trPr>
        <w:tc>
          <w:tcPr>
            <w:tcW w:w="2158" w:type="dxa"/>
          </w:tcPr>
          <w:p w:rsidR="005D6C6B" w:rsidRDefault="005D6C6B" w:rsidP="00F46775">
            <w:pPr>
              <w:rPr>
                <w:ins w:id="698" w:author="smaslan" w:date="2018-03-12T17:10:00Z"/>
                <w:lang w:val="en-US"/>
              </w:rPr>
            </w:pPr>
            <w:proofErr w:type="spellStart"/>
            <w:ins w:id="699" w:author="smaslan" w:date="2018-03-12T17:10:00Z">
              <w:r>
                <w:rPr>
                  <w:lang w:val="en-US"/>
                </w:rPr>
                <w:t>tr_type</w:t>
              </w:r>
              <w:proofErr w:type="spellEnd"/>
            </w:ins>
          </w:p>
        </w:tc>
        <w:tc>
          <w:tcPr>
            <w:tcW w:w="766" w:type="dxa"/>
          </w:tcPr>
          <w:p w:rsidR="005D6C6B" w:rsidRDefault="005D6C6B">
            <w:pPr>
              <w:rPr>
                <w:ins w:id="700" w:author="smaslan" w:date="2018-03-12T17:10:00Z"/>
                <w:lang w:val="en-US"/>
              </w:rPr>
            </w:pPr>
            <w:ins w:id="701" w:author="smaslan" w:date="2018-03-12T17:10:00Z">
              <w:r>
                <w:rPr>
                  <w:lang w:val="en-US"/>
                </w:rPr>
                <w:t>3</w:t>
              </w:r>
            </w:ins>
          </w:p>
        </w:tc>
        <w:tc>
          <w:tcPr>
            <w:tcW w:w="1418" w:type="dxa"/>
          </w:tcPr>
          <w:p w:rsidR="005D6C6B" w:rsidRDefault="005D6C6B" w:rsidP="009A0351">
            <w:pPr>
              <w:rPr>
                <w:ins w:id="702" w:author="smaslan" w:date="2018-03-12T17:10:00Z"/>
                <w:lang w:val="en-US"/>
              </w:rPr>
            </w:pPr>
            <w:ins w:id="703" w:author="smaslan" w:date="2018-03-12T17:10:00Z">
              <w:r>
                <w:rPr>
                  <w:lang w:val="en-US"/>
                </w:rPr>
                <w:t>Char string</w:t>
              </w:r>
            </w:ins>
          </w:p>
        </w:tc>
        <w:tc>
          <w:tcPr>
            <w:tcW w:w="4946" w:type="dxa"/>
          </w:tcPr>
          <w:p w:rsidR="005D6C6B" w:rsidRDefault="005D6C6B">
            <w:pPr>
              <w:rPr>
                <w:ins w:id="704" w:author="smaslan" w:date="2018-03-12T17:10:00Z"/>
                <w:lang w:val="en-US"/>
              </w:rPr>
            </w:pPr>
            <w:ins w:id="705" w:author="smaslan" w:date="2018-03-12T17:10:00Z">
              <w:r>
                <w:rPr>
                  <w:lang w:val="en-US"/>
                </w:rPr>
                <w:t>String identifier of the connected transducer:</w:t>
              </w:r>
            </w:ins>
          </w:p>
          <w:p w:rsidR="005D6C6B" w:rsidRDefault="005D6C6B">
            <w:pPr>
              <w:rPr>
                <w:ins w:id="706" w:author="smaslan" w:date="2018-03-12T17:11:00Z"/>
                <w:lang w:val="en-US"/>
              </w:rPr>
            </w:pPr>
            <w:proofErr w:type="gramStart"/>
            <w:ins w:id="707" w:author="smaslan" w:date="2018-03-12T17:11:00Z">
              <w:r>
                <w:rPr>
                  <w:lang w:val="en-US"/>
                </w:rPr>
                <w:t>empty</w:t>
              </w:r>
              <w:proofErr w:type="gramEnd"/>
              <w:r>
                <w:rPr>
                  <w:lang w:val="en-US"/>
                </w:rPr>
                <w:t xml:space="preserve"> – no </w:t>
              </w:r>
              <w:proofErr w:type="spellStart"/>
              <w:r>
                <w:rPr>
                  <w:lang w:val="en-US"/>
                </w:rPr>
                <w:t>tran</w:t>
              </w:r>
              <w:proofErr w:type="spellEnd"/>
              <w:r>
                <w:rPr>
                  <w:lang w:val="en-US"/>
                </w:rPr>
                <w:t>. correction will be applied</w:t>
              </w:r>
            </w:ins>
          </w:p>
          <w:p w:rsidR="005D6C6B" w:rsidRDefault="005D6C6B">
            <w:pPr>
              <w:rPr>
                <w:ins w:id="708" w:author="smaslan" w:date="2018-03-12T17:11:00Z"/>
                <w:lang w:val="en-US"/>
              </w:rPr>
            </w:pPr>
            <w:ins w:id="709" w:author="smaslan" w:date="2018-03-12T17:11:00Z">
              <w:r>
                <w:rPr>
                  <w:lang w:val="en-US"/>
                </w:rPr>
                <w:t>‘shunt’ – resistive current shunt</w:t>
              </w:r>
            </w:ins>
          </w:p>
          <w:p w:rsidR="005D6C6B" w:rsidRDefault="005D6C6B">
            <w:pPr>
              <w:rPr>
                <w:ins w:id="710" w:author="smaslan" w:date="2018-03-12T17:10:00Z"/>
                <w:lang w:val="en-US"/>
              </w:rPr>
              <w:pPrChange w:id="711" w:author="smaslan" w:date="2018-03-12T17:11:00Z">
                <w:pPr>
                  <w:spacing w:after="200" w:line="276" w:lineRule="auto"/>
                </w:pPr>
              </w:pPrChange>
            </w:pPr>
            <w:ins w:id="712" w:author="smaslan" w:date="2018-03-12T17:11:00Z">
              <w:r>
                <w:rPr>
                  <w:lang w:val="en-US"/>
                </w:rPr>
                <w:t>‘</w:t>
              </w:r>
              <w:proofErr w:type="spellStart"/>
              <w:r>
                <w:rPr>
                  <w:lang w:val="en-US"/>
                </w:rPr>
                <w:t>rvd</w:t>
              </w:r>
              <w:proofErr w:type="spellEnd"/>
              <w:r>
                <w:rPr>
                  <w:lang w:val="en-US"/>
                </w:rPr>
                <w:t>’ – resistive voltage divider</w:t>
              </w:r>
            </w:ins>
          </w:p>
        </w:tc>
      </w:tr>
      <w:tr w:rsidR="00CA2744" w:rsidTr="00E60687">
        <w:trPr>
          <w:ins w:id="713" w:author="smaslan" w:date="2018-01-18T16:30:00Z"/>
        </w:trPr>
        <w:tc>
          <w:tcPr>
            <w:tcW w:w="2158" w:type="dxa"/>
          </w:tcPr>
          <w:p w:rsidR="00CA2744" w:rsidRDefault="000F3171" w:rsidP="00F46775">
            <w:pPr>
              <w:rPr>
                <w:ins w:id="714" w:author="smaslan" w:date="2018-01-18T16:32:00Z"/>
                <w:lang w:val="en-US"/>
              </w:rPr>
            </w:pPr>
            <w:proofErr w:type="spellStart"/>
            <w:ins w:id="715" w:author="Stanislav Maslan" w:date="2018-01-22T21:02:00Z">
              <w:r w:rsidRPr="000F3171">
                <w:rPr>
                  <w:lang w:val="en-US"/>
                  <w:rPrChange w:id="716" w:author="Stanislav Maslan" w:date="2018-01-22T21:02:00Z">
                    <w:rPr>
                      <w:b/>
                      <w:lang w:val="en-US"/>
                    </w:rPr>
                  </w:rPrChange>
                </w:rPr>
                <w:t>tr_</w:t>
              </w:r>
            </w:ins>
            <w:ins w:id="717" w:author="smaslan" w:date="2018-01-18T16:31:00Z">
              <w:r w:rsidR="00CA2744">
                <w:rPr>
                  <w:lang w:val="en-US"/>
                </w:rPr>
                <w:t>Zlo_Rp</w:t>
              </w:r>
            </w:ins>
            <w:proofErr w:type="spellEnd"/>
          </w:p>
          <w:p w:rsidR="00CA2744" w:rsidRDefault="000F3171" w:rsidP="00F46775">
            <w:pPr>
              <w:rPr>
                <w:ins w:id="718" w:author="smaslan" w:date="2018-01-18T16:32:00Z"/>
                <w:lang w:val="en-US"/>
              </w:rPr>
            </w:pPr>
            <w:proofErr w:type="spellStart"/>
            <w:ins w:id="719" w:author="Stanislav Maslan" w:date="2018-01-22T21:02:00Z">
              <w:r w:rsidRPr="00BF1BCE">
                <w:rPr>
                  <w:lang w:val="en-US"/>
                </w:rPr>
                <w:t>tr_</w:t>
              </w:r>
            </w:ins>
            <w:ins w:id="720" w:author="smaslan" w:date="2018-01-18T16:32:00Z">
              <w:r w:rsidR="00CA2744">
                <w:rPr>
                  <w:lang w:val="en-US"/>
                </w:rPr>
                <w:t>Zlo_Cp</w:t>
              </w:r>
              <w:proofErr w:type="spellEnd"/>
            </w:ins>
          </w:p>
          <w:p w:rsidR="00CA2744" w:rsidRDefault="000F3171" w:rsidP="00F46775">
            <w:pPr>
              <w:rPr>
                <w:ins w:id="721" w:author="smaslan" w:date="2018-01-18T16:30:00Z"/>
                <w:lang w:val="en-US"/>
              </w:rPr>
            </w:pPr>
            <w:proofErr w:type="spellStart"/>
            <w:ins w:id="722" w:author="Stanislav Maslan" w:date="2018-01-22T21:02:00Z">
              <w:r w:rsidRPr="00BF1BCE">
                <w:rPr>
                  <w:lang w:val="en-US"/>
                </w:rPr>
                <w:t>tr_</w:t>
              </w:r>
            </w:ins>
            <w:ins w:id="723" w:author="smaslan" w:date="2018-01-18T16:32:00Z">
              <w:r w:rsidR="00CA2744">
                <w:rPr>
                  <w:lang w:val="en-US"/>
                </w:rPr>
                <w:t>Zlo_f</w:t>
              </w:r>
            </w:ins>
            <w:proofErr w:type="spellEnd"/>
          </w:p>
        </w:tc>
        <w:tc>
          <w:tcPr>
            <w:tcW w:w="766" w:type="dxa"/>
          </w:tcPr>
          <w:p w:rsidR="00CA2744" w:rsidRDefault="00742C77">
            <w:pPr>
              <w:rPr>
                <w:ins w:id="724" w:author="smaslan" w:date="2018-01-18T16:30:00Z"/>
                <w:lang w:val="en-US"/>
              </w:rPr>
            </w:pPr>
            <w:ins w:id="725" w:author="Stanislav Maslan" w:date="2018-01-21T12:52:00Z">
              <w:r>
                <w:rPr>
                  <w:lang w:val="en-US"/>
                </w:rPr>
                <w:t>1</w:t>
              </w:r>
            </w:ins>
          </w:p>
        </w:tc>
        <w:tc>
          <w:tcPr>
            <w:tcW w:w="1418" w:type="dxa"/>
          </w:tcPr>
          <w:p w:rsidR="00CA2744" w:rsidRDefault="00CA2744" w:rsidP="009A0351">
            <w:pPr>
              <w:rPr>
                <w:ins w:id="726" w:author="smaslan" w:date="2018-01-18T16:30:00Z"/>
                <w:lang w:val="en-US"/>
              </w:rPr>
            </w:pPr>
            <w:ins w:id="727" w:author="smaslan" w:date="2018-01-18T16:32:00Z">
              <w:r>
                <w:rPr>
                  <w:lang w:val="en-US"/>
                </w:rPr>
                <w:t>Real column vectors</w:t>
              </w:r>
            </w:ins>
          </w:p>
        </w:tc>
        <w:tc>
          <w:tcPr>
            <w:tcW w:w="4946" w:type="dxa"/>
          </w:tcPr>
          <w:p w:rsidR="00CA2744" w:rsidRDefault="00E60687">
            <w:pPr>
              <w:rPr>
                <w:ins w:id="728" w:author="smaslan" w:date="2018-01-18T16:30:00Z"/>
                <w:lang w:val="en-US"/>
              </w:rPr>
            </w:pPr>
            <w:ins w:id="729" w:author="smaslan" w:date="2018-01-18T16:45:00Z">
              <w:r>
                <w:rPr>
                  <w:lang w:val="en-US"/>
                </w:rPr>
                <w:t xml:space="preserve">RVD low-side impedance value in </w:t>
              </w:r>
              <w:proofErr w:type="spellStart"/>
              <w:r>
                <w:rPr>
                  <w:lang w:val="en-US"/>
                </w:rPr>
                <w:t>Cp-Rp</w:t>
              </w:r>
              <w:proofErr w:type="spellEnd"/>
              <w:r>
                <w:rPr>
                  <w:lang w:val="en-US"/>
                </w:rPr>
                <w:t xml:space="preserve"> format, one column per frequency in ‘</w:t>
              </w:r>
            </w:ins>
            <w:proofErr w:type="spellStart"/>
            <w:ins w:id="730" w:author="Stanislav Maslan" w:date="2018-01-22T21:01:00Z">
              <w:r w:rsidR="000F3171" w:rsidRPr="000F3171">
                <w:rPr>
                  <w:b/>
                  <w:lang w:val="en-US"/>
                  <w:rPrChange w:id="731" w:author="Stanislav Maslan" w:date="2018-01-22T21:02:00Z">
                    <w:rPr>
                      <w:lang w:val="en-US"/>
                    </w:rPr>
                  </w:rPrChange>
                </w:rPr>
                <w:t>tr_</w:t>
              </w:r>
            </w:ins>
            <w:ins w:id="732" w:author="smaslan" w:date="2018-01-18T16:45:00Z">
              <w:r w:rsidRPr="00E60687">
                <w:rPr>
                  <w:b/>
                  <w:lang w:val="en-US"/>
                  <w:rPrChange w:id="733" w:author="smaslan" w:date="2018-01-18T16:46:00Z">
                    <w:rPr>
                      <w:lang w:val="en-US"/>
                    </w:rPr>
                  </w:rPrChange>
                </w:rPr>
                <w:t>Zlo</w:t>
              </w:r>
            </w:ins>
            <w:ins w:id="734" w:author="smaslan" w:date="2018-01-18T16:46:00Z">
              <w:r w:rsidRPr="00E60687">
                <w:rPr>
                  <w:b/>
                  <w:lang w:val="en-US"/>
                  <w:rPrChange w:id="735" w:author="smaslan" w:date="2018-01-18T16:46:00Z">
                    <w:rPr>
                      <w:lang w:val="en-US"/>
                    </w:rPr>
                  </w:rPrChange>
                </w:rPr>
                <w:t>_</w:t>
              </w:r>
            </w:ins>
            <w:ins w:id="736" w:author="smaslan" w:date="2018-01-18T16:45:00Z">
              <w:r w:rsidRPr="00E60687">
                <w:rPr>
                  <w:b/>
                  <w:lang w:val="en-US"/>
                  <w:rPrChange w:id="737" w:author="smaslan" w:date="2018-01-18T16:46:00Z">
                    <w:rPr>
                      <w:lang w:val="en-US"/>
                    </w:rPr>
                  </w:rPrChange>
                </w:rPr>
                <w:t>f</w:t>
              </w:r>
              <w:proofErr w:type="spellEnd"/>
              <w:r>
                <w:rPr>
                  <w:lang w:val="en-US"/>
                </w:rPr>
                <w:t>’</w:t>
              </w:r>
            </w:ins>
            <w:ins w:id="738" w:author="smaslan" w:date="2018-01-18T16:46:00Z">
              <w:r>
                <w:rPr>
                  <w:lang w:val="en-US"/>
                </w:rPr>
                <w:t>. Note the ‘</w:t>
              </w:r>
            </w:ins>
            <w:proofErr w:type="spellStart"/>
            <w:ins w:id="739" w:author="Stanislav Maslan" w:date="2018-01-22T21:02:00Z">
              <w:r w:rsidR="000F3171" w:rsidRPr="00BF1BCE">
                <w:rPr>
                  <w:b/>
                  <w:lang w:val="en-US"/>
                </w:rPr>
                <w:t>tr_</w:t>
              </w:r>
            </w:ins>
            <w:ins w:id="740" w:author="smaslan" w:date="2018-01-18T16:49:00Z">
              <w:r w:rsidRPr="00E60687">
                <w:rPr>
                  <w:b/>
                  <w:lang w:val="en-US"/>
                  <w:rPrChange w:id="741" w:author="smaslan" w:date="2018-01-18T16:49:00Z">
                    <w:rPr>
                      <w:lang w:val="en-US"/>
                    </w:rPr>
                  </w:rPrChange>
                </w:rPr>
                <w:t>Zlo</w:t>
              </w:r>
            </w:ins>
            <w:ins w:id="742" w:author="smaslan" w:date="2018-01-18T16:46:00Z">
              <w:r w:rsidRPr="00083798">
                <w:rPr>
                  <w:b/>
                  <w:lang w:val="en-US"/>
                </w:rPr>
                <w:t>_f</w:t>
              </w:r>
              <w:proofErr w:type="spellEnd"/>
              <w:r>
                <w:rPr>
                  <w:lang w:val="en-US"/>
                </w:rPr>
                <w:t xml:space="preserve">’ may be empty matrix. In such case the impedance is not dependent on frequency. Note </w:t>
              </w:r>
              <w:proofErr w:type="gramStart"/>
              <w:r>
                <w:rPr>
                  <w:lang w:val="en-US"/>
                </w:rPr>
                <w:t>this parameter have</w:t>
              </w:r>
              <w:proofErr w:type="gramEnd"/>
              <w:r>
                <w:rPr>
                  <w:lang w:val="en-US"/>
                </w:rPr>
                <w:t xml:space="preserve"> importance only for RVD and is part of the loading correction.</w:t>
              </w:r>
            </w:ins>
          </w:p>
        </w:tc>
      </w:tr>
      <w:tr w:rsidR="00E60687" w:rsidTr="00E60687">
        <w:trPr>
          <w:ins w:id="743" w:author="smaslan" w:date="2018-01-18T16:47:00Z"/>
        </w:trPr>
        <w:tc>
          <w:tcPr>
            <w:tcW w:w="2158" w:type="dxa"/>
          </w:tcPr>
          <w:p w:rsidR="00E60687" w:rsidRDefault="000F3171" w:rsidP="00F46775">
            <w:pPr>
              <w:rPr>
                <w:ins w:id="744" w:author="smaslan" w:date="2018-01-18T16:47:00Z"/>
                <w:lang w:val="en-US"/>
              </w:rPr>
            </w:pPr>
            <w:proofErr w:type="spellStart"/>
            <w:ins w:id="745" w:author="Stanislav Maslan" w:date="2018-01-22T21:02:00Z">
              <w:r w:rsidRPr="00BF1BCE">
                <w:rPr>
                  <w:lang w:val="en-US"/>
                </w:rPr>
                <w:t>tr_</w:t>
              </w:r>
            </w:ins>
            <w:ins w:id="746" w:author="smaslan" w:date="2018-01-18T16:47:00Z">
              <w:r w:rsidR="00E60687">
                <w:rPr>
                  <w:lang w:val="en-US"/>
                </w:rPr>
                <w:t>Zca_Rs</w:t>
              </w:r>
              <w:proofErr w:type="spellEnd"/>
            </w:ins>
          </w:p>
          <w:p w:rsidR="00E60687" w:rsidRDefault="000F3171" w:rsidP="00F46775">
            <w:pPr>
              <w:rPr>
                <w:ins w:id="747" w:author="smaslan" w:date="2018-01-18T16:48:00Z"/>
                <w:lang w:val="en-US"/>
              </w:rPr>
            </w:pPr>
            <w:proofErr w:type="spellStart"/>
            <w:ins w:id="748" w:author="Stanislav Maslan" w:date="2018-01-22T21:02:00Z">
              <w:r w:rsidRPr="00BF1BCE">
                <w:rPr>
                  <w:lang w:val="en-US"/>
                </w:rPr>
                <w:t>tr_</w:t>
              </w:r>
            </w:ins>
            <w:ins w:id="749" w:author="smaslan" w:date="2018-01-18T16:47:00Z">
              <w:r w:rsidR="00E60687">
                <w:rPr>
                  <w:lang w:val="en-US"/>
                </w:rPr>
                <w:t>Zca_Ls</w:t>
              </w:r>
            </w:ins>
            <w:proofErr w:type="spellEnd"/>
          </w:p>
          <w:p w:rsidR="00E60687" w:rsidRDefault="000F3171" w:rsidP="00F46775">
            <w:pPr>
              <w:rPr>
                <w:ins w:id="750" w:author="smaslan" w:date="2018-01-18T16:47:00Z"/>
                <w:lang w:val="en-US"/>
              </w:rPr>
            </w:pPr>
            <w:proofErr w:type="spellStart"/>
            <w:ins w:id="751" w:author="Stanislav Maslan" w:date="2018-01-22T21:02:00Z">
              <w:r w:rsidRPr="00BF1BCE">
                <w:rPr>
                  <w:lang w:val="en-US"/>
                </w:rPr>
                <w:t>tr_</w:t>
              </w:r>
            </w:ins>
            <w:ins w:id="752" w:author="smaslan" w:date="2018-01-18T16:48:00Z">
              <w:r w:rsidR="00E60687">
                <w:rPr>
                  <w:lang w:val="en-US"/>
                </w:rPr>
                <w:t>Zca_f</w:t>
              </w:r>
            </w:ins>
            <w:proofErr w:type="spellEnd"/>
          </w:p>
        </w:tc>
        <w:tc>
          <w:tcPr>
            <w:tcW w:w="766" w:type="dxa"/>
          </w:tcPr>
          <w:p w:rsidR="00E60687" w:rsidRDefault="00742C77" w:rsidP="009127FD">
            <w:pPr>
              <w:rPr>
                <w:ins w:id="753" w:author="smaslan" w:date="2018-01-18T16:47:00Z"/>
                <w:lang w:val="en-US"/>
              </w:rPr>
            </w:pPr>
            <w:ins w:id="754" w:author="Stanislav Maslan" w:date="2018-01-21T12:53:00Z">
              <w:r>
                <w:rPr>
                  <w:lang w:val="en-US"/>
                </w:rPr>
                <w:t>1</w:t>
              </w:r>
            </w:ins>
          </w:p>
        </w:tc>
        <w:tc>
          <w:tcPr>
            <w:tcW w:w="1418" w:type="dxa"/>
          </w:tcPr>
          <w:p w:rsidR="00E60687" w:rsidRDefault="00E60687" w:rsidP="009A0351">
            <w:pPr>
              <w:rPr>
                <w:ins w:id="755" w:author="smaslan" w:date="2018-01-18T16:47:00Z"/>
                <w:lang w:val="en-US"/>
              </w:rPr>
            </w:pPr>
            <w:ins w:id="756" w:author="smaslan" w:date="2018-01-18T16:47:00Z">
              <w:r>
                <w:rPr>
                  <w:lang w:val="en-US"/>
                </w:rPr>
                <w:t>Real column vectors</w:t>
              </w:r>
            </w:ins>
          </w:p>
        </w:tc>
        <w:tc>
          <w:tcPr>
            <w:tcW w:w="4946" w:type="dxa"/>
          </w:tcPr>
          <w:p w:rsidR="00E60687" w:rsidRDefault="00E60687">
            <w:pPr>
              <w:rPr>
                <w:ins w:id="757" w:author="smaslan" w:date="2018-01-18T16:47:00Z"/>
                <w:lang w:val="en-US"/>
              </w:rPr>
            </w:pPr>
            <w:ins w:id="758" w:author="smaslan" w:date="2018-01-18T16:48:00Z">
              <w:r>
                <w:rPr>
                  <w:lang w:val="en-US"/>
                </w:rPr>
                <w:t xml:space="preserve">Effective series impedance of the transducer’s output terminals in </w:t>
              </w:r>
              <w:proofErr w:type="spellStart"/>
              <w:r>
                <w:rPr>
                  <w:lang w:val="en-US"/>
                </w:rPr>
                <w:t>Ls-Rs</w:t>
              </w:r>
              <w:proofErr w:type="spellEnd"/>
              <w:r>
                <w:rPr>
                  <w:lang w:val="en-US"/>
                </w:rPr>
                <w:t xml:space="preserve"> format, one row per frequency in ‘</w:t>
              </w:r>
            </w:ins>
            <w:proofErr w:type="spellStart"/>
            <w:ins w:id="759" w:author="Stanislav Maslan" w:date="2018-01-22T21:02:00Z">
              <w:r w:rsidR="000F3171" w:rsidRPr="00BF1BCE">
                <w:rPr>
                  <w:b/>
                  <w:lang w:val="en-US"/>
                </w:rPr>
                <w:t>tr_</w:t>
              </w:r>
            </w:ins>
            <w:ins w:id="760" w:author="smaslan" w:date="2018-01-18T16:48:00Z">
              <w:r w:rsidRPr="00E60687">
                <w:rPr>
                  <w:b/>
                  <w:lang w:val="en-US"/>
                  <w:rPrChange w:id="761" w:author="smaslan" w:date="2018-01-18T16:49:00Z">
                    <w:rPr>
                      <w:lang w:val="en-US"/>
                    </w:rPr>
                  </w:rPrChange>
                </w:rPr>
                <w:t>Zca_f</w:t>
              </w:r>
              <w:proofErr w:type="spellEnd"/>
              <w:r>
                <w:rPr>
                  <w:lang w:val="en-US"/>
                </w:rPr>
                <w:t>’.</w:t>
              </w:r>
            </w:ins>
            <w:ins w:id="762" w:author="smaslan" w:date="2018-01-18T16:49:00Z">
              <w:r>
                <w:rPr>
                  <w:lang w:val="en-US"/>
                </w:rPr>
                <w:t xml:space="preserve"> Note the ‘</w:t>
              </w:r>
            </w:ins>
            <w:proofErr w:type="spellStart"/>
            <w:ins w:id="763" w:author="Stanislav Maslan" w:date="2018-01-22T21:02:00Z">
              <w:r w:rsidR="000F3171" w:rsidRPr="00BF1BCE">
                <w:rPr>
                  <w:b/>
                  <w:lang w:val="en-US"/>
                </w:rPr>
                <w:t>tr_</w:t>
              </w:r>
            </w:ins>
            <w:ins w:id="764" w:author="smaslan" w:date="2018-01-18T16:49:00Z">
              <w:r w:rsidRPr="00E60687">
                <w:rPr>
                  <w:b/>
                  <w:lang w:val="en-US"/>
                  <w:rPrChange w:id="765" w:author="smaslan" w:date="2018-01-18T16:49:00Z">
                    <w:rPr>
                      <w:lang w:val="en-US"/>
                    </w:rPr>
                  </w:rPrChange>
                </w:rPr>
                <w:t>Zca_</w:t>
              </w:r>
              <w:r w:rsidRPr="00083798">
                <w:rPr>
                  <w:b/>
                  <w:lang w:val="en-US"/>
                </w:rPr>
                <w:t>f</w:t>
              </w:r>
              <w:proofErr w:type="spellEnd"/>
              <w:r>
                <w:rPr>
                  <w:lang w:val="en-US"/>
                </w:rPr>
                <w:t>’ may be empty matrix. In such case the impedance is not dependent on frequency.</w:t>
              </w:r>
            </w:ins>
          </w:p>
        </w:tc>
      </w:tr>
      <w:tr w:rsidR="00E60687" w:rsidTr="00E60687">
        <w:trPr>
          <w:ins w:id="766" w:author="smaslan" w:date="2018-01-18T16:50:00Z"/>
        </w:trPr>
        <w:tc>
          <w:tcPr>
            <w:tcW w:w="2158" w:type="dxa"/>
          </w:tcPr>
          <w:p w:rsidR="00E60687" w:rsidRDefault="000F3171" w:rsidP="00B272F2">
            <w:pPr>
              <w:rPr>
                <w:ins w:id="767" w:author="smaslan" w:date="2018-01-18T16:50:00Z"/>
                <w:lang w:val="en-US"/>
              </w:rPr>
            </w:pPr>
            <w:proofErr w:type="spellStart"/>
            <w:ins w:id="768" w:author="Stanislav Maslan" w:date="2018-01-22T21:02:00Z">
              <w:r w:rsidRPr="00BF1BCE">
                <w:rPr>
                  <w:lang w:val="en-US"/>
                </w:rPr>
                <w:t>tr_</w:t>
              </w:r>
            </w:ins>
            <w:ins w:id="769" w:author="smaslan" w:date="2018-01-18T16:50:00Z">
              <w:r w:rsidR="00E60687">
                <w:rPr>
                  <w:lang w:val="en-US"/>
                </w:rPr>
                <w:t>Yca_Cp</w:t>
              </w:r>
              <w:proofErr w:type="spellEnd"/>
            </w:ins>
          </w:p>
          <w:p w:rsidR="00E60687" w:rsidRDefault="000F3171" w:rsidP="00B272F2">
            <w:pPr>
              <w:rPr>
                <w:ins w:id="770" w:author="smaslan" w:date="2018-01-18T16:50:00Z"/>
                <w:lang w:val="en-US"/>
              </w:rPr>
            </w:pPr>
            <w:proofErr w:type="spellStart"/>
            <w:ins w:id="771" w:author="Stanislav Maslan" w:date="2018-01-22T21:02:00Z">
              <w:r w:rsidRPr="00BF1BCE">
                <w:rPr>
                  <w:lang w:val="en-US"/>
                </w:rPr>
                <w:t>tr_</w:t>
              </w:r>
            </w:ins>
            <w:ins w:id="772" w:author="smaslan" w:date="2018-01-18T16:50:00Z">
              <w:r w:rsidR="00E60687">
                <w:rPr>
                  <w:lang w:val="en-US"/>
                </w:rPr>
                <w:t>Yca_D</w:t>
              </w:r>
              <w:proofErr w:type="spellEnd"/>
            </w:ins>
          </w:p>
          <w:p w:rsidR="00E60687" w:rsidRDefault="000F3171" w:rsidP="00B272F2">
            <w:pPr>
              <w:rPr>
                <w:ins w:id="773" w:author="smaslan" w:date="2018-01-18T16:50:00Z"/>
                <w:lang w:val="en-US"/>
              </w:rPr>
            </w:pPr>
            <w:proofErr w:type="spellStart"/>
            <w:ins w:id="774" w:author="Stanislav Maslan" w:date="2018-01-22T21:02:00Z">
              <w:r w:rsidRPr="00BF1BCE">
                <w:rPr>
                  <w:lang w:val="en-US"/>
                </w:rPr>
                <w:t>tr_</w:t>
              </w:r>
            </w:ins>
            <w:ins w:id="775" w:author="smaslan" w:date="2018-01-18T16:50:00Z">
              <w:r w:rsidR="00E60687">
                <w:rPr>
                  <w:lang w:val="en-US"/>
                </w:rPr>
                <w:t>Yca_f</w:t>
              </w:r>
              <w:proofErr w:type="spellEnd"/>
            </w:ins>
          </w:p>
        </w:tc>
        <w:tc>
          <w:tcPr>
            <w:tcW w:w="766" w:type="dxa"/>
          </w:tcPr>
          <w:p w:rsidR="00E60687" w:rsidRDefault="00742C77" w:rsidP="00B272F2">
            <w:pPr>
              <w:rPr>
                <w:ins w:id="776" w:author="smaslan" w:date="2018-01-18T16:50:00Z"/>
                <w:lang w:val="en-US"/>
              </w:rPr>
            </w:pPr>
            <w:ins w:id="777" w:author="Stanislav Maslan" w:date="2018-01-21T12:53:00Z">
              <w:r>
                <w:rPr>
                  <w:lang w:val="en-US"/>
                </w:rPr>
                <w:t>1</w:t>
              </w:r>
            </w:ins>
          </w:p>
        </w:tc>
        <w:tc>
          <w:tcPr>
            <w:tcW w:w="1418" w:type="dxa"/>
          </w:tcPr>
          <w:p w:rsidR="00E60687" w:rsidRDefault="00E60687" w:rsidP="00B272F2">
            <w:pPr>
              <w:rPr>
                <w:ins w:id="778" w:author="smaslan" w:date="2018-01-18T16:50:00Z"/>
                <w:lang w:val="en-US"/>
              </w:rPr>
            </w:pPr>
            <w:ins w:id="779" w:author="smaslan" w:date="2018-01-18T16:50:00Z">
              <w:r>
                <w:rPr>
                  <w:lang w:val="en-US"/>
                </w:rPr>
                <w:t>Real column vectors</w:t>
              </w:r>
            </w:ins>
          </w:p>
        </w:tc>
        <w:tc>
          <w:tcPr>
            <w:tcW w:w="4946" w:type="dxa"/>
          </w:tcPr>
          <w:p w:rsidR="00E60687" w:rsidRDefault="00E60687">
            <w:pPr>
              <w:rPr>
                <w:ins w:id="780" w:author="smaslan" w:date="2018-01-18T16:50:00Z"/>
                <w:lang w:val="en-US"/>
              </w:rPr>
            </w:pPr>
            <w:ins w:id="781" w:author="smaslan" w:date="2018-01-18T16:50:00Z">
              <w:r>
                <w:rPr>
                  <w:lang w:val="en-US"/>
                </w:rPr>
                <w:t xml:space="preserve">Effective shunting admittance of the transducer’s output terminals in </w:t>
              </w:r>
              <w:proofErr w:type="spellStart"/>
              <w:r>
                <w:rPr>
                  <w:lang w:val="en-US"/>
                </w:rPr>
                <w:t>Cp</w:t>
              </w:r>
              <w:proofErr w:type="spellEnd"/>
              <w:r>
                <w:rPr>
                  <w:lang w:val="en-US"/>
                </w:rPr>
                <w:t>-D format, one row per frequency in ‘</w:t>
              </w:r>
            </w:ins>
            <w:proofErr w:type="spellStart"/>
            <w:ins w:id="782" w:author="Stanislav Maslan" w:date="2018-01-22T21:02:00Z">
              <w:r w:rsidR="000F3171" w:rsidRPr="000F3171">
                <w:rPr>
                  <w:b/>
                  <w:lang w:val="en-US"/>
                  <w:rPrChange w:id="783" w:author="Stanislav Maslan" w:date="2018-01-22T21:02:00Z">
                    <w:rPr>
                      <w:lang w:val="en-US"/>
                    </w:rPr>
                  </w:rPrChange>
                </w:rPr>
                <w:t>tr_</w:t>
              </w:r>
            </w:ins>
            <w:ins w:id="784" w:author="smaslan" w:date="2018-01-18T16:50:00Z">
              <w:r w:rsidRPr="00E60687">
                <w:rPr>
                  <w:b/>
                  <w:lang w:val="en-US"/>
                  <w:rPrChange w:id="785" w:author="smaslan" w:date="2018-01-18T16:50:00Z">
                    <w:rPr>
                      <w:lang w:val="en-US"/>
                    </w:rPr>
                  </w:rPrChange>
                </w:rPr>
                <w:t>Yca</w:t>
              </w:r>
              <w:r w:rsidRPr="00083798">
                <w:rPr>
                  <w:b/>
                  <w:lang w:val="en-US"/>
                </w:rPr>
                <w:t>_f</w:t>
              </w:r>
              <w:proofErr w:type="spellEnd"/>
              <w:r>
                <w:rPr>
                  <w:lang w:val="en-US"/>
                </w:rPr>
                <w:t>’. Note the ‘</w:t>
              </w:r>
            </w:ins>
            <w:proofErr w:type="spellStart"/>
            <w:ins w:id="786" w:author="Stanislav Maslan" w:date="2018-01-22T21:02:00Z">
              <w:r w:rsidR="000F3171" w:rsidRPr="00BF1BCE">
                <w:rPr>
                  <w:b/>
                  <w:lang w:val="en-US"/>
                </w:rPr>
                <w:t>tr_</w:t>
              </w:r>
            </w:ins>
            <w:ins w:id="787" w:author="smaslan" w:date="2018-01-18T16:50:00Z">
              <w:r>
                <w:rPr>
                  <w:b/>
                  <w:lang w:val="en-US"/>
                </w:rPr>
                <w:t>Y</w:t>
              </w:r>
              <w:r w:rsidRPr="00083798">
                <w:rPr>
                  <w:b/>
                  <w:lang w:val="en-US"/>
                </w:rPr>
                <w:t>ca_f</w:t>
              </w:r>
              <w:proofErr w:type="spellEnd"/>
              <w:r>
                <w:rPr>
                  <w:lang w:val="en-US"/>
                </w:rPr>
                <w:t>’ may be empty matrix. In such case the impedance is not dependent on frequency.</w:t>
              </w:r>
            </w:ins>
          </w:p>
        </w:tc>
      </w:tr>
      <w:tr w:rsidR="0002185A" w:rsidTr="00B272F2">
        <w:trPr>
          <w:ins w:id="788" w:author="Stanislav Maslan" w:date="2018-02-24T09:30:00Z"/>
        </w:trPr>
        <w:tc>
          <w:tcPr>
            <w:tcW w:w="2158" w:type="dxa"/>
          </w:tcPr>
          <w:p w:rsidR="0002185A" w:rsidRDefault="0002185A" w:rsidP="00B272F2">
            <w:pPr>
              <w:rPr>
                <w:ins w:id="789" w:author="Stanislav Maslan" w:date="2018-02-24T09:30:00Z"/>
                <w:lang w:val="en-US"/>
              </w:rPr>
            </w:pPr>
            <w:proofErr w:type="spellStart"/>
            <w:ins w:id="790" w:author="Stanislav Maslan" w:date="2018-02-24T09:30:00Z">
              <w:r w:rsidRPr="00BF1BCE">
                <w:rPr>
                  <w:lang w:val="en-US"/>
                </w:rPr>
                <w:t>tr_</w:t>
              </w:r>
              <w:r>
                <w:rPr>
                  <w:lang w:val="en-US"/>
                </w:rPr>
                <w:t>Zcal_Rs</w:t>
              </w:r>
              <w:proofErr w:type="spellEnd"/>
            </w:ins>
          </w:p>
          <w:p w:rsidR="0002185A" w:rsidRDefault="0002185A" w:rsidP="00B272F2">
            <w:pPr>
              <w:rPr>
                <w:ins w:id="791" w:author="Stanislav Maslan" w:date="2018-02-24T09:30:00Z"/>
                <w:lang w:val="en-US"/>
              </w:rPr>
            </w:pPr>
            <w:proofErr w:type="spellStart"/>
            <w:ins w:id="792" w:author="Stanislav Maslan" w:date="2018-02-24T09:30:00Z">
              <w:r w:rsidRPr="00BF1BCE">
                <w:rPr>
                  <w:lang w:val="en-US"/>
                </w:rPr>
                <w:t>tr_</w:t>
              </w:r>
              <w:r>
                <w:rPr>
                  <w:lang w:val="en-US"/>
                </w:rPr>
                <w:t>Zcal_Ls</w:t>
              </w:r>
              <w:proofErr w:type="spellEnd"/>
            </w:ins>
          </w:p>
          <w:p w:rsidR="0002185A" w:rsidRDefault="0002185A" w:rsidP="00B272F2">
            <w:pPr>
              <w:rPr>
                <w:ins w:id="793" w:author="Stanislav Maslan" w:date="2018-02-24T09:30:00Z"/>
                <w:lang w:val="en-US"/>
              </w:rPr>
            </w:pPr>
            <w:proofErr w:type="spellStart"/>
            <w:ins w:id="794" w:author="Stanislav Maslan" w:date="2018-02-24T09:30:00Z">
              <w:r w:rsidRPr="00BF1BCE">
                <w:rPr>
                  <w:lang w:val="en-US"/>
                </w:rPr>
                <w:lastRenderedPageBreak/>
                <w:t>tr_</w:t>
              </w:r>
              <w:r>
                <w:rPr>
                  <w:lang w:val="en-US"/>
                </w:rPr>
                <w:t>Zcal_f</w:t>
              </w:r>
              <w:proofErr w:type="spellEnd"/>
            </w:ins>
          </w:p>
        </w:tc>
        <w:tc>
          <w:tcPr>
            <w:tcW w:w="766" w:type="dxa"/>
          </w:tcPr>
          <w:p w:rsidR="0002185A" w:rsidRDefault="0002185A" w:rsidP="00B272F2">
            <w:pPr>
              <w:rPr>
                <w:ins w:id="795" w:author="Stanislav Maslan" w:date="2018-02-24T09:30:00Z"/>
                <w:lang w:val="en-US"/>
              </w:rPr>
            </w:pPr>
            <w:ins w:id="796" w:author="Stanislav Maslan" w:date="2018-02-24T09:30:00Z">
              <w:r>
                <w:rPr>
                  <w:lang w:val="en-US"/>
                </w:rPr>
                <w:lastRenderedPageBreak/>
                <w:t>1</w:t>
              </w:r>
            </w:ins>
          </w:p>
        </w:tc>
        <w:tc>
          <w:tcPr>
            <w:tcW w:w="1418" w:type="dxa"/>
          </w:tcPr>
          <w:p w:rsidR="0002185A" w:rsidRDefault="0002185A" w:rsidP="00B272F2">
            <w:pPr>
              <w:rPr>
                <w:ins w:id="797" w:author="Stanislav Maslan" w:date="2018-02-24T09:30:00Z"/>
                <w:lang w:val="en-US"/>
              </w:rPr>
            </w:pPr>
            <w:ins w:id="798" w:author="Stanislav Maslan" w:date="2018-02-24T09:30:00Z">
              <w:r>
                <w:rPr>
                  <w:lang w:val="en-US"/>
                </w:rPr>
                <w:t>Real column vectors</w:t>
              </w:r>
            </w:ins>
          </w:p>
        </w:tc>
        <w:tc>
          <w:tcPr>
            <w:tcW w:w="4946" w:type="dxa"/>
          </w:tcPr>
          <w:p w:rsidR="0002185A" w:rsidRDefault="0002185A">
            <w:pPr>
              <w:rPr>
                <w:ins w:id="799" w:author="Stanislav Maslan" w:date="2018-02-24T09:30:00Z"/>
                <w:lang w:val="en-US"/>
              </w:rPr>
              <w:pPrChange w:id="800" w:author="Stanislav Maslan" w:date="2018-02-24T09:30:00Z">
                <w:pPr>
                  <w:spacing w:after="200" w:line="276" w:lineRule="auto"/>
                </w:pPr>
              </w:pPrChange>
            </w:pPr>
            <w:ins w:id="801" w:author="Stanislav Maslan" w:date="2018-02-24T09:30:00Z">
              <w:r>
                <w:rPr>
                  <w:lang w:val="en-US"/>
                </w:rPr>
                <w:t xml:space="preserve">Effective series impedance of the transducer’s low-side terminal in </w:t>
              </w:r>
              <w:proofErr w:type="spellStart"/>
              <w:r>
                <w:rPr>
                  <w:lang w:val="en-US"/>
                </w:rPr>
                <w:t>Ls-Rs</w:t>
              </w:r>
              <w:proofErr w:type="spellEnd"/>
              <w:r>
                <w:rPr>
                  <w:lang w:val="en-US"/>
                </w:rPr>
                <w:t xml:space="preserve"> format, one row per frequency </w:t>
              </w:r>
              <w:r>
                <w:rPr>
                  <w:lang w:val="en-US"/>
                </w:rPr>
                <w:lastRenderedPageBreak/>
                <w:t>in ‘</w:t>
              </w:r>
              <w:proofErr w:type="spellStart"/>
              <w:r w:rsidRPr="00BF1BCE">
                <w:rPr>
                  <w:b/>
                  <w:lang w:val="en-US"/>
                </w:rPr>
                <w:t>tr_</w:t>
              </w:r>
              <w:r w:rsidRPr="00E50C0A">
                <w:rPr>
                  <w:b/>
                  <w:lang w:val="en-US"/>
                </w:rPr>
                <w:t>Zca</w:t>
              </w:r>
            </w:ins>
            <w:ins w:id="802" w:author="Stanislav Maslan" w:date="2018-02-24T09:31:00Z">
              <w:r>
                <w:rPr>
                  <w:b/>
                  <w:lang w:val="en-US"/>
                </w:rPr>
                <w:t>l</w:t>
              </w:r>
            </w:ins>
            <w:ins w:id="803" w:author="Stanislav Maslan" w:date="2018-02-24T09:30:00Z">
              <w:r w:rsidRPr="00E50C0A">
                <w:rPr>
                  <w:b/>
                  <w:lang w:val="en-US"/>
                </w:rPr>
                <w:t>_f</w:t>
              </w:r>
              <w:proofErr w:type="spellEnd"/>
              <w:r>
                <w:rPr>
                  <w:lang w:val="en-US"/>
                </w:rPr>
                <w:t>’. Note the ‘</w:t>
              </w:r>
              <w:proofErr w:type="spellStart"/>
              <w:r w:rsidRPr="00BF1BCE">
                <w:rPr>
                  <w:b/>
                  <w:lang w:val="en-US"/>
                </w:rPr>
                <w:t>tr_</w:t>
              </w:r>
              <w:r w:rsidRPr="00E50C0A">
                <w:rPr>
                  <w:b/>
                  <w:lang w:val="en-US"/>
                </w:rPr>
                <w:t>Zca</w:t>
              </w:r>
            </w:ins>
            <w:ins w:id="804" w:author="Stanislav Maslan" w:date="2018-02-24T09:31:00Z">
              <w:r>
                <w:rPr>
                  <w:b/>
                  <w:lang w:val="en-US"/>
                </w:rPr>
                <w:t>l</w:t>
              </w:r>
            </w:ins>
            <w:ins w:id="805" w:author="Stanislav Maslan" w:date="2018-02-24T09:30:00Z">
              <w:r w:rsidRPr="00E50C0A">
                <w:rPr>
                  <w:b/>
                  <w:lang w:val="en-US"/>
                </w:rPr>
                <w:t>_</w:t>
              </w:r>
              <w:r w:rsidRPr="00083798">
                <w:rPr>
                  <w:b/>
                  <w:lang w:val="en-US"/>
                </w:rPr>
                <w:t>f</w:t>
              </w:r>
              <w:proofErr w:type="spellEnd"/>
              <w:r>
                <w:rPr>
                  <w:lang w:val="en-US"/>
                </w:rPr>
                <w:t>’ may be empty matrix. In such case the impedance is not dependent on frequency.</w:t>
              </w:r>
            </w:ins>
          </w:p>
        </w:tc>
      </w:tr>
      <w:tr w:rsidR="0002185A" w:rsidTr="00B272F2">
        <w:trPr>
          <w:ins w:id="806" w:author="Stanislav Maslan" w:date="2018-02-24T09:31:00Z"/>
        </w:trPr>
        <w:tc>
          <w:tcPr>
            <w:tcW w:w="2158" w:type="dxa"/>
          </w:tcPr>
          <w:p w:rsidR="0002185A" w:rsidRDefault="0002185A" w:rsidP="00B272F2">
            <w:pPr>
              <w:rPr>
                <w:ins w:id="807" w:author="Stanislav Maslan" w:date="2018-02-24T09:31:00Z"/>
                <w:lang w:val="en-US"/>
              </w:rPr>
            </w:pPr>
            <w:proofErr w:type="spellStart"/>
            <w:ins w:id="808" w:author="Stanislav Maslan" w:date="2018-02-24T09:31:00Z">
              <w:r w:rsidRPr="00BF1BCE">
                <w:rPr>
                  <w:lang w:val="en-US"/>
                </w:rPr>
                <w:lastRenderedPageBreak/>
                <w:t>tr_</w:t>
              </w:r>
              <w:r>
                <w:rPr>
                  <w:lang w:val="en-US"/>
                </w:rPr>
                <w:t>Zcam</w:t>
              </w:r>
              <w:proofErr w:type="spellEnd"/>
            </w:ins>
          </w:p>
          <w:p w:rsidR="0002185A" w:rsidRDefault="0002185A" w:rsidP="00B272F2">
            <w:pPr>
              <w:rPr>
                <w:ins w:id="809" w:author="Stanislav Maslan" w:date="2018-02-24T09:31:00Z"/>
                <w:lang w:val="en-US"/>
              </w:rPr>
            </w:pPr>
            <w:proofErr w:type="spellStart"/>
            <w:ins w:id="810" w:author="Stanislav Maslan" w:date="2018-02-24T09:31:00Z">
              <w:r w:rsidRPr="00BF1BCE">
                <w:rPr>
                  <w:lang w:val="en-US"/>
                </w:rPr>
                <w:t>tr_</w:t>
              </w:r>
              <w:r>
                <w:rPr>
                  <w:lang w:val="en-US"/>
                </w:rPr>
                <w:t>Zcam_f</w:t>
              </w:r>
              <w:proofErr w:type="spellEnd"/>
            </w:ins>
          </w:p>
        </w:tc>
        <w:tc>
          <w:tcPr>
            <w:tcW w:w="766" w:type="dxa"/>
          </w:tcPr>
          <w:p w:rsidR="0002185A" w:rsidRDefault="0002185A" w:rsidP="00B272F2">
            <w:pPr>
              <w:rPr>
                <w:ins w:id="811" w:author="Stanislav Maslan" w:date="2018-02-24T09:31:00Z"/>
                <w:lang w:val="en-US"/>
              </w:rPr>
            </w:pPr>
            <w:ins w:id="812" w:author="Stanislav Maslan" w:date="2018-02-24T09:31:00Z">
              <w:r>
                <w:rPr>
                  <w:lang w:val="en-US"/>
                </w:rPr>
                <w:t>1</w:t>
              </w:r>
            </w:ins>
          </w:p>
        </w:tc>
        <w:tc>
          <w:tcPr>
            <w:tcW w:w="1418" w:type="dxa"/>
          </w:tcPr>
          <w:p w:rsidR="0002185A" w:rsidRDefault="0002185A" w:rsidP="00B272F2">
            <w:pPr>
              <w:rPr>
                <w:ins w:id="813" w:author="Stanislav Maslan" w:date="2018-02-24T09:31:00Z"/>
                <w:lang w:val="en-US"/>
              </w:rPr>
            </w:pPr>
            <w:ins w:id="814" w:author="Stanislav Maslan" w:date="2018-02-24T09:31:00Z">
              <w:r>
                <w:rPr>
                  <w:lang w:val="en-US"/>
                </w:rPr>
                <w:t>Real column vectors</w:t>
              </w:r>
            </w:ins>
          </w:p>
        </w:tc>
        <w:tc>
          <w:tcPr>
            <w:tcW w:w="4946" w:type="dxa"/>
          </w:tcPr>
          <w:p w:rsidR="0002185A" w:rsidRDefault="0002185A">
            <w:pPr>
              <w:rPr>
                <w:ins w:id="815" w:author="Stanislav Maslan" w:date="2018-02-24T09:31:00Z"/>
                <w:lang w:val="en-US"/>
              </w:rPr>
              <w:pPrChange w:id="816" w:author="Stanislav Maslan" w:date="2018-02-24T09:31:00Z">
                <w:pPr>
                  <w:spacing w:after="200" w:line="276" w:lineRule="auto"/>
                </w:pPr>
              </w:pPrChange>
            </w:pPr>
            <w:ins w:id="817" w:author="Stanislav Maslan" w:date="2018-02-24T09:31:00Z">
              <w:r>
                <w:rPr>
                  <w:lang w:val="en-US"/>
                </w:rPr>
                <w:t>Effective mutual inductance of the transducer’s output terminals, one row per frequency in ‘</w:t>
              </w:r>
              <w:proofErr w:type="spellStart"/>
              <w:r w:rsidRPr="00BF1BCE">
                <w:rPr>
                  <w:b/>
                  <w:lang w:val="en-US"/>
                </w:rPr>
                <w:t>tr_</w:t>
              </w:r>
              <w:r w:rsidRPr="00E50C0A">
                <w:rPr>
                  <w:b/>
                  <w:lang w:val="en-US"/>
                </w:rPr>
                <w:t>Zca</w:t>
              </w:r>
              <w:r>
                <w:rPr>
                  <w:b/>
                  <w:lang w:val="en-US"/>
                </w:rPr>
                <w:t>m</w:t>
              </w:r>
              <w:r w:rsidRPr="00E50C0A">
                <w:rPr>
                  <w:b/>
                  <w:lang w:val="en-US"/>
                </w:rPr>
                <w:t>_f</w:t>
              </w:r>
              <w:proofErr w:type="spellEnd"/>
              <w:r>
                <w:rPr>
                  <w:lang w:val="en-US"/>
                </w:rPr>
                <w:t>’. Note the ‘</w:t>
              </w:r>
              <w:proofErr w:type="spellStart"/>
              <w:r w:rsidRPr="00BF1BCE">
                <w:rPr>
                  <w:b/>
                  <w:lang w:val="en-US"/>
                </w:rPr>
                <w:t>tr_</w:t>
              </w:r>
              <w:r w:rsidRPr="00E50C0A">
                <w:rPr>
                  <w:b/>
                  <w:lang w:val="en-US"/>
                </w:rPr>
                <w:t>Zca</w:t>
              </w:r>
            </w:ins>
            <w:ins w:id="818" w:author="Stanislav Maslan" w:date="2018-02-24T09:32:00Z">
              <w:r>
                <w:rPr>
                  <w:b/>
                  <w:lang w:val="en-US"/>
                </w:rPr>
                <w:t>m</w:t>
              </w:r>
            </w:ins>
            <w:ins w:id="819" w:author="Stanislav Maslan" w:date="2018-02-24T09:31:00Z">
              <w:r w:rsidRPr="00E50C0A">
                <w:rPr>
                  <w:b/>
                  <w:lang w:val="en-US"/>
                </w:rPr>
                <w:t>_</w:t>
              </w:r>
              <w:r w:rsidRPr="00083798">
                <w:rPr>
                  <w:b/>
                  <w:lang w:val="en-US"/>
                </w:rPr>
                <w:t>f</w:t>
              </w:r>
              <w:proofErr w:type="spellEnd"/>
              <w:r>
                <w:rPr>
                  <w:lang w:val="en-US"/>
                </w:rPr>
                <w:t>’ may be empty matrix. In such case the impedance is not dependent on frequency.</w:t>
              </w:r>
            </w:ins>
          </w:p>
        </w:tc>
      </w:tr>
      <w:tr w:rsidR="00E60687" w:rsidTr="00B272F2">
        <w:trPr>
          <w:ins w:id="820" w:author="smaslan" w:date="2018-01-18T16:51:00Z"/>
        </w:trPr>
        <w:tc>
          <w:tcPr>
            <w:tcW w:w="2158" w:type="dxa"/>
          </w:tcPr>
          <w:p w:rsidR="00E60687" w:rsidRPr="0002185A" w:rsidDel="0002185A" w:rsidRDefault="00E60687">
            <w:pPr>
              <w:rPr>
                <w:ins w:id="821" w:author="smaslan" w:date="2018-01-18T16:51:00Z"/>
                <w:del w:id="822" w:author="Stanislav Maslan" w:date="2018-02-24T09:32:00Z"/>
                <w:lang w:val="en-US"/>
              </w:rPr>
              <w:pPrChange w:id="823" w:author="Stanislav Maslan" w:date="2018-02-24T09:32:00Z">
                <w:pPr>
                  <w:spacing w:after="200" w:line="276" w:lineRule="auto"/>
                </w:pPr>
              </w:pPrChange>
            </w:pPr>
            <w:proofErr w:type="spellStart"/>
            <w:ins w:id="824" w:author="smaslan" w:date="2018-01-18T16:51:00Z">
              <w:r w:rsidRPr="0002185A">
                <w:rPr>
                  <w:lang w:val="en-US"/>
                </w:rPr>
                <w:t>Zcb_Rs</w:t>
              </w:r>
              <w:proofErr w:type="spellEnd"/>
            </w:ins>
          </w:p>
          <w:p w:rsidR="0002185A" w:rsidRPr="0002185A" w:rsidRDefault="0002185A">
            <w:pPr>
              <w:rPr>
                <w:ins w:id="825" w:author="Stanislav Maslan" w:date="2018-02-24T09:32:00Z"/>
                <w:lang w:val="en-US"/>
                <w:rPrChange w:id="826" w:author="Stanislav Maslan" w:date="2018-02-24T09:32:00Z">
                  <w:rPr>
                    <w:ins w:id="827" w:author="Stanislav Maslan" w:date="2018-02-24T09:32:00Z"/>
                  </w:rPr>
                </w:rPrChange>
              </w:rPr>
              <w:pPrChange w:id="828" w:author="Stanislav Maslan" w:date="2018-02-24T09:32:00Z">
                <w:pPr>
                  <w:spacing w:after="200" w:line="276" w:lineRule="auto"/>
                </w:pPr>
              </w:pPrChange>
            </w:pPr>
          </w:p>
          <w:p w:rsidR="00E60687" w:rsidRPr="0002185A" w:rsidRDefault="00E60687">
            <w:pPr>
              <w:rPr>
                <w:ins w:id="829" w:author="smaslan" w:date="2018-01-18T16:51:00Z"/>
                <w:lang w:val="en-US"/>
              </w:rPr>
              <w:pPrChange w:id="830" w:author="Stanislav Maslan" w:date="2018-02-24T09:32:00Z">
                <w:pPr>
                  <w:spacing w:after="200" w:line="276" w:lineRule="auto"/>
                </w:pPr>
              </w:pPrChange>
            </w:pPr>
            <w:proofErr w:type="spellStart"/>
            <w:ins w:id="831" w:author="smaslan" w:date="2018-01-18T16:51:00Z">
              <w:r w:rsidRPr="0002185A">
                <w:rPr>
                  <w:lang w:val="en-US"/>
                </w:rPr>
                <w:t>Zcb_Ls</w:t>
              </w:r>
              <w:proofErr w:type="spellEnd"/>
            </w:ins>
          </w:p>
          <w:p w:rsidR="00E60687" w:rsidRPr="0063193E" w:rsidRDefault="00E60687">
            <w:pPr>
              <w:rPr>
                <w:ins w:id="832" w:author="smaslan" w:date="2018-01-18T16:51:00Z"/>
                <w:rPrChange w:id="833" w:author="Stanislav Maslan" w:date="2018-01-21T11:35:00Z">
                  <w:rPr>
                    <w:ins w:id="834" w:author="smaslan" w:date="2018-01-18T16:51:00Z"/>
                    <w:lang w:val="en-US"/>
                  </w:rPr>
                </w:rPrChange>
              </w:rPr>
              <w:pPrChange w:id="835" w:author="Stanislav Maslan" w:date="2018-02-24T09:32:00Z">
                <w:pPr>
                  <w:spacing w:after="200" w:line="276" w:lineRule="auto"/>
                </w:pPr>
              </w:pPrChange>
            </w:pPr>
            <w:proofErr w:type="spellStart"/>
            <w:ins w:id="836" w:author="smaslan" w:date="2018-01-18T16:51:00Z">
              <w:r w:rsidRPr="0002185A">
                <w:rPr>
                  <w:lang w:val="en-US"/>
                </w:rPr>
                <w:t>Zcb_f</w:t>
              </w:r>
              <w:proofErr w:type="spellEnd"/>
            </w:ins>
          </w:p>
        </w:tc>
        <w:tc>
          <w:tcPr>
            <w:tcW w:w="766" w:type="dxa"/>
          </w:tcPr>
          <w:p w:rsidR="00E60687" w:rsidRPr="0063193E" w:rsidRDefault="00742C77" w:rsidP="00B272F2">
            <w:pPr>
              <w:spacing w:after="200" w:line="276" w:lineRule="auto"/>
              <w:rPr>
                <w:ins w:id="837" w:author="smaslan" w:date="2018-01-18T16:51:00Z"/>
                <w:rPrChange w:id="838" w:author="Stanislav Maslan" w:date="2018-01-21T11:35:00Z">
                  <w:rPr>
                    <w:ins w:id="839" w:author="smaslan" w:date="2018-01-18T16:51:00Z"/>
                    <w:lang w:val="en-US"/>
                  </w:rPr>
                </w:rPrChange>
              </w:rPr>
            </w:pPr>
            <w:ins w:id="840" w:author="Stanislav Maslan" w:date="2018-01-21T12:53:00Z">
              <w:r>
                <w:t>1</w:t>
              </w:r>
            </w:ins>
          </w:p>
        </w:tc>
        <w:tc>
          <w:tcPr>
            <w:tcW w:w="1418" w:type="dxa"/>
          </w:tcPr>
          <w:p w:rsidR="00E60687" w:rsidRDefault="00E60687" w:rsidP="00B272F2">
            <w:pPr>
              <w:rPr>
                <w:ins w:id="841" w:author="smaslan" w:date="2018-01-18T16:51:00Z"/>
                <w:lang w:val="en-US"/>
              </w:rPr>
            </w:pPr>
            <w:ins w:id="842" w:author="smaslan" w:date="2018-01-18T16:51:00Z">
              <w:r>
                <w:rPr>
                  <w:lang w:val="en-US"/>
                </w:rPr>
                <w:t>Real column vectors</w:t>
              </w:r>
            </w:ins>
          </w:p>
        </w:tc>
        <w:tc>
          <w:tcPr>
            <w:tcW w:w="4946" w:type="dxa"/>
          </w:tcPr>
          <w:p w:rsidR="00E60687" w:rsidRDefault="00E60687">
            <w:pPr>
              <w:rPr>
                <w:ins w:id="843" w:author="smaslan" w:date="2018-01-18T16:51:00Z"/>
                <w:lang w:val="en-US"/>
              </w:rPr>
            </w:pPr>
            <w:ins w:id="844" w:author="smaslan" w:date="2018-01-18T16:51:00Z">
              <w:r>
                <w:rPr>
                  <w:lang w:val="en-US"/>
                </w:rPr>
                <w:t xml:space="preserve">Effective series impedance of the cable(s) between transducer and digitizer in </w:t>
              </w:r>
              <w:proofErr w:type="spellStart"/>
              <w:r>
                <w:rPr>
                  <w:lang w:val="en-US"/>
                </w:rPr>
                <w:t>Ls-Rs</w:t>
              </w:r>
              <w:proofErr w:type="spellEnd"/>
              <w:r>
                <w:rPr>
                  <w:lang w:val="en-US"/>
                </w:rPr>
                <w:t xml:space="preserve"> format, one row per frequency in ‘</w:t>
              </w:r>
              <w:proofErr w:type="spellStart"/>
              <w:r w:rsidRPr="00083798">
                <w:rPr>
                  <w:b/>
                  <w:lang w:val="en-US"/>
                </w:rPr>
                <w:t>Zc</w:t>
              </w:r>
              <w:r>
                <w:rPr>
                  <w:b/>
                  <w:lang w:val="en-US"/>
                </w:rPr>
                <w:t>b</w:t>
              </w:r>
              <w:r w:rsidRPr="00083798">
                <w:rPr>
                  <w:b/>
                  <w:lang w:val="en-US"/>
                </w:rPr>
                <w:t>_f</w:t>
              </w:r>
              <w:proofErr w:type="spellEnd"/>
              <w:r>
                <w:rPr>
                  <w:lang w:val="en-US"/>
                </w:rPr>
                <w:t>’. Note the ‘</w:t>
              </w:r>
              <w:proofErr w:type="spellStart"/>
              <w:r w:rsidRPr="00083798">
                <w:rPr>
                  <w:b/>
                  <w:lang w:val="en-US"/>
                </w:rPr>
                <w:t>Zc</w:t>
              </w:r>
              <w:r>
                <w:rPr>
                  <w:b/>
                  <w:lang w:val="en-US"/>
                </w:rPr>
                <w:t>b</w:t>
              </w:r>
              <w:r w:rsidRPr="00083798">
                <w:rPr>
                  <w:b/>
                  <w:lang w:val="en-US"/>
                </w:rPr>
                <w:t>_f</w:t>
              </w:r>
              <w:proofErr w:type="spellEnd"/>
              <w:r>
                <w:rPr>
                  <w:lang w:val="en-US"/>
                </w:rPr>
                <w:t>’ may be empty matrix. In such case the impedance is not dependent on frequency.</w:t>
              </w:r>
            </w:ins>
          </w:p>
        </w:tc>
      </w:tr>
      <w:tr w:rsidR="00E60687" w:rsidTr="00B272F2">
        <w:trPr>
          <w:ins w:id="845" w:author="smaslan" w:date="2018-01-18T16:51:00Z"/>
        </w:trPr>
        <w:tc>
          <w:tcPr>
            <w:tcW w:w="2158" w:type="dxa"/>
          </w:tcPr>
          <w:p w:rsidR="00E60687" w:rsidRDefault="00E60687" w:rsidP="00B272F2">
            <w:pPr>
              <w:rPr>
                <w:ins w:id="846" w:author="smaslan" w:date="2018-01-18T16:51:00Z"/>
                <w:lang w:val="en-US"/>
              </w:rPr>
            </w:pPr>
            <w:proofErr w:type="spellStart"/>
            <w:ins w:id="847" w:author="smaslan" w:date="2018-01-18T16:51:00Z">
              <w:r>
                <w:rPr>
                  <w:lang w:val="en-US"/>
                </w:rPr>
                <w:t>Ycb_Cp</w:t>
              </w:r>
              <w:proofErr w:type="spellEnd"/>
            </w:ins>
          </w:p>
          <w:p w:rsidR="00E60687" w:rsidRDefault="00E60687" w:rsidP="00B272F2">
            <w:pPr>
              <w:rPr>
                <w:ins w:id="848" w:author="smaslan" w:date="2018-01-18T16:51:00Z"/>
                <w:lang w:val="en-US"/>
              </w:rPr>
            </w:pPr>
            <w:proofErr w:type="spellStart"/>
            <w:ins w:id="849" w:author="smaslan" w:date="2018-01-18T16:51:00Z">
              <w:r>
                <w:rPr>
                  <w:lang w:val="en-US"/>
                </w:rPr>
                <w:t>Ycb_D</w:t>
              </w:r>
              <w:proofErr w:type="spellEnd"/>
            </w:ins>
          </w:p>
          <w:p w:rsidR="00E60687" w:rsidRDefault="00E60687">
            <w:pPr>
              <w:rPr>
                <w:ins w:id="850" w:author="smaslan" w:date="2018-01-18T16:51:00Z"/>
                <w:lang w:val="en-US"/>
              </w:rPr>
            </w:pPr>
            <w:proofErr w:type="spellStart"/>
            <w:ins w:id="851" w:author="smaslan" w:date="2018-01-18T16:51:00Z">
              <w:r>
                <w:rPr>
                  <w:lang w:val="en-US"/>
                </w:rPr>
                <w:t>Ycb_f</w:t>
              </w:r>
              <w:proofErr w:type="spellEnd"/>
            </w:ins>
          </w:p>
        </w:tc>
        <w:tc>
          <w:tcPr>
            <w:tcW w:w="766" w:type="dxa"/>
          </w:tcPr>
          <w:p w:rsidR="00E60687" w:rsidRDefault="00742C77" w:rsidP="00B272F2">
            <w:pPr>
              <w:rPr>
                <w:ins w:id="852" w:author="smaslan" w:date="2018-01-18T16:51:00Z"/>
                <w:lang w:val="en-US"/>
              </w:rPr>
            </w:pPr>
            <w:ins w:id="853" w:author="Stanislav Maslan" w:date="2018-01-21T12:53:00Z">
              <w:r>
                <w:rPr>
                  <w:lang w:val="en-US"/>
                </w:rPr>
                <w:t>1</w:t>
              </w:r>
            </w:ins>
          </w:p>
        </w:tc>
        <w:tc>
          <w:tcPr>
            <w:tcW w:w="1418" w:type="dxa"/>
          </w:tcPr>
          <w:p w:rsidR="00E60687" w:rsidRDefault="00E60687" w:rsidP="00B272F2">
            <w:pPr>
              <w:rPr>
                <w:ins w:id="854" w:author="smaslan" w:date="2018-01-18T16:51:00Z"/>
                <w:lang w:val="en-US"/>
              </w:rPr>
            </w:pPr>
            <w:ins w:id="855" w:author="smaslan" w:date="2018-01-18T16:51:00Z">
              <w:r>
                <w:rPr>
                  <w:lang w:val="en-US"/>
                </w:rPr>
                <w:t>Real column vectors</w:t>
              </w:r>
            </w:ins>
          </w:p>
        </w:tc>
        <w:tc>
          <w:tcPr>
            <w:tcW w:w="4946" w:type="dxa"/>
          </w:tcPr>
          <w:p w:rsidR="00E60687" w:rsidRDefault="00E60687">
            <w:pPr>
              <w:rPr>
                <w:ins w:id="856" w:author="smaslan" w:date="2018-01-18T16:51:00Z"/>
                <w:lang w:val="en-US"/>
              </w:rPr>
            </w:pPr>
            <w:ins w:id="857" w:author="smaslan" w:date="2018-01-18T16:51:00Z">
              <w:r>
                <w:rPr>
                  <w:lang w:val="en-US"/>
                </w:rPr>
                <w:t xml:space="preserve">Effective shunting admittance of the transducer’s output terminals in </w:t>
              </w:r>
              <w:proofErr w:type="spellStart"/>
              <w:r>
                <w:rPr>
                  <w:lang w:val="en-US"/>
                </w:rPr>
                <w:t>Cp</w:t>
              </w:r>
              <w:proofErr w:type="spellEnd"/>
              <w:r>
                <w:rPr>
                  <w:lang w:val="en-US"/>
                </w:rPr>
                <w:t>-D format, one row per frequency in ‘</w:t>
              </w:r>
              <w:proofErr w:type="spellStart"/>
              <w:r w:rsidRPr="00083798">
                <w:rPr>
                  <w:b/>
                  <w:lang w:val="en-US"/>
                </w:rPr>
                <w:t>Yc</w:t>
              </w:r>
            </w:ins>
            <w:ins w:id="858" w:author="smaslan" w:date="2018-01-18T16:52:00Z">
              <w:r>
                <w:rPr>
                  <w:b/>
                  <w:lang w:val="en-US"/>
                </w:rPr>
                <w:t>b</w:t>
              </w:r>
            </w:ins>
            <w:ins w:id="859" w:author="smaslan" w:date="2018-01-18T16:51:00Z">
              <w:r w:rsidRPr="00083798">
                <w:rPr>
                  <w:b/>
                  <w:lang w:val="en-US"/>
                </w:rPr>
                <w:t>_f</w:t>
              </w:r>
              <w:proofErr w:type="spellEnd"/>
              <w:r>
                <w:rPr>
                  <w:lang w:val="en-US"/>
                </w:rPr>
                <w:t>’. Note the ‘</w:t>
              </w:r>
              <w:proofErr w:type="spellStart"/>
              <w:r>
                <w:rPr>
                  <w:b/>
                  <w:lang w:val="en-US"/>
                </w:rPr>
                <w:t>Y</w:t>
              </w:r>
              <w:r w:rsidRPr="00083798">
                <w:rPr>
                  <w:b/>
                  <w:lang w:val="en-US"/>
                </w:rPr>
                <w:t>c</w:t>
              </w:r>
            </w:ins>
            <w:ins w:id="860" w:author="smaslan" w:date="2018-01-18T16:52:00Z">
              <w:r>
                <w:rPr>
                  <w:b/>
                  <w:lang w:val="en-US"/>
                </w:rPr>
                <w:t>b</w:t>
              </w:r>
            </w:ins>
            <w:ins w:id="861" w:author="smaslan" w:date="2018-01-18T16:51:00Z">
              <w:r w:rsidRPr="00083798">
                <w:rPr>
                  <w:b/>
                  <w:lang w:val="en-US"/>
                </w:rPr>
                <w:t>_f</w:t>
              </w:r>
              <w:proofErr w:type="spellEnd"/>
              <w:r>
                <w:rPr>
                  <w:lang w:val="en-US"/>
                </w:rPr>
                <w:t>’ may be empty matrix. In such case the impedance is not dependent on frequency.</w:t>
              </w:r>
            </w:ins>
          </w:p>
        </w:tc>
      </w:tr>
      <w:tr w:rsidR="00891D6B" w:rsidTr="00B272F2">
        <w:trPr>
          <w:ins w:id="862" w:author="smaslan" w:date="2019-04-15T14:35:00Z"/>
        </w:trPr>
        <w:tc>
          <w:tcPr>
            <w:tcW w:w="2158" w:type="dxa"/>
          </w:tcPr>
          <w:p w:rsidR="00891D6B" w:rsidRDefault="00891D6B" w:rsidP="00B272F2">
            <w:pPr>
              <w:rPr>
                <w:ins w:id="863" w:author="smaslan" w:date="2019-04-15T14:36:00Z"/>
                <w:lang w:val="en-US"/>
              </w:rPr>
            </w:pPr>
            <w:proofErr w:type="spellStart"/>
            <w:ins w:id="864" w:author="smaslan" w:date="2019-04-15T14:35:00Z">
              <w:r>
                <w:rPr>
                  <w:lang w:val="en-US"/>
                </w:rPr>
                <w:t>Z</w:t>
              </w:r>
            </w:ins>
            <w:ins w:id="865" w:author="smaslan" w:date="2019-04-15T14:36:00Z">
              <w:r>
                <w:rPr>
                  <w:lang w:val="en-US"/>
                </w:rPr>
                <w:t>buf_Rs</w:t>
              </w:r>
              <w:proofErr w:type="spellEnd"/>
            </w:ins>
          </w:p>
          <w:p w:rsidR="00891D6B" w:rsidRDefault="00891D6B" w:rsidP="00891D6B">
            <w:pPr>
              <w:rPr>
                <w:ins w:id="866" w:author="smaslan" w:date="2019-04-15T14:36:00Z"/>
                <w:lang w:val="en-US"/>
              </w:rPr>
              <w:pPrChange w:id="867" w:author="smaslan" w:date="2019-04-15T14:36:00Z">
                <w:pPr/>
              </w:pPrChange>
            </w:pPr>
            <w:proofErr w:type="spellStart"/>
            <w:ins w:id="868" w:author="smaslan" w:date="2019-04-15T14:36:00Z">
              <w:r>
                <w:rPr>
                  <w:lang w:val="en-US"/>
                </w:rPr>
                <w:t>Zbuf_</w:t>
              </w:r>
              <w:r>
                <w:rPr>
                  <w:lang w:val="en-US"/>
                </w:rPr>
                <w:t>L</w:t>
              </w:r>
              <w:r>
                <w:rPr>
                  <w:lang w:val="en-US"/>
                </w:rPr>
                <w:t>s</w:t>
              </w:r>
              <w:proofErr w:type="spellEnd"/>
            </w:ins>
          </w:p>
          <w:p w:rsidR="00891D6B" w:rsidRDefault="00891D6B" w:rsidP="00891D6B">
            <w:pPr>
              <w:rPr>
                <w:ins w:id="869" w:author="smaslan" w:date="2019-04-15T14:35:00Z"/>
                <w:lang w:val="en-US"/>
              </w:rPr>
              <w:pPrChange w:id="870" w:author="smaslan" w:date="2019-04-15T14:36:00Z">
                <w:pPr/>
              </w:pPrChange>
            </w:pPr>
            <w:proofErr w:type="spellStart"/>
            <w:ins w:id="871" w:author="smaslan" w:date="2019-04-15T14:36:00Z">
              <w:r>
                <w:rPr>
                  <w:lang w:val="en-US"/>
                </w:rPr>
                <w:t>Zbuf_</w:t>
              </w:r>
              <w:r>
                <w:rPr>
                  <w:lang w:val="en-US"/>
                </w:rPr>
                <w:t>f</w:t>
              </w:r>
            </w:ins>
            <w:proofErr w:type="spellEnd"/>
          </w:p>
        </w:tc>
        <w:tc>
          <w:tcPr>
            <w:tcW w:w="766" w:type="dxa"/>
          </w:tcPr>
          <w:p w:rsidR="00891D6B" w:rsidRDefault="00891D6B" w:rsidP="00B272F2">
            <w:pPr>
              <w:rPr>
                <w:ins w:id="872" w:author="smaslan" w:date="2019-04-15T14:35:00Z"/>
                <w:lang w:val="en-US"/>
              </w:rPr>
            </w:pPr>
            <w:ins w:id="873" w:author="smaslan" w:date="2019-04-15T14:36:00Z">
              <w:r>
                <w:rPr>
                  <w:lang w:val="en-US"/>
                </w:rPr>
                <w:t>1</w:t>
              </w:r>
            </w:ins>
          </w:p>
        </w:tc>
        <w:tc>
          <w:tcPr>
            <w:tcW w:w="1418" w:type="dxa"/>
          </w:tcPr>
          <w:p w:rsidR="00891D6B" w:rsidRDefault="00891D6B" w:rsidP="00B272F2">
            <w:pPr>
              <w:rPr>
                <w:ins w:id="874" w:author="smaslan" w:date="2019-04-15T14:35:00Z"/>
                <w:lang w:val="en-US"/>
              </w:rPr>
            </w:pPr>
            <w:ins w:id="875" w:author="smaslan" w:date="2019-04-15T14:36:00Z">
              <w:r>
                <w:rPr>
                  <w:lang w:val="en-US"/>
                </w:rPr>
                <w:t>Real column vectors</w:t>
              </w:r>
            </w:ins>
          </w:p>
        </w:tc>
        <w:tc>
          <w:tcPr>
            <w:tcW w:w="4946" w:type="dxa"/>
          </w:tcPr>
          <w:p w:rsidR="00891D6B" w:rsidRDefault="00891D6B" w:rsidP="00891D6B">
            <w:pPr>
              <w:rPr>
                <w:ins w:id="876" w:author="smaslan" w:date="2019-04-15T14:35:00Z"/>
                <w:lang w:val="en-US"/>
              </w:rPr>
              <w:pPrChange w:id="877" w:author="smaslan" w:date="2019-04-15T14:37:00Z">
                <w:pPr/>
              </w:pPrChange>
            </w:pPr>
            <w:ins w:id="878" w:author="smaslan" w:date="2019-04-15T14:36:00Z">
              <w:r>
                <w:rPr>
                  <w:lang w:val="en-US"/>
                </w:rPr>
                <w:t>Output impedance of buffer inserted between transducer and cable. Th</w:t>
              </w:r>
            </w:ins>
            <w:ins w:id="879" w:author="smaslan" w:date="2019-04-15T14:37:00Z">
              <w:r>
                <w:rPr>
                  <w:lang w:val="en-US"/>
                </w:rPr>
                <w:t>ese quantities are</w:t>
              </w:r>
            </w:ins>
            <w:ins w:id="880" w:author="smaslan" w:date="2019-04-15T14:36:00Z">
              <w:r>
                <w:rPr>
                  <w:lang w:val="en-US"/>
                </w:rPr>
                <w:t xml:space="preserve"> not passed when buffer is not </w:t>
              </w:r>
            </w:ins>
            <w:ins w:id="881" w:author="smaslan" w:date="2019-04-15T14:37:00Z">
              <w:r>
                <w:rPr>
                  <w:lang w:val="en-US"/>
                </w:rPr>
                <w:t>used</w:t>
              </w:r>
            </w:ins>
            <w:ins w:id="882" w:author="smaslan" w:date="2019-04-15T14:36:00Z">
              <w:r>
                <w:rPr>
                  <w:lang w:val="en-US"/>
                </w:rPr>
                <w:t>.</w:t>
              </w:r>
            </w:ins>
          </w:p>
        </w:tc>
      </w:tr>
      <w:tr w:rsidR="00EF4C78" w:rsidTr="00E60687">
        <w:tc>
          <w:tcPr>
            <w:tcW w:w="2158" w:type="dxa"/>
          </w:tcPr>
          <w:p w:rsidR="00EF4C78" w:rsidRDefault="00EF4C78" w:rsidP="00F46775">
            <w:pPr>
              <w:rPr>
                <w:lang w:val="en-US"/>
              </w:rPr>
            </w:pPr>
            <w:proofErr w:type="spellStart"/>
            <w:r>
              <w:rPr>
                <w:lang w:val="en-US"/>
              </w:rPr>
              <w:t>adc_bits</w:t>
            </w:r>
            <w:proofErr w:type="spellEnd"/>
          </w:p>
        </w:tc>
        <w:tc>
          <w:tcPr>
            <w:tcW w:w="766" w:type="dxa"/>
          </w:tcPr>
          <w:p w:rsidR="00EF4C78" w:rsidRDefault="00EF4C78">
            <w:pPr>
              <w:rPr>
                <w:lang w:val="en-US"/>
              </w:rPr>
            </w:pPr>
            <w:r>
              <w:rPr>
                <w:lang w:val="en-US"/>
              </w:rPr>
              <w:t>1</w:t>
            </w:r>
            <w:r w:rsidR="009127FD">
              <w:rPr>
                <w:lang w:val="en-US"/>
              </w:rPr>
              <w:t xml:space="preserve">, </w:t>
            </w:r>
            <w:ins w:id="883" w:author="Stanislav Maslan" w:date="2018-02-24T11:09:00Z">
              <w:r w:rsidR="00D55774">
                <w:rPr>
                  <w:lang w:val="en-US"/>
                </w:rPr>
                <w:t xml:space="preserve">2, </w:t>
              </w:r>
            </w:ins>
            <w:del w:id="884" w:author="Stanislav Maslan" w:date="2018-01-21T12:53:00Z">
              <w:r w:rsidR="009127FD" w:rsidDel="00742C77">
                <w:rPr>
                  <w:lang w:val="en-US"/>
                </w:rPr>
                <w:delText>2</w:delText>
              </w:r>
            </w:del>
            <w:ins w:id="885" w:author="Stanislav Maslan" w:date="2018-01-21T12:53:00Z">
              <w:r w:rsidR="00742C77">
                <w:rPr>
                  <w:lang w:val="en-US"/>
                </w:rPr>
                <w:t>3</w:t>
              </w:r>
            </w:ins>
          </w:p>
        </w:tc>
        <w:tc>
          <w:tcPr>
            <w:tcW w:w="1418" w:type="dxa"/>
          </w:tcPr>
          <w:p w:rsidR="00EF4C78" w:rsidRDefault="00EF4C78" w:rsidP="009A0351">
            <w:pPr>
              <w:rPr>
                <w:lang w:val="en-US"/>
              </w:rPr>
            </w:pPr>
            <w:r>
              <w:rPr>
                <w:lang w:val="en-US"/>
              </w:rPr>
              <w:t>Integer scalar</w:t>
            </w:r>
          </w:p>
        </w:tc>
        <w:tc>
          <w:tcPr>
            <w:tcW w:w="4946" w:type="dxa"/>
          </w:tcPr>
          <w:p w:rsidR="00EF4C78" w:rsidRDefault="00EF4C78" w:rsidP="00F46775">
            <w:pPr>
              <w:rPr>
                <w:lang w:val="en-US"/>
              </w:rPr>
            </w:pPr>
            <w:r>
              <w:rPr>
                <w:lang w:val="en-US"/>
              </w:rPr>
              <w:t>Bit resolution of the ADC of the digitizer.</w:t>
            </w:r>
          </w:p>
        </w:tc>
      </w:tr>
      <w:tr w:rsidR="00EF4C78" w:rsidTr="00E60687">
        <w:tc>
          <w:tcPr>
            <w:tcW w:w="2158" w:type="dxa"/>
          </w:tcPr>
          <w:p w:rsidR="00EF4C78" w:rsidRDefault="00EF4C78" w:rsidP="00D04608">
            <w:pPr>
              <w:rPr>
                <w:lang w:val="en-US"/>
              </w:rPr>
            </w:pPr>
            <w:proofErr w:type="spellStart"/>
            <w:r>
              <w:rPr>
                <w:lang w:val="en-US"/>
              </w:rPr>
              <w:t>adc_nrng</w:t>
            </w:r>
            <w:proofErr w:type="spellEnd"/>
          </w:p>
        </w:tc>
        <w:tc>
          <w:tcPr>
            <w:tcW w:w="766" w:type="dxa"/>
          </w:tcPr>
          <w:p w:rsidR="00EF4C78" w:rsidRDefault="00EF4C78">
            <w:pPr>
              <w:rPr>
                <w:lang w:val="en-US"/>
              </w:rPr>
            </w:pPr>
            <w:r>
              <w:rPr>
                <w:lang w:val="en-US"/>
              </w:rPr>
              <w:t>1</w:t>
            </w:r>
            <w:r w:rsidR="009127FD">
              <w:rPr>
                <w:lang w:val="en-US"/>
              </w:rPr>
              <w:t>,</w:t>
            </w:r>
            <w:ins w:id="886" w:author="Stanislav Maslan" w:date="2018-02-24T11:09:00Z">
              <w:r w:rsidR="00D55774">
                <w:rPr>
                  <w:lang w:val="en-US"/>
                </w:rPr>
                <w:t xml:space="preserve"> 2,</w:t>
              </w:r>
            </w:ins>
            <w:r w:rsidR="009127FD">
              <w:rPr>
                <w:lang w:val="en-US"/>
              </w:rPr>
              <w:t xml:space="preserve"> </w:t>
            </w:r>
            <w:del w:id="887" w:author="Stanislav Maslan" w:date="2018-01-21T12:53:00Z">
              <w:r w:rsidR="009127FD" w:rsidDel="00742C77">
                <w:rPr>
                  <w:lang w:val="en-US"/>
                </w:rPr>
                <w:delText>2</w:delText>
              </w:r>
            </w:del>
            <w:ins w:id="888" w:author="Stanislav Maslan" w:date="2018-01-21T12:53:00Z">
              <w:r w:rsidR="00742C77">
                <w:rPr>
                  <w:lang w:val="en-US"/>
                </w:rPr>
                <w:t>3</w:t>
              </w:r>
            </w:ins>
          </w:p>
        </w:tc>
        <w:tc>
          <w:tcPr>
            <w:tcW w:w="1418" w:type="dxa"/>
          </w:tcPr>
          <w:p w:rsidR="00EF4C78" w:rsidRDefault="00EF4C78" w:rsidP="009A0351">
            <w:pPr>
              <w:rPr>
                <w:lang w:val="en-US"/>
              </w:rPr>
            </w:pPr>
            <w:r>
              <w:rPr>
                <w:lang w:val="en-US"/>
              </w:rPr>
              <w:t>Real scalar</w:t>
            </w:r>
          </w:p>
        </w:tc>
        <w:tc>
          <w:tcPr>
            <w:tcW w:w="4946" w:type="dxa"/>
          </w:tcPr>
          <w:p w:rsidR="00EF4C78" w:rsidRDefault="00EF4C78" w:rsidP="00286F08">
            <w:pPr>
              <w:rPr>
                <w:lang w:val="en-US"/>
              </w:rPr>
            </w:pPr>
            <w:r>
              <w:rPr>
                <w:lang w:val="en-US"/>
              </w:rPr>
              <w:t>Range of the digitizer channel in [Volts].</w:t>
            </w:r>
          </w:p>
        </w:tc>
      </w:tr>
      <w:tr w:rsidR="00EF4C78" w:rsidTr="00E60687">
        <w:tc>
          <w:tcPr>
            <w:tcW w:w="2158" w:type="dxa"/>
          </w:tcPr>
          <w:p w:rsidR="00EF4C78" w:rsidRDefault="00EF4C78" w:rsidP="00D04608">
            <w:pPr>
              <w:rPr>
                <w:lang w:val="en-US"/>
              </w:rPr>
            </w:pPr>
            <w:proofErr w:type="spellStart"/>
            <w:r>
              <w:rPr>
                <w:lang w:val="en-US"/>
              </w:rPr>
              <w:t>lsb</w:t>
            </w:r>
            <w:proofErr w:type="spellEnd"/>
          </w:p>
        </w:tc>
        <w:tc>
          <w:tcPr>
            <w:tcW w:w="766" w:type="dxa"/>
          </w:tcPr>
          <w:p w:rsidR="00EF4C78" w:rsidRDefault="00EF4C78">
            <w:pPr>
              <w:rPr>
                <w:lang w:val="en-US"/>
              </w:rPr>
              <w:pPrChange w:id="889" w:author="Stanislav Maslan" w:date="2018-02-24T11:09:00Z">
                <w:pPr>
                  <w:spacing w:after="200" w:line="276" w:lineRule="auto"/>
                </w:pPr>
              </w:pPrChange>
            </w:pPr>
            <w:r>
              <w:rPr>
                <w:lang w:val="en-US"/>
              </w:rPr>
              <w:t>1</w:t>
            </w:r>
            <w:r w:rsidR="009127FD">
              <w:rPr>
                <w:lang w:val="en-US"/>
              </w:rPr>
              <w:t>,</w:t>
            </w:r>
            <w:ins w:id="890" w:author="Stanislav Maslan" w:date="2018-02-24T11:09:00Z">
              <w:r w:rsidR="00D55774">
                <w:rPr>
                  <w:lang w:val="en-US"/>
                </w:rPr>
                <w:t xml:space="preserve"> 2,</w:t>
              </w:r>
            </w:ins>
            <w:r w:rsidR="009127FD">
              <w:rPr>
                <w:lang w:val="en-US"/>
              </w:rPr>
              <w:t xml:space="preserve"> </w:t>
            </w:r>
            <w:del w:id="891" w:author="Stanislav Maslan" w:date="2018-01-21T12:53:00Z">
              <w:r w:rsidR="009127FD" w:rsidDel="00742C77">
                <w:rPr>
                  <w:lang w:val="en-US"/>
                </w:rPr>
                <w:delText>2</w:delText>
              </w:r>
            </w:del>
            <w:ins w:id="892" w:author="Stanislav Maslan" w:date="2018-01-21T12:53:00Z">
              <w:r w:rsidR="00742C77">
                <w:rPr>
                  <w:lang w:val="en-US"/>
                </w:rPr>
                <w:t>3</w:t>
              </w:r>
            </w:ins>
          </w:p>
        </w:tc>
        <w:tc>
          <w:tcPr>
            <w:tcW w:w="1418" w:type="dxa"/>
          </w:tcPr>
          <w:p w:rsidR="00EF4C78" w:rsidRDefault="00EF4C78" w:rsidP="009A0351">
            <w:pPr>
              <w:rPr>
                <w:lang w:val="en-US"/>
              </w:rPr>
            </w:pPr>
            <w:r>
              <w:rPr>
                <w:lang w:val="en-US"/>
              </w:rPr>
              <w:t>Real scalar</w:t>
            </w:r>
          </w:p>
        </w:tc>
        <w:tc>
          <w:tcPr>
            <w:tcW w:w="4946" w:type="dxa"/>
          </w:tcPr>
          <w:p w:rsidR="00EF4C78" w:rsidRDefault="00EF4C78" w:rsidP="00286F08">
            <w:pPr>
              <w:rPr>
                <w:lang w:val="en-US"/>
              </w:rPr>
            </w:pPr>
            <w:r>
              <w:rPr>
                <w:lang w:val="en-US"/>
              </w:rPr>
              <w:t xml:space="preserve">Value of </w:t>
            </w:r>
            <w:r w:rsidR="00162F69">
              <w:rPr>
                <w:lang w:val="en-US"/>
              </w:rPr>
              <w:t xml:space="preserve">the </w:t>
            </w:r>
            <w:r>
              <w:rPr>
                <w:lang w:val="en-US"/>
              </w:rPr>
              <w:t xml:space="preserve">least significant bit </w:t>
            </w:r>
            <w:r w:rsidR="00162F69">
              <w:rPr>
                <w:lang w:val="en-US"/>
              </w:rPr>
              <w:t xml:space="preserve">of the ADC </w:t>
            </w:r>
            <w:r>
              <w:rPr>
                <w:lang w:val="en-US"/>
              </w:rPr>
              <w:t>[Volts].</w:t>
            </w:r>
          </w:p>
        </w:tc>
      </w:tr>
    </w:tbl>
    <w:p w:rsidR="00EB2C5C" w:rsidRDefault="00EB2C5C">
      <w:pPr>
        <w:rPr>
          <w:lang w:val="en-US"/>
        </w:rPr>
      </w:pPr>
    </w:p>
    <w:p w:rsidR="001077F0" w:rsidRDefault="001077F0" w:rsidP="001077F0">
      <w:pPr>
        <w:rPr>
          <w:lang w:val="en-US"/>
        </w:rPr>
      </w:pPr>
      <w:r w:rsidRPr="009127FD">
        <w:rPr>
          <w:b/>
          <w:lang w:val="en-US"/>
        </w:rPr>
        <w:t xml:space="preserve">Note </w:t>
      </w:r>
      <w:r w:rsidR="009127FD" w:rsidRPr="009127FD">
        <w:rPr>
          <w:b/>
          <w:lang w:val="en-US"/>
        </w:rPr>
        <w:t>1)</w:t>
      </w:r>
      <w:r w:rsidR="002528FA">
        <w:rPr>
          <w:b/>
          <w:lang w:val="en-US"/>
        </w:rPr>
        <w:t>:</w:t>
      </w:r>
      <w:r w:rsidR="009127FD">
        <w:rPr>
          <w:lang w:val="en-US"/>
        </w:rPr>
        <w:t xml:space="preserve"> </w:t>
      </w:r>
      <w:r w:rsidR="002528FA">
        <w:rPr>
          <w:lang w:val="en-US"/>
        </w:rPr>
        <w:t>T</w:t>
      </w:r>
      <w:r>
        <w:rPr>
          <w:lang w:val="en-US"/>
        </w:rPr>
        <w:t xml:space="preserve">he parameters are defined for each channel of the measurement system. For algorithms with single input </w:t>
      </w:r>
      <w:r w:rsidRPr="009A0351">
        <w:rPr>
          <w:b/>
          <w:lang w:val="en-US"/>
        </w:rPr>
        <w:t>‘y’</w:t>
      </w:r>
      <w:r>
        <w:rPr>
          <w:lang w:val="en-US"/>
        </w:rPr>
        <w:t xml:space="preserve"> the names of the parameters are as defined in the table above. For multichannel algorithms which have two inputs </w:t>
      </w:r>
      <w:r w:rsidRPr="009A0351">
        <w:rPr>
          <w:b/>
          <w:lang w:val="en-US"/>
        </w:rPr>
        <w:t>‘u’</w:t>
      </w:r>
      <w:r>
        <w:rPr>
          <w:lang w:val="en-US"/>
        </w:rPr>
        <w:t xml:space="preserve"> and </w:t>
      </w:r>
      <w:r w:rsidRPr="009A0351">
        <w:rPr>
          <w:b/>
          <w:lang w:val="en-US"/>
        </w:rPr>
        <w:t>‘i’</w:t>
      </w:r>
      <w:r>
        <w:rPr>
          <w:lang w:val="en-US"/>
        </w:rPr>
        <w:t xml:space="preserve"> the parameters will be combined with prefi</w:t>
      </w:r>
      <w:del w:id="893" w:author="smaslan" w:date="2018-08-07T17:06:00Z">
        <w:r w:rsidDel="0061369F">
          <w:rPr>
            <w:lang w:val="en-US"/>
          </w:rPr>
          <w:delText>x</w:delText>
        </w:r>
      </w:del>
      <w:ins w:id="894" w:author="smaslan" w:date="2018-08-07T17:06:00Z">
        <w:r w:rsidR="0061369F">
          <w:rPr>
            <w:lang w:val="en-US"/>
          </w:rPr>
          <w:t>x</w:t>
        </w:r>
      </w:ins>
      <w:r>
        <w:rPr>
          <w:lang w:val="en-US"/>
        </w:rPr>
        <w:t>es defining the channel</w:t>
      </w:r>
      <w:ins w:id="895" w:author="Stanislav Maslan" w:date="2018-01-21T13:50:00Z">
        <w:r w:rsidR="002C32B2">
          <w:rPr>
            <w:lang w:val="en-US"/>
          </w:rPr>
          <w:t xml:space="preserve"> ‘</w:t>
        </w:r>
        <w:r w:rsidR="002C32B2" w:rsidRPr="002C32B2">
          <w:rPr>
            <w:b/>
            <w:lang w:val="en-US"/>
            <w:rPrChange w:id="896" w:author="Stanislav Maslan" w:date="2018-01-21T13:50:00Z">
              <w:rPr>
                <w:lang w:val="en-US"/>
              </w:rPr>
            </w:rPrChange>
          </w:rPr>
          <w:t>u_</w:t>
        </w:r>
        <w:r w:rsidR="002C32B2">
          <w:rPr>
            <w:lang w:val="en-US"/>
          </w:rPr>
          <w:t>’ and ‘</w:t>
        </w:r>
        <w:r w:rsidR="002C32B2" w:rsidRPr="002C32B2">
          <w:rPr>
            <w:b/>
            <w:lang w:val="en-US"/>
            <w:rPrChange w:id="897" w:author="Stanislav Maslan" w:date="2018-01-21T13:50:00Z">
              <w:rPr>
                <w:lang w:val="en-US"/>
              </w:rPr>
            </w:rPrChange>
          </w:rPr>
          <w:t>i_</w:t>
        </w:r>
        <w:r w:rsidR="002C32B2">
          <w:rPr>
            <w:lang w:val="en-US"/>
          </w:rPr>
          <w:t>’</w:t>
        </w:r>
      </w:ins>
      <w:r>
        <w:rPr>
          <w:lang w:val="en-US"/>
        </w:rPr>
        <w:t>. See following example for parameter naming rules:</w:t>
      </w:r>
    </w:p>
    <w:tbl>
      <w:tblPr>
        <w:tblStyle w:val="Mkatabulky"/>
        <w:tblW w:w="0" w:type="auto"/>
        <w:tblLook w:val="04A0" w:firstRow="1" w:lastRow="0" w:firstColumn="1" w:lastColumn="0" w:noHBand="0" w:noVBand="1"/>
      </w:tblPr>
      <w:tblGrid>
        <w:gridCol w:w="1860"/>
        <w:gridCol w:w="2823"/>
        <w:gridCol w:w="2738"/>
      </w:tblGrid>
      <w:tr w:rsidR="001077F0" w:rsidTr="00162F69">
        <w:tc>
          <w:tcPr>
            <w:tcW w:w="1860" w:type="dxa"/>
          </w:tcPr>
          <w:p w:rsidR="001077F0" w:rsidRPr="00322D5C" w:rsidRDefault="001077F0" w:rsidP="00162F69">
            <w:pPr>
              <w:rPr>
                <w:b/>
                <w:lang w:val="en-US"/>
              </w:rPr>
            </w:pPr>
            <w:r w:rsidRPr="00322D5C">
              <w:rPr>
                <w:b/>
                <w:lang w:val="en-US"/>
              </w:rPr>
              <w:t>Parameter name</w:t>
            </w:r>
          </w:p>
        </w:tc>
        <w:tc>
          <w:tcPr>
            <w:tcW w:w="2823" w:type="dxa"/>
          </w:tcPr>
          <w:p w:rsidR="001077F0" w:rsidRPr="00322D5C" w:rsidRDefault="001077F0" w:rsidP="00162F69">
            <w:pPr>
              <w:rPr>
                <w:b/>
                <w:lang w:val="en-US"/>
              </w:rPr>
            </w:pPr>
            <w:r w:rsidRPr="00322D5C">
              <w:rPr>
                <w:b/>
                <w:lang w:val="en-US"/>
              </w:rPr>
              <w:t>U channel parameter name</w:t>
            </w:r>
          </w:p>
        </w:tc>
        <w:tc>
          <w:tcPr>
            <w:tcW w:w="2738" w:type="dxa"/>
          </w:tcPr>
          <w:p w:rsidR="001077F0" w:rsidRPr="00322D5C" w:rsidRDefault="001077F0" w:rsidP="00162F69">
            <w:pPr>
              <w:rPr>
                <w:b/>
                <w:lang w:val="en-US"/>
              </w:rPr>
            </w:pPr>
            <w:r w:rsidRPr="00322D5C">
              <w:rPr>
                <w:b/>
                <w:lang w:val="en-US"/>
              </w:rPr>
              <w:t>I channel parameter name</w:t>
            </w:r>
          </w:p>
        </w:tc>
      </w:tr>
      <w:tr w:rsidR="001077F0" w:rsidTr="00162F69">
        <w:tc>
          <w:tcPr>
            <w:tcW w:w="1860" w:type="dxa"/>
          </w:tcPr>
          <w:p w:rsidR="001077F0" w:rsidRDefault="001077F0" w:rsidP="00162F69">
            <w:pPr>
              <w:rPr>
                <w:lang w:val="en-US"/>
              </w:rPr>
            </w:pPr>
            <w:proofErr w:type="spellStart"/>
            <w:r>
              <w:rPr>
                <w:lang w:val="en-US"/>
              </w:rPr>
              <w:t>adc_gain</w:t>
            </w:r>
            <w:proofErr w:type="spellEnd"/>
          </w:p>
        </w:tc>
        <w:tc>
          <w:tcPr>
            <w:tcW w:w="2823" w:type="dxa"/>
          </w:tcPr>
          <w:p w:rsidR="001077F0" w:rsidRDefault="001077F0" w:rsidP="00162F69">
            <w:pPr>
              <w:rPr>
                <w:lang w:val="en-US"/>
              </w:rPr>
            </w:pPr>
            <w:proofErr w:type="spellStart"/>
            <w:r>
              <w:rPr>
                <w:lang w:val="en-US"/>
              </w:rPr>
              <w:t>u_adc_gain</w:t>
            </w:r>
            <w:proofErr w:type="spellEnd"/>
          </w:p>
        </w:tc>
        <w:tc>
          <w:tcPr>
            <w:tcW w:w="2738" w:type="dxa"/>
          </w:tcPr>
          <w:p w:rsidR="001077F0" w:rsidRDefault="001077F0" w:rsidP="00162F69">
            <w:pPr>
              <w:rPr>
                <w:lang w:val="en-US"/>
              </w:rPr>
            </w:pPr>
            <w:proofErr w:type="spellStart"/>
            <w:r>
              <w:rPr>
                <w:lang w:val="en-US"/>
              </w:rPr>
              <w:t>i_adc_gain</w:t>
            </w:r>
            <w:proofErr w:type="spellEnd"/>
          </w:p>
        </w:tc>
      </w:tr>
      <w:tr w:rsidR="001077F0" w:rsidTr="00162F69">
        <w:tc>
          <w:tcPr>
            <w:tcW w:w="1860" w:type="dxa"/>
          </w:tcPr>
          <w:p w:rsidR="001077F0" w:rsidRDefault="001077F0" w:rsidP="00162F69">
            <w:pPr>
              <w:rPr>
                <w:lang w:val="en-US"/>
              </w:rPr>
            </w:pPr>
            <w:proofErr w:type="spellStart"/>
            <w:r>
              <w:rPr>
                <w:lang w:val="en-US"/>
              </w:rPr>
              <w:t>adc_gain_f</w:t>
            </w:r>
            <w:proofErr w:type="spellEnd"/>
          </w:p>
        </w:tc>
        <w:tc>
          <w:tcPr>
            <w:tcW w:w="2823" w:type="dxa"/>
          </w:tcPr>
          <w:p w:rsidR="001077F0" w:rsidRDefault="001077F0" w:rsidP="00162F69">
            <w:pPr>
              <w:rPr>
                <w:lang w:val="en-US"/>
              </w:rPr>
            </w:pPr>
            <w:proofErr w:type="spellStart"/>
            <w:r>
              <w:rPr>
                <w:lang w:val="en-US"/>
              </w:rPr>
              <w:t>u_adc_gain_f</w:t>
            </w:r>
            <w:proofErr w:type="spellEnd"/>
          </w:p>
        </w:tc>
        <w:tc>
          <w:tcPr>
            <w:tcW w:w="2738" w:type="dxa"/>
          </w:tcPr>
          <w:p w:rsidR="001077F0" w:rsidRDefault="001077F0" w:rsidP="00162F69">
            <w:pPr>
              <w:rPr>
                <w:lang w:val="en-US"/>
              </w:rPr>
            </w:pPr>
            <w:proofErr w:type="spellStart"/>
            <w:r>
              <w:rPr>
                <w:lang w:val="en-US"/>
              </w:rPr>
              <w:t>i_adc_gain_f</w:t>
            </w:r>
            <w:proofErr w:type="spellEnd"/>
          </w:p>
        </w:tc>
      </w:tr>
      <w:tr w:rsidR="001077F0" w:rsidTr="00162F69">
        <w:tc>
          <w:tcPr>
            <w:tcW w:w="1860" w:type="dxa"/>
          </w:tcPr>
          <w:p w:rsidR="001077F0" w:rsidRDefault="001077F0" w:rsidP="00162F69">
            <w:pPr>
              <w:rPr>
                <w:lang w:val="en-US"/>
              </w:rPr>
            </w:pPr>
            <w:proofErr w:type="spellStart"/>
            <w:r>
              <w:rPr>
                <w:lang w:val="en-US"/>
              </w:rPr>
              <w:t>adc_nrng</w:t>
            </w:r>
            <w:proofErr w:type="spellEnd"/>
          </w:p>
        </w:tc>
        <w:tc>
          <w:tcPr>
            <w:tcW w:w="2823" w:type="dxa"/>
          </w:tcPr>
          <w:p w:rsidR="001077F0" w:rsidRDefault="001077F0" w:rsidP="00162F69">
            <w:pPr>
              <w:rPr>
                <w:lang w:val="en-US"/>
              </w:rPr>
            </w:pPr>
            <w:proofErr w:type="spellStart"/>
            <w:r>
              <w:rPr>
                <w:lang w:val="en-US"/>
              </w:rPr>
              <w:t>u_adc_nrng</w:t>
            </w:r>
            <w:proofErr w:type="spellEnd"/>
          </w:p>
        </w:tc>
        <w:tc>
          <w:tcPr>
            <w:tcW w:w="2738" w:type="dxa"/>
          </w:tcPr>
          <w:p w:rsidR="001077F0" w:rsidRDefault="001077F0" w:rsidP="00162F69">
            <w:pPr>
              <w:rPr>
                <w:lang w:val="en-US"/>
              </w:rPr>
            </w:pPr>
            <w:proofErr w:type="spellStart"/>
            <w:r>
              <w:rPr>
                <w:lang w:val="en-US"/>
              </w:rPr>
              <w:t>i_adc_nrng</w:t>
            </w:r>
            <w:proofErr w:type="spellEnd"/>
          </w:p>
        </w:tc>
      </w:tr>
      <w:tr w:rsidR="001077F0" w:rsidTr="00162F69">
        <w:tc>
          <w:tcPr>
            <w:tcW w:w="1860" w:type="dxa"/>
          </w:tcPr>
          <w:p w:rsidR="001077F0" w:rsidRDefault="001077F0" w:rsidP="00162F69">
            <w:pPr>
              <w:rPr>
                <w:lang w:val="en-US"/>
              </w:rPr>
            </w:pPr>
            <w:r>
              <w:rPr>
                <w:lang w:val="en-US"/>
              </w:rPr>
              <w:t>…</w:t>
            </w:r>
          </w:p>
        </w:tc>
        <w:tc>
          <w:tcPr>
            <w:tcW w:w="2823" w:type="dxa"/>
          </w:tcPr>
          <w:p w:rsidR="001077F0" w:rsidRDefault="001077F0" w:rsidP="00162F69">
            <w:pPr>
              <w:rPr>
                <w:lang w:val="en-US"/>
              </w:rPr>
            </w:pPr>
            <w:r>
              <w:rPr>
                <w:lang w:val="en-US"/>
              </w:rPr>
              <w:t>…</w:t>
            </w:r>
          </w:p>
        </w:tc>
        <w:tc>
          <w:tcPr>
            <w:tcW w:w="2738" w:type="dxa"/>
          </w:tcPr>
          <w:p w:rsidR="001077F0" w:rsidRDefault="001077F0" w:rsidP="00162F69">
            <w:pPr>
              <w:rPr>
                <w:lang w:val="en-US"/>
              </w:rPr>
            </w:pPr>
            <w:r>
              <w:rPr>
                <w:lang w:val="en-US"/>
              </w:rPr>
              <w:t>…</w:t>
            </w:r>
          </w:p>
        </w:tc>
      </w:tr>
    </w:tbl>
    <w:p w:rsidR="00712845" w:rsidRDefault="00712845">
      <w:pPr>
        <w:rPr>
          <w:ins w:id="898" w:author="Stanislav Maslan" w:date="2018-01-21T12:45:00Z"/>
          <w:b/>
          <w:lang w:val="en-US"/>
        </w:rPr>
      </w:pPr>
    </w:p>
    <w:p w:rsidR="00712845" w:rsidRDefault="00712845">
      <w:pPr>
        <w:rPr>
          <w:ins w:id="899" w:author="Stanislav Maslan" w:date="2018-01-21T12:41:00Z"/>
          <w:lang w:val="en-US"/>
        </w:rPr>
      </w:pPr>
      <w:ins w:id="900" w:author="Stanislav Maslan" w:date="2018-01-21T12:38:00Z">
        <w:r w:rsidRPr="00712845">
          <w:rPr>
            <w:b/>
            <w:lang w:val="en-US"/>
            <w:rPrChange w:id="901" w:author="Stanislav Maslan" w:date="2018-01-21T12:44:00Z">
              <w:rPr>
                <w:lang w:val="en-US"/>
              </w:rPr>
            </w:rPrChange>
          </w:rPr>
          <w:t>Note 2)</w:t>
        </w:r>
      </w:ins>
      <w:ins w:id="902" w:author="Stanislav Maslan" w:date="2018-01-21T12:44:00Z">
        <w:r w:rsidRPr="00712845">
          <w:rPr>
            <w:b/>
            <w:lang w:val="en-US"/>
            <w:rPrChange w:id="903" w:author="Stanislav Maslan" w:date="2018-01-21T12:44:00Z">
              <w:rPr>
                <w:lang w:val="en-US"/>
              </w:rPr>
            </w:rPrChange>
          </w:rPr>
          <w:t>:</w:t>
        </w:r>
      </w:ins>
      <w:ins w:id="904" w:author="Stanislav Maslan" w:date="2018-01-21T12:38:00Z">
        <w:r>
          <w:rPr>
            <w:lang w:val="en-US"/>
          </w:rPr>
          <w:t xml:space="preserve"> The TWM supports differential </w:t>
        </w:r>
      </w:ins>
      <w:ins w:id="905" w:author="Stanislav Maslan" w:date="2018-01-21T13:51:00Z">
        <w:r w:rsidR="002C32B2">
          <w:rPr>
            <w:lang w:val="en-US"/>
          </w:rPr>
          <w:t xml:space="preserve">connection of the </w:t>
        </w:r>
      </w:ins>
      <w:ins w:id="906" w:author="Stanislav Maslan" w:date="2018-01-21T12:38:00Z">
        <w:r>
          <w:rPr>
            <w:lang w:val="en-US"/>
          </w:rPr>
          <w:t>transducers</w:t>
        </w:r>
      </w:ins>
      <w:ins w:id="907" w:author="Stanislav Maslan" w:date="2018-01-21T13:51:00Z">
        <w:r w:rsidR="002C32B2">
          <w:rPr>
            <w:lang w:val="en-US"/>
          </w:rPr>
          <w:t xml:space="preserve">, i.e. each transducer </w:t>
        </w:r>
        <w:proofErr w:type="gramStart"/>
        <w:r w:rsidR="002C32B2">
          <w:rPr>
            <w:lang w:val="en-US"/>
          </w:rPr>
          <w:t>have</w:t>
        </w:r>
        <w:proofErr w:type="gramEnd"/>
        <w:r w:rsidR="002C32B2">
          <w:rPr>
            <w:lang w:val="en-US"/>
          </w:rPr>
          <w:t xml:space="preserve"> two digitizer channels assigned: </w:t>
        </w:r>
      </w:ins>
      <w:ins w:id="908" w:author="Stanislav Maslan" w:date="2018-01-21T13:52:00Z">
        <w:r w:rsidR="002C32B2">
          <w:rPr>
            <w:lang w:val="en-US"/>
          </w:rPr>
          <w:t>(i) high-side, (ii) low-side</w:t>
        </w:r>
      </w:ins>
      <w:ins w:id="909" w:author="smaslan" w:date="2018-08-07T17:07:00Z">
        <w:r w:rsidR="0061369F">
          <w:rPr>
            <w:lang w:val="en-US"/>
          </w:rPr>
          <w:t xml:space="preserve"> as shown in </w:t>
        </w:r>
        <w:r w:rsidR="0061369F">
          <w:rPr>
            <w:lang w:val="en-US"/>
          </w:rPr>
          <w:fldChar w:fldCharType="begin"/>
        </w:r>
        <w:r w:rsidR="0061369F">
          <w:rPr>
            <w:lang w:val="en-US"/>
          </w:rPr>
          <w:instrText xml:space="preserve"> REF _Ref521397284 \r \h </w:instrText>
        </w:r>
      </w:ins>
      <w:r w:rsidR="0061369F">
        <w:rPr>
          <w:lang w:val="en-US"/>
        </w:rPr>
      </w:r>
      <w:r w:rsidR="0061369F">
        <w:rPr>
          <w:lang w:val="en-US"/>
        </w:rPr>
        <w:fldChar w:fldCharType="separate"/>
      </w:r>
      <w:ins w:id="910" w:author="smaslan" w:date="2019-04-15T14:38:00Z">
        <w:r w:rsidR="00891D6B">
          <w:rPr>
            <w:lang w:val="en-US"/>
          </w:rPr>
          <w:t>[5]</w:t>
        </w:r>
      </w:ins>
      <w:ins w:id="911" w:author="smaslan" w:date="2018-08-07T17:07:00Z">
        <w:r w:rsidR="0061369F">
          <w:rPr>
            <w:lang w:val="en-US"/>
          </w:rPr>
          <w:fldChar w:fldCharType="end"/>
        </w:r>
      </w:ins>
      <w:ins w:id="912" w:author="Stanislav Maslan" w:date="2018-01-21T13:52:00Z">
        <w:r w:rsidR="002C32B2">
          <w:rPr>
            <w:lang w:val="en-US"/>
          </w:rPr>
          <w:t>.</w:t>
        </w:r>
      </w:ins>
      <w:ins w:id="913" w:author="Stanislav Maslan" w:date="2018-01-21T13:51:00Z">
        <w:r w:rsidR="002C32B2">
          <w:rPr>
            <w:lang w:val="en-US"/>
          </w:rPr>
          <w:t xml:space="preserve"> </w:t>
        </w:r>
      </w:ins>
      <w:ins w:id="914" w:author="Stanislav Maslan" w:date="2018-01-21T13:52:00Z">
        <w:r w:rsidR="002C32B2">
          <w:rPr>
            <w:lang w:val="en-US"/>
          </w:rPr>
          <w:t>I</w:t>
        </w:r>
      </w:ins>
      <w:ins w:id="915" w:author="Stanislav Maslan" w:date="2018-01-21T13:51:00Z">
        <w:r w:rsidR="002C32B2">
          <w:rPr>
            <w:lang w:val="en-US"/>
          </w:rPr>
          <w:t>f the algorithm has input quantity ‘</w:t>
        </w:r>
        <w:proofErr w:type="spellStart"/>
        <w:r w:rsidR="002C32B2" w:rsidRPr="002C32B2">
          <w:rPr>
            <w:b/>
            <w:lang w:val="en-US"/>
            <w:rPrChange w:id="916" w:author="Stanislav Maslan" w:date="2018-01-21T13:51:00Z">
              <w:rPr>
                <w:lang w:val="en-US"/>
              </w:rPr>
            </w:rPrChange>
          </w:rPr>
          <w:t>support_diff</w:t>
        </w:r>
        <w:proofErr w:type="spellEnd"/>
        <w:r w:rsidR="002C32B2">
          <w:rPr>
            <w:lang w:val="en-US"/>
          </w:rPr>
          <w:t>’</w:t>
        </w:r>
      </w:ins>
      <w:ins w:id="917" w:author="Stanislav Maslan" w:date="2018-01-21T13:52:00Z">
        <w:r w:rsidR="002C32B2">
          <w:rPr>
            <w:lang w:val="en-US"/>
          </w:rPr>
          <w:t xml:space="preserve"> and </w:t>
        </w:r>
      </w:ins>
      <w:ins w:id="918" w:author="Stanislav Maslan" w:date="2018-01-21T13:53:00Z">
        <w:r w:rsidR="002C32B2">
          <w:rPr>
            <w:lang w:val="en-US"/>
          </w:rPr>
          <w:t xml:space="preserve">user </w:t>
        </w:r>
      </w:ins>
      <w:ins w:id="919" w:author="Stanislav Maslan" w:date="2018-01-23T20:55:00Z">
        <w:r w:rsidR="002C50BF">
          <w:rPr>
            <w:lang w:val="en-US"/>
          </w:rPr>
          <w:t xml:space="preserve">sets </w:t>
        </w:r>
      </w:ins>
      <w:ins w:id="920" w:author="Stanislav Maslan" w:date="2018-01-21T13:53:00Z">
        <w:r w:rsidR="002C32B2">
          <w:rPr>
            <w:lang w:val="en-US"/>
          </w:rPr>
          <w:t xml:space="preserve">the TWM to the differential mode, the TWM will </w:t>
        </w:r>
      </w:ins>
      <w:ins w:id="921" w:author="Stanislav Maslan" w:date="2018-01-23T21:03:00Z">
        <w:r w:rsidR="00D62DFF">
          <w:rPr>
            <w:lang w:val="en-US"/>
          </w:rPr>
          <w:t>pass</w:t>
        </w:r>
      </w:ins>
      <w:ins w:id="922" w:author="Stanislav Maslan" w:date="2018-01-21T13:53:00Z">
        <w:r w:rsidR="002C32B2">
          <w:rPr>
            <w:lang w:val="en-US"/>
          </w:rPr>
          <w:t xml:space="preserve"> </w:t>
        </w:r>
      </w:ins>
      <w:ins w:id="923" w:author="Stanislav Maslan" w:date="2018-01-21T13:54:00Z">
        <w:r w:rsidR="002C32B2">
          <w:rPr>
            <w:lang w:val="en-US"/>
          </w:rPr>
          <w:t>additional</w:t>
        </w:r>
      </w:ins>
      <w:ins w:id="924" w:author="Stanislav Maslan" w:date="2018-01-21T13:53:00Z">
        <w:r w:rsidR="002C32B2">
          <w:rPr>
            <w:lang w:val="en-US"/>
          </w:rPr>
          <w:t xml:space="preserve"> </w:t>
        </w:r>
      </w:ins>
      <w:ins w:id="925" w:author="Stanislav Maslan" w:date="2018-01-21T13:54:00Z">
        <w:r w:rsidR="002C32B2">
          <w:rPr>
            <w:lang w:val="en-US"/>
          </w:rPr>
          <w:t>quantities for the low-side of the t</w:t>
        </w:r>
        <w:bookmarkStart w:id="926" w:name="_GoBack"/>
        <w:bookmarkEnd w:id="926"/>
        <w:r w:rsidR="002C32B2">
          <w:rPr>
            <w:lang w:val="en-US"/>
          </w:rPr>
          <w:t>ransducer (ADC channel data and its corrections).</w:t>
        </w:r>
      </w:ins>
      <w:ins w:id="927" w:author="Stanislav Maslan" w:date="2018-01-21T12:38:00Z">
        <w:r>
          <w:rPr>
            <w:lang w:val="en-US"/>
          </w:rPr>
          <w:t xml:space="preserve"> </w:t>
        </w:r>
      </w:ins>
      <w:ins w:id="928" w:author="Stanislav Maslan" w:date="2018-01-21T13:55:00Z">
        <w:r w:rsidR="002C32B2">
          <w:rPr>
            <w:lang w:val="en-US"/>
          </w:rPr>
          <w:t xml:space="preserve">If user of TWM sets it to single-ended mode, the TWM will </w:t>
        </w:r>
      </w:ins>
      <w:ins w:id="929" w:author="Stanislav Maslan" w:date="2018-01-21T13:56:00Z">
        <w:r w:rsidR="002C32B2">
          <w:rPr>
            <w:lang w:val="en-US"/>
          </w:rPr>
          <w:t xml:space="preserve">pass only the single ended quantities. </w:t>
        </w:r>
      </w:ins>
      <w:ins w:id="930" w:author="Stanislav Maslan" w:date="2018-01-21T13:54:00Z">
        <w:r w:rsidR="002C32B2">
          <w:rPr>
            <w:lang w:val="en-US"/>
          </w:rPr>
          <w:t xml:space="preserve">The </w:t>
        </w:r>
      </w:ins>
      <w:ins w:id="931" w:author="Stanislav Maslan" w:date="2018-01-21T12:41:00Z">
        <w:r>
          <w:rPr>
            <w:lang w:val="en-US"/>
          </w:rPr>
          <w:t>naming convention:</w:t>
        </w:r>
      </w:ins>
    </w:p>
    <w:tbl>
      <w:tblPr>
        <w:tblStyle w:val="Mkatabulky"/>
        <w:tblW w:w="0" w:type="auto"/>
        <w:tblLook w:val="04A0" w:firstRow="1" w:lastRow="0" w:firstColumn="1" w:lastColumn="0" w:noHBand="0" w:noVBand="1"/>
        <w:tblPrChange w:id="932" w:author="smaslan" w:date="2018-01-24T13:24:00Z">
          <w:tblPr>
            <w:tblStyle w:val="Mkatabulky"/>
            <w:tblW w:w="0" w:type="auto"/>
            <w:tblLook w:val="04A0" w:firstRow="1" w:lastRow="0" w:firstColumn="1" w:lastColumn="0" w:noHBand="0" w:noVBand="1"/>
          </w:tblPr>
        </w:tblPrChange>
      </w:tblPr>
      <w:tblGrid>
        <w:gridCol w:w="3081"/>
        <w:gridCol w:w="1745"/>
        <w:gridCol w:w="1803"/>
        <w:tblGridChange w:id="933">
          <w:tblGrid>
            <w:gridCol w:w="1860"/>
            <w:gridCol w:w="1221"/>
            <w:gridCol w:w="1602"/>
            <w:gridCol w:w="143"/>
            <w:gridCol w:w="1803"/>
            <w:gridCol w:w="792"/>
          </w:tblGrid>
        </w:tblGridChange>
      </w:tblGrid>
      <w:tr w:rsidR="00712845" w:rsidTr="003A47BB">
        <w:trPr>
          <w:ins w:id="934" w:author="Stanislav Maslan" w:date="2018-01-21T12:41:00Z"/>
        </w:trPr>
        <w:tc>
          <w:tcPr>
            <w:tcW w:w="3081" w:type="dxa"/>
            <w:tcPrChange w:id="935" w:author="smaslan" w:date="2018-01-24T13:24:00Z">
              <w:tcPr>
                <w:tcW w:w="1860" w:type="dxa"/>
              </w:tcPr>
            </w:tcPrChange>
          </w:tcPr>
          <w:p w:rsidR="00712845" w:rsidRPr="00322D5C" w:rsidRDefault="00712845">
            <w:pPr>
              <w:rPr>
                <w:ins w:id="936" w:author="Stanislav Maslan" w:date="2018-01-21T12:41:00Z"/>
                <w:b/>
                <w:lang w:val="en-US"/>
              </w:rPr>
            </w:pPr>
            <w:ins w:id="937" w:author="Stanislav Maslan" w:date="2018-01-21T12:42:00Z">
              <w:r>
                <w:rPr>
                  <w:b/>
                  <w:lang w:val="en-US"/>
                </w:rPr>
                <w:t>Single ended p</w:t>
              </w:r>
            </w:ins>
            <w:ins w:id="938" w:author="Stanislav Maslan" w:date="2018-01-21T12:41:00Z">
              <w:r w:rsidRPr="00322D5C">
                <w:rPr>
                  <w:b/>
                  <w:lang w:val="en-US"/>
                </w:rPr>
                <w:t>arameter name</w:t>
              </w:r>
            </w:ins>
          </w:p>
        </w:tc>
        <w:tc>
          <w:tcPr>
            <w:tcW w:w="1745" w:type="dxa"/>
            <w:tcPrChange w:id="939" w:author="smaslan" w:date="2018-01-24T13:24:00Z">
              <w:tcPr>
                <w:tcW w:w="2823" w:type="dxa"/>
                <w:gridSpan w:val="2"/>
              </w:tcPr>
            </w:tcPrChange>
          </w:tcPr>
          <w:p w:rsidR="00712845" w:rsidRPr="00322D5C" w:rsidRDefault="00712845" w:rsidP="00B272F2">
            <w:pPr>
              <w:rPr>
                <w:ins w:id="940" w:author="Stanislav Maslan" w:date="2018-01-21T12:41:00Z"/>
                <w:b/>
                <w:lang w:val="en-US"/>
              </w:rPr>
            </w:pPr>
            <w:ins w:id="941" w:author="Stanislav Maslan" w:date="2018-01-21T12:41:00Z">
              <w:r>
                <w:rPr>
                  <w:b/>
                  <w:lang w:val="en-US"/>
                </w:rPr>
                <w:t>High-side name</w:t>
              </w:r>
            </w:ins>
          </w:p>
        </w:tc>
        <w:tc>
          <w:tcPr>
            <w:tcW w:w="1803" w:type="dxa"/>
            <w:tcPrChange w:id="942" w:author="smaslan" w:date="2018-01-24T13:24:00Z">
              <w:tcPr>
                <w:tcW w:w="2738" w:type="dxa"/>
                <w:gridSpan w:val="3"/>
              </w:tcPr>
            </w:tcPrChange>
          </w:tcPr>
          <w:p w:rsidR="00712845" w:rsidRPr="00322D5C" w:rsidRDefault="00712845">
            <w:pPr>
              <w:rPr>
                <w:ins w:id="943" w:author="Stanislav Maslan" w:date="2018-01-21T12:41:00Z"/>
                <w:b/>
                <w:lang w:val="en-US"/>
              </w:rPr>
            </w:pPr>
            <w:ins w:id="944" w:author="Stanislav Maslan" w:date="2018-01-21T12:42:00Z">
              <w:r>
                <w:rPr>
                  <w:b/>
                  <w:lang w:val="en-US"/>
                </w:rPr>
                <w:t>Low-side name</w:t>
              </w:r>
            </w:ins>
          </w:p>
        </w:tc>
      </w:tr>
      <w:tr w:rsidR="002C50BF" w:rsidTr="003A47BB">
        <w:trPr>
          <w:ins w:id="945" w:author="Stanislav Maslan" w:date="2018-01-23T20:56:00Z"/>
          <w:trPrChange w:id="946" w:author="smaslan" w:date="2018-01-24T13:24:00Z">
            <w:trPr>
              <w:gridAfter w:val="0"/>
            </w:trPr>
          </w:trPrChange>
        </w:trPr>
        <w:tc>
          <w:tcPr>
            <w:tcW w:w="3081" w:type="dxa"/>
            <w:tcPrChange w:id="947" w:author="smaslan" w:date="2018-01-24T13:24:00Z">
              <w:tcPr>
                <w:tcW w:w="3081" w:type="dxa"/>
                <w:gridSpan w:val="2"/>
              </w:tcPr>
            </w:tcPrChange>
          </w:tcPr>
          <w:p w:rsidR="002C50BF" w:rsidRPr="002C50BF" w:rsidRDefault="00347706">
            <w:pPr>
              <w:rPr>
                <w:ins w:id="948" w:author="Stanislav Maslan" w:date="2018-01-23T20:56:00Z"/>
                <w:lang w:val="en-US"/>
                <w:rPrChange w:id="949" w:author="Stanislav Maslan" w:date="2018-01-23T20:56:00Z">
                  <w:rPr>
                    <w:ins w:id="950" w:author="Stanislav Maslan" w:date="2018-01-23T20:56:00Z"/>
                    <w:b/>
                    <w:lang w:val="en-US"/>
                  </w:rPr>
                </w:rPrChange>
              </w:rPr>
              <w:pPrChange w:id="951" w:author="smaslan" w:date="2018-01-24T13:25:00Z">
                <w:pPr>
                  <w:spacing w:after="200" w:line="276" w:lineRule="auto"/>
                </w:pPr>
              </w:pPrChange>
            </w:pPr>
            <w:ins w:id="952" w:author="Stanislav Maslan" w:date="2018-02-24T09:39:00Z">
              <w:r>
                <w:rPr>
                  <w:lang w:val="en-US"/>
                </w:rPr>
                <w:t>y</w:t>
              </w:r>
            </w:ins>
          </w:p>
        </w:tc>
        <w:tc>
          <w:tcPr>
            <w:tcW w:w="1745" w:type="dxa"/>
            <w:tcPrChange w:id="953" w:author="smaslan" w:date="2018-01-24T13:24:00Z">
              <w:tcPr>
                <w:tcW w:w="1745" w:type="dxa"/>
                <w:gridSpan w:val="2"/>
              </w:tcPr>
            </w:tcPrChange>
          </w:tcPr>
          <w:p w:rsidR="002C50BF" w:rsidRPr="002C50BF" w:rsidRDefault="002C50BF">
            <w:pPr>
              <w:rPr>
                <w:ins w:id="954" w:author="Stanislav Maslan" w:date="2018-01-23T20:56:00Z"/>
                <w:lang w:val="en-US"/>
                <w:rPrChange w:id="955" w:author="Stanislav Maslan" w:date="2018-01-23T20:56:00Z">
                  <w:rPr>
                    <w:ins w:id="956" w:author="Stanislav Maslan" w:date="2018-01-23T20:56:00Z"/>
                    <w:b/>
                    <w:lang w:val="en-US"/>
                  </w:rPr>
                </w:rPrChange>
              </w:rPr>
              <w:pPrChange w:id="957" w:author="smaslan" w:date="2018-01-24T13:25:00Z">
                <w:pPr>
                  <w:spacing w:after="200" w:line="276" w:lineRule="auto"/>
                </w:pPr>
              </w:pPrChange>
            </w:pPr>
            <w:ins w:id="958" w:author="Stanislav Maslan" w:date="2018-01-23T20:56:00Z">
              <w:r w:rsidRPr="002C50BF">
                <w:rPr>
                  <w:lang w:val="en-US"/>
                  <w:rPrChange w:id="959" w:author="Stanislav Maslan" w:date="2018-01-23T20:56:00Z">
                    <w:rPr>
                      <w:b/>
                      <w:lang w:val="en-US"/>
                    </w:rPr>
                  </w:rPrChange>
                </w:rPr>
                <w:t>y</w:t>
              </w:r>
            </w:ins>
          </w:p>
        </w:tc>
        <w:tc>
          <w:tcPr>
            <w:tcW w:w="1803" w:type="dxa"/>
            <w:tcPrChange w:id="960" w:author="smaslan" w:date="2018-01-24T13:24:00Z">
              <w:tcPr>
                <w:tcW w:w="1803" w:type="dxa"/>
              </w:tcPr>
            </w:tcPrChange>
          </w:tcPr>
          <w:p w:rsidR="002C50BF" w:rsidRPr="002C50BF" w:rsidRDefault="002C50BF">
            <w:pPr>
              <w:rPr>
                <w:ins w:id="961" w:author="Stanislav Maslan" w:date="2018-01-23T20:56:00Z"/>
                <w:lang w:val="en-US"/>
                <w:rPrChange w:id="962" w:author="Stanislav Maslan" w:date="2018-01-23T20:56:00Z">
                  <w:rPr>
                    <w:ins w:id="963" w:author="Stanislav Maslan" w:date="2018-01-23T20:56:00Z"/>
                    <w:b/>
                    <w:lang w:val="en-US"/>
                  </w:rPr>
                </w:rPrChange>
              </w:rPr>
              <w:pPrChange w:id="964" w:author="smaslan" w:date="2018-01-24T13:25:00Z">
                <w:pPr>
                  <w:spacing w:after="200" w:line="276" w:lineRule="auto"/>
                </w:pPr>
              </w:pPrChange>
            </w:pPr>
            <w:proofErr w:type="spellStart"/>
            <w:ins w:id="965" w:author="Stanislav Maslan" w:date="2018-01-23T20:56:00Z">
              <w:r w:rsidRPr="002C50BF">
                <w:rPr>
                  <w:lang w:val="en-US"/>
                  <w:rPrChange w:id="966" w:author="Stanislav Maslan" w:date="2018-01-23T20:56:00Z">
                    <w:rPr>
                      <w:b/>
                      <w:lang w:val="en-US"/>
                    </w:rPr>
                  </w:rPrChange>
                </w:rPr>
                <w:t>y_lo</w:t>
              </w:r>
              <w:proofErr w:type="spellEnd"/>
            </w:ins>
          </w:p>
        </w:tc>
      </w:tr>
      <w:tr w:rsidR="0063515A" w:rsidTr="003A47BB">
        <w:trPr>
          <w:ins w:id="967" w:author="Stanislav Maslan" w:date="2018-01-23T21:39:00Z"/>
          <w:trPrChange w:id="968" w:author="smaslan" w:date="2018-01-24T13:24:00Z">
            <w:trPr>
              <w:gridAfter w:val="0"/>
            </w:trPr>
          </w:trPrChange>
        </w:trPr>
        <w:tc>
          <w:tcPr>
            <w:tcW w:w="3081" w:type="dxa"/>
            <w:tcPrChange w:id="969" w:author="smaslan" w:date="2018-01-24T13:24:00Z">
              <w:tcPr>
                <w:tcW w:w="3081" w:type="dxa"/>
                <w:gridSpan w:val="2"/>
              </w:tcPr>
            </w:tcPrChange>
          </w:tcPr>
          <w:p w:rsidR="0063515A" w:rsidRPr="002C50BF" w:rsidRDefault="0063515A">
            <w:pPr>
              <w:rPr>
                <w:ins w:id="970" w:author="Stanislav Maslan" w:date="2018-01-23T21:39:00Z"/>
                <w:lang w:val="en-US"/>
              </w:rPr>
              <w:pPrChange w:id="971" w:author="smaslan" w:date="2018-01-24T13:25:00Z">
                <w:pPr>
                  <w:spacing w:after="200" w:line="276" w:lineRule="auto"/>
                </w:pPr>
              </w:pPrChange>
            </w:pPr>
            <w:proofErr w:type="spellStart"/>
            <w:ins w:id="972" w:author="Stanislav Maslan" w:date="2018-01-23T21:39:00Z">
              <w:r>
                <w:rPr>
                  <w:lang w:val="en-US"/>
                </w:rPr>
                <w:t>adc_gain</w:t>
              </w:r>
              <w:proofErr w:type="spellEnd"/>
            </w:ins>
          </w:p>
        </w:tc>
        <w:tc>
          <w:tcPr>
            <w:tcW w:w="1745" w:type="dxa"/>
            <w:tcPrChange w:id="973" w:author="smaslan" w:date="2018-01-24T13:24:00Z">
              <w:tcPr>
                <w:tcW w:w="1745" w:type="dxa"/>
                <w:gridSpan w:val="2"/>
              </w:tcPr>
            </w:tcPrChange>
          </w:tcPr>
          <w:p w:rsidR="0063515A" w:rsidRPr="002C50BF" w:rsidRDefault="0063515A">
            <w:pPr>
              <w:rPr>
                <w:ins w:id="974" w:author="Stanislav Maslan" w:date="2018-01-23T21:39:00Z"/>
                <w:lang w:val="en-US"/>
              </w:rPr>
              <w:pPrChange w:id="975" w:author="smaslan" w:date="2018-01-24T13:25:00Z">
                <w:pPr>
                  <w:spacing w:after="200" w:line="276" w:lineRule="auto"/>
                </w:pPr>
              </w:pPrChange>
            </w:pPr>
            <w:proofErr w:type="spellStart"/>
            <w:ins w:id="976" w:author="Stanislav Maslan" w:date="2018-01-23T21:40:00Z">
              <w:r>
                <w:rPr>
                  <w:lang w:val="en-US"/>
                </w:rPr>
                <w:t>adc_gain</w:t>
              </w:r>
            </w:ins>
            <w:proofErr w:type="spellEnd"/>
          </w:p>
        </w:tc>
        <w:tc>
          <w:tcPr>
            <w:tcW w:w="1803" w:type="dxa"/>
            <w:tcPrChange w:id="977" w:author="smaslan" w:date="2018-01-24T13:24:00Z">
              <w:tcPr>
                <w:tcW w:w="1803" w:type="dxa"/>
              </w:tcPr>
            </w:tcPrChange>
          </w:tcPr>
          <w:p w:rsidR="0063515A" w:rsidRPr="002C50BF" w:rsidRDefault="0063515A">
            <w:pPr>
              <w:rPr>
                <w:ins w:id="978" w:author="Stanislav Maslan" w:date="2018-01-23T21:39:00Z"/>
                <w:lang w:val="en-US"/>
              </w:rPr>
              <w:pPrChange w:id="979" w:author="smaslan" w:date="2018-01-24T13:25:00Z">
                <w:pPr>
                  <w:spacing w:after="200" w:line="276" w:lineRule="auto"/>
                </w:pPr>
              </w:pPrChange>
            </w:pPr>
            <w:proofErr w:type="spellStart"/>
            <w:ins w:id="980" w:author="Stanislav Maslan" w:date="2018-01-23T21:40:00Z">
              <w:r>
                <w:rPr>
                  <w:lang w:val="en-US"/>
                </w:rPr>
                <w:t>lo_adc_gain</w:t>
              </w:r>
            </w:ins>
            <w:proofErr w:type="spellEnd"/>
          </w:p>
        </w:tc>
      </w:tr>
      <w:tr w:rsidR="00712845" w:rsidTr="003A47BB">
        <w:trPr>
          <w:ins w:id="981" w:author="Stanislav Maslan" w:date="2018-01-21T12:41:00Z"/>
        </w:trPr>
        <w:tc>
          <w:tcPr>
            <w:tcW w:w="3081" w:type="dxa"/>
            <w:tcPrChange w:id="982" w:author="smaslan" w:date="2018-01-24T13:24:00Z">
              <w:tcPr>
                <w:tcW w:w="1860" w:type="dxa"/>
              </w:tcPr>
            </w:tcPrChange>
          </w:tcPr>
          <w:p w:rsidR="00712845" w:rsidRDefault="00891D6B" w:rsidP="00B272F2">
            <w:pPr>
              <w:rPr>
                <w:ins w:id="983" w:author="Stanislav Maslan" w:date="2018-01-21T12:41:00Z"/>
                <w:lang w:val="en-US"/>
              </w:rPr>
            </w:pPr>
            <w:ins w:id="984" w:author="smaslan" w:date="2019-04-15T14:38:00Z">
              <w:r>
                <w:rPr>
                  <w:lang w:val="en-US"/>
                </w:rPr>
                <w:t>u</w:t>
              </w:r>
            </w:ins>
            <w:ins w:id="985" w:author="Stanislav Maslan" w:date="2018-02-24T09:39:00Z">
              <w:del w:id="986" w:author="smaslan" w:date="2019-04-15T14:38:00Z">
                <w:r w:rsidR="0061369F" w:rsidDel="00891D6B">
                  <w:rPr>
                    <w:lang w:val="en-US"/>
                  </w:rPr>
                  <w:delText>U</w:delText>
                </w:r>
              </w:del>
            </w:ins>
          </w:p>
        </w:tc>
        <w:tc>
          <w:tcPr>
            <w:tcW w:w="1745" w:type="dxa"/>
            <w:tcPrChange w:id="987" w:author="smaslan" w:date="2018-01-24T13:24:00Z">
              <w:tcPr>
                <w:tcW w:w="2823" w:type="dxa"/>
                <w:gridSpan w:val="2"/>
              </w:tcPr>
            </w:tcPrChange>
          </w:tcPr>
          <w:p w:rsidR="00712845" w:rsidRDefault="00347706">
            <w:pPr>
              <w:rPr>
                <w:ins w:id="988" w:author="Stanislav Maslan" w:date="2018-01-21T12:41:00Z"/>
                <w:lang w:val="en-US"/>
              </w:rPr>
              <w:pPrChange w:id="989" w:author="Stanislav Maslan" w:date="2018-02-24T09:40:00Z">
                <w:pPr>
                  <w:spacing w:after="200" w:line="276" w:lineRule="auto"/>
                </w:pPr>
              </w:pPrChange>
            </w:pPr>
            <w:ins w:id="990" w:author="Stanislav Maslan" w:date="2018-02-24T09:40:00Z">
              <w:r>
                <w:rPr>
                  <w:lang w:val="en-US"/>
                </w:rPr>
                <w:t>u</w:t>
              </w:r>
            </w:ins>
          </w:p>
        </w:tc>
        <w:tc>
          <w:tcPr>
            <w:tcW w:w="1803" w:type="dxa"/>
            <w:tcPrChange w:id="991" w:author="smaslan" w:date="2018-01-24T13:24:00Z">
              <w:tcPr>
                <w:tcW w:w="2738" w:type="dxa"/>
                <w:gridSpan w:val="3"/>
              </w:tcPr>
            </w:tcPrChange>
          </w:tcPr>
          <w:p w:rsidR="00712845" w:rsidRDefault="00712845">
            <w:pPr>
              <w:rPr>
                <w:ins w:id="992" w:author="Stanislav Maslan" w:date="2018-01-21T12:41:00Z"/>
                <w:lang w:val="en-US"/>
              </w:rPr>
            </w:pPr>
            <w:proofErr w:type="spellStart"/>
            <w:ins w:id="993" w:author="Stanislav Maslan" w:date="2018-01-21T12:43:00Z">
              <w:r>
                <w:rPr>
                  <w:lang w:val="en-US"/>
                </w:rPr>
                <w:t>u_</w:t>
              </w:r>
            </w:ins>
            <w:ins w:id="994" w:author="Stanislav Maslan" w:date="2018-01-21T12:42:00Z">
              <w:r>
                <w:rPr>
                  <w:lang w:val="en-US"/>
                </w:rPr>
                <w:t>lo</w:t>
              </w:r>
            </w:ins>
            <w:proofErr w:type="spellEnd"/>
          </w:p>
        </w:tc>
      </w:tr>
      <w:tr w:rsidR="00712845" w:rsidTr="003A47BB">
        <w:trPr>
          <w:ins w:id="995" w:author="Stanislav Maslan" w:date="2018-01-21T12:41:00Z"/>
        </w:trPr>
        <w:tc>
          <w:tcPr>
            <w:tcW w:w="3081" w:type="dxa"/>
            <w:tcPrChange w:id="996" w:author="smaslan" w:date="2018-01-24T13:24:00Z">
              <w:tcPr>
                <w:tcW w:w="1860" w:type="dxa"/>
              </w:tcPr>
            </w:tcPrChange>
          </w:tcPr>
          <w:p w:rsidR="00712845" w:rsidRDefault="00891D6B" w:rsidP="00B272F2">
            <w:pPr>
              <w:rPr>
                <w:ins w:id="997" w:author="Stanislav Maslan" w:date="2018-01-21T12:41:00Z"/>
                <w:lang w:val="en-US"/>
              </w:rPr>
            </w:pPr>
            <w:ins w:id="998" w:author="smaslan" w:date="2019-04-15T14:38:00Z">
              <w:r>
                <w:rPr>
                  <w:lang w:val="en-US"/>
                </w:rPr>
                <w:lastRenderedPageBreak/>
                <w:t>i</w:t>
              </w:r>
            </w:ins>
            <w:ins w:id="999" w:author="Stanislav Maslan" w:date="2018-02-24T09:39:00Z">
              <w:del w:id="1000" w:author="smaslan" w:date="2019-04-15T14:38:00Z">
                <w:r w:rsidR="0061369F" w:rsidDel="00891D6B">
                  <w:rPr>
                    <w:lang w:val="en-US"/>
                  </w:rPr>
                  <w:delText>I</w:delText>
                </w:r>
              </w:del>
            </w:ins>
          </w:p>
        </w:tc>
        <w:tc>
          <w:tcPr>
            <w:tcW w:w="1745" w:type="dxa"/>
            <w:tcPrChange w:id="1001" w:author="smaslan" w:date="2018-01-24T13:24:00Z">
              <w:tcPr>
                <w:tcW w:w="2823" w:type="dxa"/>
                <w:gridSpan w:val="2"/>
              </w:tcPr>
            </w:tcPrChange>
          </w:tcPr>
          <w:p w:rsidR="00712845" w:rsidRDefault="00347706" w:rsidP="00B272F2">
            <w:pPr>
              <w:rPr>
                <w:ins w:id="1002" w:author="Stanislav Maslan" w:date="2018-01-21T12:41:00Z"/>
                <w:lang w:val="en-US"/>
              </w:rPr>
            </w:pPr>
            <w:ins w:id="1003" w:author="Stanislav Maslan" w:date="2018-02-24T09:40:00Z">
              <w:r>
                <w:rPr>
                  <w:lang w:val="en-US"/>
                </w:rPr>
                <w:t>i</w:t>
              </w:r>
            </w:ins>
          </w:p>
        </w:tc>
        <w:tc>
          <w:tcPr>
            <w:tcW w:w="1803" w:type="dxa"/>
            <w:tcPrChange w:id="1004" w:author="smaslan" w:date="2018-01-24T13:24:00Z">
              <w:tcPr>
                <w:tcW w:w="2738" w:type="dxa"/>
                <w:gridSpan w:val="3"/>
              </w:tcPr>
            </w:tcPrChange>
          </w:tcPr>
          <w:p w:rsidR="00712845" w:rsidRDefault="00712845" w:rsidP="00B272F2">
            <w:pPr>
              <w:rPr>
                <w:ins w:id="1005" w:author="Stanislav Maslan" w:date="2018-01-21T12:41:00Z"/>
                <w:lang w:val="en-US"/>
              </w:rPr>
            </w:pPr>
            <w:proofErr w:type="spellStart"/>
            <w:ins w:id="1006" w:author="Stanislav Maslan" w:date="2018-01-21T12:43:00Z">
              <w:r>
                <w:rPr>
                  <w:lang w:val="en-US"/>
                </w:rPr>
                <w:t>i_lo</w:t>
              </w:r>
            </w:ins>
            <w:proofErr w:type="spellEnd"/>
          </w:p>
        </w:tc>
      </w:tr>
      <w:tr w:rsidR="00712845" w:rsidTr="003A47BB">
        <w:trPr>
          <w:ins w:id="1007" w:author="Stanislav Maslan" w:date="2018-01-21T12:41:00Z"/>
        </w:trPr>
        <w:tc>
          <w:tcPr>
            <w:tcW w:w="3081" w:type="dxa"/>
            <w:tcPrChange w:id="1008" w:author="smaslan" w:date="2018-01-24T13:24:00Z">
              <w:tcPr>
                <w:tcW w:w="1860" w:type="dxa"/>
              </w:tcPr>
            </w:tcPrChange>
          </w:tcPr>
          <w:p w:rsidR="00712845" w:rsidRDefault="00712845">
            <w:pPr>
              <w:rPr>
                <w:ins w:id="1009" w:author="Stanislav Maslan" w:date="2018-01-21T12:41:00Z"/>
                <w:lang w:val="en-US"/>
              </w:rPr>
            </w:pPr>
            <w:proofErr w:type="spellStart"/>
            <w:ins w:id="1010" w:author="Stanislav Maslan" w:date="2018-01-21T12:43:00Z">
              <w:r>
                <w:rPr>
                  <w:lang w:val="en-US"/>
                </w:rPr>
                <w:t>u_</w:t>
              </w:r>
            </w:ins>
            <w:ins w:id="1011" w:author="Stanislav Maslan" w:date="2018-01-21T12:41:00Z">
              <w:r>
                <w:rPr>
                  <w:lang w:val="en-US"/>
                </w:rPr>
                <w:t>adc_</w:t>
              </w:r>
            </w:ins>
            <w:ins w:id="1012" w:author="Stanislav Maslan" w:date="2018-01-21T12:43:00Z">
              <w:r>
                <w:rPr>
                  <w:lang w:val="en-US"/>
                </w:rPr>
                <w:t>gain</w:t>
              </w:r>
            </w:ins>
            <w:proofErr w:type="spellEnd"/>
          </w:p>
        </w:tc>
        <w:tc>
          <w:tcPr>
            <w:tcW w:w="1745" w:type="dxa"/>
            <w:tcPrChange w:id="1013" w:author="smaslan" w:date="2018-01-24T13:24:00Z">
              <w:tcPr>
                <w:tcW w:w="2823" w:type="dxa"/>
                <w:gridSpan w:val="2"/>
              </w:tcPr>
            </w:tcPrChange>
          </w:tcPr>
          <w:p w:rsidR="00712845" w:rsidRDefault="00712845">
            <w:pPr>
              <w:rPr>
                <w:ins w:id="1014" w:author="Stanislav Maslan" w:date="2018-01-21T12:41:00Z"/>
                <w:lang w:val="en-US"/>
              </w:rPr>
            </w:pPr>
            <w:proofErr w:type="spellStart"/>
            <w:ins w:id="1015" w:author="Stanislav Maslan" w:date="2018-01-21T12:41:00Z">
              <w:r>
                <w:rPr>
                  <w:lang w:val="en-US"/>
                </w:rPr>
                <w:t>u_adc_</w:t>
              </w:r>
            </w:ins>
            <w:ins w:id="1016" w:author="Stanislav Maslan" w:date="2018-01-21T12:43:00Z">
              <w:r>
                <w:rPr>
                  <w:lang w:val="en-US"/>
                </w:rPr>
                <w:t>gain</w:t>
              </w:r>
            </w:ins>
            <w:proofErr w:type="spellEnd"/>
          </w:p>
        </w:tc>
        <w:tc>
          <w:tcPr>
            <w:tcW w:w="1803" w:type="dxa"/>
            <w:tcPrChange w:id="1017" w:author="smaslan" w:date="2018-01-24T13:24:00Z">
              <w:tcPr>
                <w:tcW w:w="2738" w:type="dxa"/>
                <w:gridSpan w:val="3"/>
              </w:tcPr>
            </w:tcPrChange>
          </w:tcPr>
          <w:p w:rsidR="00712845" w:rsidRDefault="00712845">
            <w:pPr>
              <w:rPr>
                <w:ins w:id="1018" w:author="Stanislav Maslan" w:date="2018-01-21T12:41:00Z"/>
                <w:lang w:val="en-US"/>
              </w:rPr>
            </w:pPr>
            <w:proofErr w:type="spellStart"/>
            <w:ins w:id="1019" w:author="Stanislav Maslan" w:date="2018-01-21T12:43:00Z">
              <w:r>
                <w:rPr>
                  <w:lang w:val="en-US"/>
                </w:rPr>
                <w:t>u</w:t>
              </w:r>
            </w:ins>
            <w:ins w:id="1020" w:author="Stanislav Maslan" w:date="2018-01-21T12:41:00Z">
              <w:r>
                <w:rPr>
                  <w:lang w:val="en-US"/>
                </w:rPr>
                <w:t>_</w:t>
              </w:r>
            </w:ins>
            <w:ins w:id="1021" w:author="Stanislav Maslan" w:date="2018-01-21T12:43:00Z">
              <w:r>
                <w:rPr>
                  <w:lang w:val="en-US"/>
                </w:rPr>
                <w:t>lo_</w:t>
              </w:r>
            </w:ins>
            <w:ins w:id="1022" w:author="Stanislav Maslan" w:date="2018-01-21T12:41:00Z">
              <w:r>
                <w:rPr>
                  <w:lang w:val="en-US"/>
                </w:rPr>
                <w:t>adc_</w:t>
              </w:r>
            </w:ins>
            <w:ins w:id="1023" w:author="Stanislav Maslan" w:date="2018-01-21T12:43:00Z">
              <w:r>
                <w:rPr>
                  <w:lang w:val="en-US"/>
                </w:rPr>
                <w:t>gain</w:t>
              </w:r>
            </w:ins>
            <w:proofErr w:type="spellEnd"/>
          </w:p>
        </w:tc>
      </w:tr>
      <w:tr w:rsidR="00712845" w:rsidTr="003A47BB">
        <w:trPr>
          <w:ins w:id="1024" w:author="Stanislav Maslan" w:date="2018-01-21T12:43:00Z"/>
        </w:trPr>
        <w:tc>
          <w:tcPr>
            <w:tcW w:w="3081" w:type="dxa"/>
            <w:tcPrChange w:id="1025" w:author="smaslan" w:date="2018-01-24T13:24:00Z">
              <w:tcPr>
                <w:tcW w:w="1860" w:type="dxa"/>
              </w:tcPr>
            </w:tcPrChange>
          </w:tcPr>
          <w:p w:rsidR="00712845" w:rsidRDefault="00712845" w:rsidP="00712845">
            <w:pPr>
              <w:rPr>
                <w:ins w:id="1026" w:author="Stanislav Maslan" w:date="2018-01-21T12:43:00Z"/>
                <w:lang w:val="en-US"/>
              </w:rPr>
            </w:pPr>
            <w:proofErr w:type="spellStart"/>
            <w:ins w:id="1027" w:author="Stanislav Maslan" w:date="2018-01-21T12:43:00Z">
              <w:r>
                <w:rPr>
                  <w:lang w:val="en-US"/>
                </w:rPr>
                <w:t>u_adc_gain_f</w:t>
              </w:r>
              <w:proofErr w:type="spellEnd"/>
            </w:ins>
          </w:p>
        </w:tc>
        <w:tc>
          <w:tcPr>
            <w:tcW w:w="1745" w:type="dxa"/>
            <w:tcPrChange w:id="1028" w:author="smaslan" w:date="2018-01-24T13:24:00Z">
              <w:tcPr>
                <w:tcW w:w="2823" w:type="dxa"/>
                <w:gridSpan w:val="2"/>
              </w:tcPr>
            </w:tcPrChange>
          </w:tcPr>
          <w:p w:rsidR="00712845" w:rsidRDefault="00712845" w:rsidP="00712845">
            <w:pPr>
              <w:rPr>
                <w:ins w:id="1029" w:author="Stanislav Maslan" w:date="2018-01-21T12:43:00Z"/>
                <w:lang w:val="en-US"/>
              </w:rPr>
            </w:pPr>
            <w:proofErr w:type="spellStart"/>
            <w:ins w:id="1030" w:author="Stanislav Maslan" w:date="2018-01-21T12:43:00Z">
              <w:r>
                <w:rPr>
                  <w:lang w:val="en-US"/>
                </w:rPr>
                <w:t>u_adc_gain</w:t>
              </w:r>
            </w:ins>
            <w:ins w:id="1031" w:author="Stanislav Maslan" w:date="2018-01-21T12:44:00Z">
              <w:r>
                <w:rPr>
                  <w:lang w:val="en-US"/>
                </w:rPr>
                <w:t>_f</w:t>
              </w:r>
            </w:ins>
            <w:proofErr w:type="spellEnd"/>
          </w:p>
        </w:tc>
        <w:tc>
          <w:tcPr>
            <w:tcW w:w="1803" w:type="dxa"/>
            <w:tcPrChange w:id="1032" w:author="smaslan" w:date="2018-01-24T13:24:00Z">
              <w:tcPr>
                <w:tcW w:w="2738" w:type="dxa"/>
                <w:gridSpan w:val="3"/>
              </w:tcPr>
            </w:tcPrChange>
          </w:tcPr>
          <w:p w:rsidR="00712845" w:rsidRDefault="00712845" w:rsidP="00712845">
            <w:pPr>
              <w:rPr>
                <w:ins w:id="1033" w:author="Stanislav Maslan" w:date="2018-01-21T12:43:00Z"/>
                <w:lang w:val="en-US"/>
              </w:rPr>
            </w:pPr>
            <w:proofErr w:type="spellStart"/>
            <w:ins w:id="1034" w:author="Stanislav Maslan" w:date="2018-01-21T12:43:00Z">
              <w:r>
                <w:rPr>
                  <w:lang w:val="en-US"/>
                </w:rPr>
                <w:t>u_lo_adc_gain</w:t>
              </w:r>
            </w:ins>
            <w:ins w:id="1035" w:author="Stanislav Maslan" w:date="2018-01-21T12:44:00Z">
              <w:r>
                <w:rPr>
                  <w:lang w:val="en-US"/>
                </w:rPr>
                <w:t>_f</w:t>
              </w:r>
            </w:ins>
            <w:proofErr w:type="spellEnd"/>
          </w:p>
        </w:tc>
      </w:tr>
      <w:tr w:rsidR="00712845" w:rsidTr="003A47BB">
        <w:trPr>
          <w:ins w:id="1036" w:author="Stanislav Maslan" w:date="2018-01-21T12:44:00Z"/>
        </w:trPr>
        <w:tc>
          <w:tcPr>
            <w:tcW w:w="3081" w:type="dxa"/>
            <w:tcPrChange w:id="1037" w:author="smaslan" w:date="2018-01-24T13:24:00Z">
              <w:tcPr>
                <w:tcW w:w="1860" w:type="dxa"/>
              </w:tcPr>
            </w:tcPrChange>
          </w:tcPr>
          <w:p w:rsidR="00712845" w:rsidRDefault="00712845" w:rsidP="00712845">
            <w:pPr>
              <w:rPr>
                <w:ins w:id="1038" w:author="Stanislav Maslan" w:date="2018-01-21T12:44:00Z"/>
                <w:lang w:val="en-US"/>
              </w:rPr>
            </w:pPr>
            <w:proofErr w:type="spellStart"/>
            <w:ins w:id="1039" w:author="Stanislav Maslan" w:date="2018-01-21T12:44:00Z">
              <w:r>
                <w:rPr>
                  <w:lang w:val="en-US"/>
                </w:rPr>
                <w:t>u_adc_nrng</w:t>
              </w:r>
              <w:proofErr w:type="spellEnd"/>
            </w:ins>
          </w:p>
        </w:tc>
        <w:tc>
          <w:tcPr>
            <w:tcW w:w="1745" w:type="dxa"/>
            <w:tcPrChange w:id="1040" w:author="smaslan" w:date="2018-01-24T13:24:00Z">
              <w:tcPr>
                <w:tcW w:w="2823" w:type="dxa"/>
                <w:gridSpan w:val="2"/>
              </w:tcPr>
            </w:tcPrChange>
          </w:tcPr>
          <w:p w:rsidR="00712845" w:rsidRDefault="00712845" w:rsidP="00712845">
            <w:pPr>
              <w:rPr>
                <w:ins w:id="1041" w:author="Stanislav Maslan" w:date="2018-01-21T12:44:00Z"/>
                <w:lang w:val="en-US"/>
              </w:rPr>
            </w:pPr>
            <w:proofErr w:type="spellStart"/>
            <w:ins w:id="1042" w:author="Stanislav Maslan" w:date="2018-01-21T12:44:00Z">
              <w:r>
                <w:rPr>
                  <w:lang w:val="en-US"/>
                </w:rPr>
                <w:t>u_adc_nrng</w:t>
              </w:r>
              <w:proofErr w:type="spellEnd"/>
            </w:ins>
          </w:p>
        </w:tc>
        <w:tc>
          <w:tcPr>
            <w:tcW w:w="1803" w:type="dxa"/>
            <w:tcPrChange w:id="1043" w:author="smaslan" w:date="2018-01-24T13:24:00Z">
              <w:tcPr>
                <w:tcW w:w="2738" w:type="dxa"/>
                <w:gridSpan w:val="3"/>
              </w:tcPr>
            </w:tcPrChange>
          </w:tcPr>
          <w:p w:rsidR="00712845" w:rsidRDefault="00712845">
            <w:pPr>
              <w:rPr>
                <w:ins w:id="1044" w:author="Stanislav Maslan" w:date="2018-01-21T12:44:00Z"/>
                <w:lang w:val="en-US"/>
              </w:rPr>
            </w:pPr>
            <w:proofErr w:type="spellStart"/>
            <w:ins w:id="1045" w:author="Stanislav Maslan" w:date="2018-01-21T12:44:00Z">
              <w:r>
                <w:rPr>
                  <w:lang w:val="en-US"/>
                </w:rPr>
                <w:t>u_lo_adc_nrng</w:t>
              </w:r>
              <w:proofErr w:type="spellEnd"/>
            </w:ins>
          </w:p>
        </w:tc>
      </w:tr>
      <w:tr w:rsidR="00712845" w:rsidTr="003A47BB">
        <w:trPr>
          <w:ins w:id="1046" w:author="Stanislav Maslan" w:date="2018-01-21T12:41:00Z"/>
        </w:trPr>
        <w:tc>
          <w:tcPr>
            <w:tcW w:w="3081" w:type="dxa"/>
            <w:tcPrChange w:id="1047" w:author="smaslan" w:date="2018-01-24T13:24:00Z">
              <w:tcPr>
                <w:tcW w:w="1860" w:type="dxa"/>
              </w:tcPr>
            </w:tcPrChange>
          </w:tcPr>
          <w:p w:rsidR="00712845" w:rsidRDefault="00712845" w:rsidP="00712845">
            <w:pPr>
              <w:rPr>
                <w:ins w:id="1048" w:author="Stanislav Maslan" w:date="2018-01-21T12:41:00Z"/>
                <w:lang w:val="en-US"/>
              </w:rPr>
            </w:pPr>
            <w:ins w:id="1049" w:author="Stanislav Maslan" w:date="2018-01-21T12:41:00Z">
              <w:r>
                <w:rPr>
                  <w:lang w:val="en-US"/>
                </w:rPr>
                <w:t>…</w:t>
              </w:r>
            </w:ins>
          </w:p>
        </w:tc>
        <w:tc>
          <w:tcPr>
            <w:tcW w:w="1745" w:type="dxa"/>
            <w:tcPrChange w:id="1050" w:author="smaslan" w:date="2018-01-24T13:24:00Z">
              <w:tcPr>
                <w:tcW w:w="2823" w:type="dxa"/>
                <w:gridSpan w:val="2"/>
              </w:tcPr>
            </w:tcPrChange>
          </w:tcPr>
          <w:p w:rsidR="00712845" w:rsidRDefault="00712845" w:rsidP="00712845">
            <w:pPr>
              <w:rPr>
                <w:ins w:id="1051" w:author="Stanislav Maslan" w:date="2018-01-21T12:41:00Z"/>
                <w:lang w:val="en-US"/>
              </w:rPr>
            </w:pPr>
            <w:ins w:id="1052" w:author="Stanislav Maslan" w:date="2018-01-21T12:41:00Z">
              <w:r>
                <w:rPr>
                  <w:lang w:val="en-US"/>
                </w:rPr>
                <w:t>…</w:t>
              </w:r>
            </w:ins>
          </w:p>
        </w:tc>
        <w:tc>
          <w:tcPr>
            <w:tcW w:w="1803" w:type="dxa"/>
            <w:tcPrChange w:id="1053" w:author="smaslan" w:date="2018-01-24T13:24:00Z">
              <w:tcPr>
                <w:tcW w:w="2738" w:type="dxa"/>
                <w:gridSpan w:val="3"/>
              </w:tcPr>
            </w:tcPrChange>
          </w:tcPr>
          <w:p w:rsidR="00712845" w:rsidRDefault="00712845" w:rsidP="00712845">
            <w:pPr>
              <w:rPr>
                <w:ins w:id="1054" w:author="Stanislav Maslan" w:date="2018-01-21T12:41:00Z"/>
                <w:lang w:val="en-US"/>
              </w:rPr>
            </w:pPr>
            <w:ins w:id="1055" w:author="Stanislav Maslan" w:date="2018-01-21T12:41:00Z">
              <w:r>
                <w:rPr>
                  <w:lang w:val="en-US"/>
                </w:rPr>
                <w:t>…</w:t>
              </w:r>
            </w:ins>
          </w:p>
        </w:tc>
      </w:tr>
    </w:tbl>
    <w:p w:rsidR="00712845" w:rsidRDefault="002C32B2">
      <w:pPr>
        <w:rPr>
          <w:lang w:val="en-US"/>
        </w:rPr>
      </w:pPr>
      <w:ins w:id="1056" w:author="Stanislav Maslan" w:date="2018-01-21T13:57:00Z">
        <w:r>
          <w:rPr>
            <w:lang w:val="en-US"/>
          </w:rPr>
          <w:t xml:space="preserve">Note the transducers have no additional low-side quantities! The impedance model of the transducer is made in the single ended mode and the connection cable </w:t>
        </w:r>
      </w:ins>
      <w:ins w:id="1057" w:author="Stanislav Maslan" w:date="2018-01-21T13:58:00Z">
        <w:r>
          <w:rPr>
            <w:lang w:val="en-US"/>
          </w:rPr>
          <w:t>‘</w:t>
        </w:r>
        <w:proofErr w:type="spellStart"/>
        <w:r w:rsidRPr="002C32B2">
          <w:rPr>
            <w:b/>
            <w:lang w:val="en-US"/>
            <w:rPrChange w:id="1058" w:author="Stanislav Maslan" w:date="2018-01-21T13:58:00Z">
              <w:rPr>
                <w:lang w:val="en-US"/>
              </w:rPr>
            </w:rPrChange>
          </w:rPr>
          <w:t>Zcb</w:t>
        </w:r>
        <w:proofErr w:type="spellEnd"/>
        <w:r>
          <w:rPr>
            <w:lang w:val="en-US"/>
          </w:rPr>
          <w:t>’ and ‘</w:t>
        </w:r>
        <w:proofErr w:type="spellStart"/>
        <w:r w:rsidRPr="002C32B2">
          <w:rPr>
            <w:b/>
            <w:lang w:val="en-US"/>
            <w:rPrChange w:id="1059" w:author="Stanislav Maslan" w:date="2018-01-21T13:58:00Z">
              <w:rPr>
                <w:lang w:val="en-US"/>
              </w:rPr>
            </w:rPrChange>
          </w:rPr>
          <w:t>Ycb</w:t>
        </w:r>
        <w:proofErr w:type="spellEnd"/>
        <w:r>
          <w:rPr>
            <w:lang w:val="en-US"/>
          </w:rPr>
          <w:t>’ is expected to be identical for both low and high side (for simplification).</w:t>
        </w:r>
      </w:ins>
    </w:p>
    <w:p w:rsidR="002528FA" w:rsidRDefault="002528FA">
      <w:pPr>
        <w:rPr>
          <w:ins w:id="1060" w:author="Stanislav Maslan" w:date="2018-01-21T13:59:00Z"/>
          <w:lang w:val="en-US"/>
        </w:rPr>
      </w:pPr>
      <w:r w:rsidRPr="002528FA">
        <w:rPr>
          <w:b/>
          <w:lang w:val="en-US"/>
        </w:rPr>
        <w:t xml:space="preserve">Note </w:t>
      </w:r>
      <w:ins w:id="1061" w:author="Stanislav Maslan" w:date="2018-01-21T12:44:00Z">
        <w:r w:rsidR="00712845">
          <w:rPr>
            <w:b/>
            <w:lang w:val="en-US"/>
          </w:rPr>
          <w:t>3</w:t>
        </w:r>
      </w:ins>
      <w:del w:id="1062" w:author="Stanislav Maslan" w:date="2018-01-21T12:44:00Z">
        <w:r w:rsidRPr="002528FA" w:rsidDel="00712845">
          <w:rPr>
            <w:b/>
            <w:lang w:val="en-US"/>
          </w:rPr>
          <w:delText>2</w:delText>
        </w:r>
      </w:del>
      <w:r w:rsidRPr="002528FA">
        <w:rPr>
          <w:b/>
          <w:lang w:val="en-US"/>
        </w:rPr>
        <w:t>):</w:t>
      </w:r>
      <w:r>
        <w:rPr>
          <w:lang w:val="en-US"/>
        </w:rPr>
        <w:t xml:space="preserve"> The</w:t>
      </w:r>
      <w:ins w:id="1063" w:author="Stanislav Maslan" w:date="2018-01-21T11:39:00Z">
        <w:r w:rsidR="0063193E">
          <w:rPr>
            <w:lang w:val="en-US"/>
          </w:rPr>
          <w:t>s</w:t>
        </w:r>
      </w:ins>
      <w:del w:id="1064" w:author="Stanislav Maslan" w:date="2018-01-21T11:39:00Z">
        <w:r w:rsidDel="0063193E">
          <w:rPr>
            <w:lang w:val="en-US"/>
          </w:rPr>
          <w:delText>r</w:delText>
        </w:r>
      </w:del>
      <w:r>
        <w:rPr>
          <w:lang w:val="en-US"/>
        </w:rPr>
        <w:t xml:space="preserve">e parameters have no assigned uncertainty, just value </w:t>
      </w:r>
      <w:r w:rsidRPr="002528FA">
        <w:rPr>
          <w:b/>
          <w:lang w:val="en-US"/>
        </w:rPr>
        <w:t>‘v’</w:t>
      </w:r>
      <w:r>
        <w:rPr>
          <w:lang w:val="en-US"/>
        </w:rPr>
        <w:t>.</w:t>
      </w:r>
    </w:p>
    <w:p w:rsidR="002C32B2" w:rsidRDefault="002C32B2">
      <w:pPr>
        <w:rPr>
          <w:ins w:id="1065" w:author="Stanislav Maslan" w:date="2018-01-21T13:59:00Z"/>
          <w:lang w:val="en-US"/>
        </w:rPr>
      </w:pPr>
      <w:ins w:id="1066" w:author="Stanislav Maslan" w:date="2018-01-21T13:59:00Z">
        <w:r w:rsidRPr="0050311E">
          <w:rPr>
            <w:b/>
            <w:lang w:val="en-US"/>
            <w:rPrChange w:id="1067" w:author="Stanislav Maslan" w:date="2018-01-21T14:02:00Z">
              <w:rPr>
                <w:lang w:val="en-US"/>
              </w:rPr>
            </w:rPrChange>
          </w:rPr>
          <w:t>Note 4):</w:t>
        </w:r>
        <w:r>
          <w:rPr>
            <w:lang w:val="en-US"/>
          </w:rPr>
          <w:t xml:space="preserve"> The main waveform data quantities ‘</w:t>
        </w:r>
        <w:r w:rsidRPr="002C32B2">
          <w:rPr>
            <w:b/>
            <w:lang w:val="en-US"/>
            <w:rPrChange w:id="1068" w:author="Stanislav Maslan" w:date="2018-01-21T14:00:00Z">
              <w:rPr>
                <w:lang w:val="en-US"/>
              </w:rPr>
            </w:rPrChange>
          </w:rPr>
          <w:t>y</w:t>
        </w:r>
        <w:r>
          <w:rPr>
            <w:lang w:val="en-US"/>
          </w:rPr>
          <w:t>’, ‘</w:t>
        </w:r>
        <w:r w:rsidRPr="002C32B2">
          <w:rPr>
            <w:b/>
            <w:lang w:val="en-US"/>
            <w:rPrChange w:id="1069" w:author="Stanislav Maslan" w:date="2018-01-21T14:00:00Z">
              <w:rPr>
                <w:lang w:val="en-US"/>
              </w:rPr>
            </w:rPrChange>
          </w:rPr>
          <w:t>u</w:t>
        </w:r>
        <w:r>
          <w:rPr>
            <w:lang w:val="en-US"/>
          </w:rPr>
          <w:t>’ and ‘</w:t>
        </w:r>
        <w:r w:rsidRPr="002C32B2">
          <w:rPr>
            <w:b/>
            <w:lang w:val="en-US"/>
            <w:rPrChange w:id="1070" w:author="Stanislav Maslan" w:date="2018-01-21T14:00:00Z">
              <w:rPr>
                <w:lang w:val="en-US"/>
              </w:rPr>
            </w:rPrChange>
          </w:rPr>
          <w:t>i</w:t>
        </w:r>
        <w:r>
          <w:rPr>
            <w:lang w:val="en-US"/>
          </w:rPr>
          <w:t xml:space="preserve">’ can be either single waveforms (single record) or can be </w:t>
        </w:r>
      </w:ins>
      <w:ins w:id="1071" w:author="Stanislav Maslan" w:date="2018-01-21T14:00:00Z">
        <w:r>
          <w:rPr>
            <w:lang w:val="en-US"/>
          </w:rPr>
          <w:t>multi-record if the ‘</w:t>
        </w:r>
        <w:proofErr w:type="spellStart"/>
        <w:r w:rsidRPr="002C32B2">
          <w:rPr>
            <w:b/>
            <w:lang w:val="en-US"/>
            <w:rPrChange w:id="1072" w:author="Stanislav Maslan" w:date="2018-01-21T14:00:00Z">
              <w:rPr>
                <w:lang w:val="en-US"/>
              </w:rPr>
            </w:rPrChange>
          </w:rPr>
          <w:t>support_multi_inputs</w:t>
        </w:r>
        <w:proofErr w:type="spellEnd"/>
        <w:r>
          <w:rPr>
            <w:lang w:val="en-US"/>
          </w:rPr>
          <w:t xml:space="preserve">’ is present. </w:t>
        </w:r>
      </w:ins>
      <w:ins w:id="1073" w:author="Stanislav Maslan" w:date="2018-01-21T14:01:00Z">
        <w:r w:rsidR="0093627D">
          <w:rPr>
            <w:lang w:val="en-US"/>
          </w:rPr>
          <w:t>In case the TWM will pass the multiple records at once, it will set ‘</w:t>
        </w:r>
        <w:proofErr w:type="spellStart"/>
        <w:r w:rsidR="0093627D" w:rsidRPr="003B12D4">
          <w:rPr>
            <w:b/>
            <w:lang w:val="en-US"/>
          </w:rPr>
          <w:t>support_multi_inputs</w:t>
        </w:r>
        <w:proofErr w:type="spellEnd"/>
        <w:r w:rsidR="0093627D">
          <w:rPr>
            <w:b/>
            <w:lang w:val="en-US"/>
          </w:rPr>
          <w:t xml:space="preserve"> = </w:t>
        </w:r>
      </w:ins>
      <w:ins w:id="1074" w:author="Stanislav Maslan" w:date="2018-01-21T14:02:00Z">
        <w:r w:rsidR="0093627D">
          <w:rPr>
            <w:b/>
            <w:lang w:val="en-US"/>
          </w:rPr>
          <w:t>N</w:t>
        </w:r>
      </w:ins>
      <w:ins w:id="1075" w:author="Stanislav Maslan" w:date="2018-01-21T14:01:00Z">
        <w:r w:rsidR="0093627D">
          <w:rPr>
            <w:lang w:val="en-US"/>
          </w:rPr>
          <w:t>’ and the ‘</w:t>
        </w:r>
        <w:r w:rsidR="0093627D" w:rsidRPr="003B12D4">
          <w:rPr>
            <w:b/>
            <w:lang w:val="en-US"/>
          </w:rPr>
          <w:t>y</w:t>
        </w:r>
        <w:r w:rsidR="0093627D">
          <w:rPr>
            <w:lang w:val="en-US"/>
          </w:rPr>
          <w:t>’, ‘</w:t>
        </w:r>
        <w:r w:rsidR="0093627D" w:rsidRPr="003B12D4">
          <w:rPr>
            <w:b/>
            <w:lang w:val="en-US"/>
          </w:rPr>
          <w:t>u</w:t>
        </w:r>
        <w:r w:rsidR="0093627D">
          <w:rPr>
            <w:lang w:val="en-US"/>
          </w:rPr>
          <w:t>’ and ‘</w:t>
        </w:r>
        <w:r w:rsidR="0093627D" w:rsidRPr="003B12D4">
          <w:rPr>
            <w:b/>
            <w:lang w:val="en-US"/>
          </w:rPr>
          <w:t>i</w:t>
        </w:r>
        <w:r w:rsidR="0093627D">
          <w:rPr>
            <w:lang w:val="en-US"/>
          </w:rPr>
          <w:t xml:space="preserve">’ will contain </w:t>
        </w:r>
      </w:ins>
      <w:ins w:id="1076" w:author="Stanislav Maslan" w:date="2018-01-21T14:02:00Z">
        <w:r w:rsidR="0093627D" w:rsidRPr="0093627D">
          <w:rPr>
            <w:b/>
            <w:lang w:val="en-US"/>
            <w:rPrChange w:id="1077" w:author="Stanislav Maslan" w:date="2018-01-21T14:02:00Z">
              <w:rPr>
                <w:lang w:val="en-US"/>
              </w:rPr>
            </w:rPrChange>
          </w:rPr>
          <w:t>N</w:t>
        </w:r>
        <w:r w:rsidR="0093627D">
          <w:rPr>
            <w:lang w:val="en-US"/>
          </w:rPr>
          <w:t xml:space="preserve"> columns, one for each record. </w:t>
        </w:r>
      </w:ins>
    </w:p>
    <w:p w:rsidR="00031CFD" w:rsidRPr="00031CFD" w:rsidRDefault="00031CFD" w:rsidP="00031CFD">
      <w:pPr>
        <w:rPr>
          <w:ins w:id="1078" w:author="smaslan" w:date="2018-02-05T16:38:00Z"/>
          <w:lang w:val="en-US"/>
        </w:rPr>
      </w:pPr>
      <w:ins w:id="1079" w:author="smaslan" w:date="2018-02-05T16:35:00Z">
        <w:r w:rsidRPr="0068373E">
          <w:rPr>
            <w:b/>
            <w:lang w:val="en-US"/>
            <w:rPrChange w:id="1080" w:author="smaslan" w:date="2018-02-05T16:42:00Z">
              <w:rPr>
                <w:lang w:val="en-US"/>
              </w:rPr>
            </w:rPrChange>
          </w:rPr>
          <w:t>Note 5):</w:t>
        </w:r>
        <w:r>
          <w:rPr>
            <w:lang w:val="en-US"/>
          </w:rPr>
          <w:t xml:space="preserve"> Integrating ADCs </w:t>
        </w:r>
      </w:ins>
      <w:ins w:id="1081" w:author="smaslan" w:date="2018-08-07T17:10:00Z">
        <w:r w:rsidR="0061369F">
          <w:rPr>
            <w:lang w:val="en-US"/>
          </w:rPr>
          <w:t>have</w:t>
        </w:r>
      </w:ins>
      <w:ins w:id="1082" w:author="smaslan" w:date="2018-02-05T16:35:00Z">
        <w:r>
          <w:rPr>
            <w:lang w:val="en-US"/>
          </w:rPr>
          <w:t xml:space="preserve"> large gain/phase errors as the aperture time approaches period of the sampled signal. One way to compensate it is to create </w:t>
        </w:r>
      </w:ins>
      <w:proofErr w:type="gramStart"/>
      <w:ins w:id="1083" w:author="smaslan" w:date="2018-02-05T16:36:00Z">
        <w:r>
          <w:rPr>
            <w:lang w:val="en-US"/>
          </w:rPr>
          <w:t xml:space="preserve">ADC </w:t>
        </w:r>
      </w:ins>
      <w:ins w:id="1084" w:author="smaslan" w:date="2018-02-05T16:35:00Z">
        <w:r>
          <w:rPr>
            <w:lang w:val="en-US"/>
          </w:rPr>
          <w:t xml:space="preserve">gain/phase </w:t>
        </w:r>
      </w:ins>
      <w:ins w:id="1085" w:author="smaslan" w:date="2018-02-05T16:36:00Z">
        <w:r>
          <w:rPr>
            <w:lang w:val="en-US"/>
          </w:rPr>
          <w:t>calibration tables that includes</w:t>
        </w:r>
        <w:proofErr w:type="gramEnd"/>
        <w:r>
          <w:rPr>
            <w:lang w:val="en-US"/>
          </w:rPr>
          <w:t xml:space="preserve"> this effect. However, it is more convenient to </w:t>
        </w:r>
      </w:ins>
      <w:ins w:id="1086" w:author="smaslan" w:date="2018-02-05T16:37:00Z">
        <w:r>
          <w:rPr>
            <w:lang w:val="en-US"/>
          </w:rPr>
          <w:t>correct it by formula as it can be easily calculate</w:t>
        </w:r>
      </w:ins>
      <w:ins w:id="1087" w:author="smaslan" w:date="2018-02-05T16:38:00Z">
        <w:r>
          <w:rPr>
            <w:lang w:val="en-US"/>
          </w:rPr>
          <w:t xml:space="preserve">d and correct the </w:t>
        </w:r>
      </w:ins>
      <w:ins w:id="1088" w:author="smaslan" w:date="2018-02-05T16:37:00Z">
        <w:r>
          <w:rPr>
            <w:lang w:val="en-US"/>
          </w:rPr>
          <w:t>residual errors</w:t>
        </w:r>
      </w:ins>
      <w:ins w:id="1089" w:author="smaslan" w:date="2018-02-05T16:38:00Z">
        <w:r>
          <w:rPr>
            <w:lang w:val="en-US"/>
          </w:rPr>
          <w:t xml:space="preserve"> using ADC gain/phase tables. The formulas algorithm should apply are: </w:t>
        </w:r>
        <w:proofErr w:type="spellStart"/>
        <w:r w:rsidRPr="00031CFD">
          <w:rPr>
            <w:i/>
            <w:lang w:val="en-US"/>
            <w:rPrChange w:id="1090" w:author="smaslan" w:date="2018-02-05T16:40:00Z">
              <w:rPr>
                <w:lang w:val="en-US"/>
              </w:rPr>
            </w:rPrChange>
          </w:rPr>
          <w:t>gain_corr</w:t>
        </w:r>
      </w:ins>
      <w:ins w:id="1091" w:author="smaslan" w:date="2018-02-05T16:40:00Z">
        <w:r w:rsidRPr="00031CFD">
          <w:rPr>
            <w:i/>
            <w:lang w:val="en-US"/>
            <w:rPrChange w:id="1092" w:author="smaslan" w:date="2018-02-05T16:40:00Z">
              <w:rPr>
                <w:lang w:val="en-US"/>
              </w:rPr>
            </w:rPrChange>
          </w:rPr>
          <w:t>ection</w:t>
        </w:r>
      </w:ins>
      <w:proofErr w:type="spellEnd"/>
      <w:ins w:id="1093" w:author="smaslan" w:date="2018-02-05T16:38:00Z">
        <w:r>
          <w:rPr>
            <w:lang w:val="en-US"/>
          </w:rPr>
          <w:t xml:space="preserve"> = </w:t>
        </w:r>
      </w:ins>
      <w:ins w:id="1094" w:author="smaslan" w:date="2018-02-05T16:39:00Z">
        <w:r>
          <w:rPr>
            <w:lang w:val="en-US"/>
          </w:rPr>
          <w:t>(pi*</w:t>
        </w:r>
        <w:r w:rsidRPr="00031CFD">
          <w:rPr>
            <w:i/>
            <w:lang w:val="en-US"/>
            <w:rPrChange w:id="1095" w:author="smaslan" w:date="2018-02-05T16:40:00Z">
              <w:rPr>
                <w:lang w:val="en-US"/>
              </w:rPr>
            </w:rPrChange>
          </w:rPr>
          <w:t>f</w:t>
        </w:r>
        <w:r>
          <w:rPr>
            <w:lang w:val="en-US"/>
          </w:rPr>
          <w:t>*</w:t>
        </w:r>
        <w:r w:rsidRPr="00031CFD">
          <w:rPr>
            <w:i/>
            <w:lang w:val="en-US"/>
            <w:rPrChange w:id="1096" w:author="smaslan" w:date="2018-02-05T16:40:00Z">
              <w:rPr>
                <w:lang w:val="en-US"/>
              </w:rPr>
            </w:rPrChange>
          </w:rPr>
          <w:t>ta</w:t>
        </w:r>
        <w:r>
          <w:rPr>
            <w:lang w:val="en-US"/>
          </w:rPr>
          <w:t>)/</w:t>
        </w:r>
      </w:ins>
      <w:proofErr w:type="gramStart"/>
      <w:ins w:id="1097" w:author="smaslan" w:date="2018-02-05T16:38:00Z">
        <w:r w:rsidRPr="00031CFD">
          <w:rPr>
            <w:lang w:val="en-US"/>
          </w:rPr>
          <w:t>sin(</w:t>
        </w:r>
        <w:proofErr w:type="gramEnd"/>
        <w:r w:rsidRPr="00031CFD">
          <w:rPr>
            <w:lang w:val="en-US"/>
          </w:rPr>
          <w:t>p</w:t>
        </w:r>
      </w:ins>
      <w:ins w:id="1098" w:author="smaslan" w:date="2018-02-05T16:39:00Z">
        <w:r>
          <w:rPr>
            <w:lang w:val="en-US"/>
          </w:rPr>
          <w:t>i*</w:t>
        </w:r>
      </w:ins>
      <w:ins w:id="1099" w:author="smaslan" w:date="2018-02-05T16:38:00Z">
        <w:r w:rsidRPr="00031CFD">
          <w:rPr>
            <w:i/>
            <w:lang w:val="en-US"/>
            <w:rPrChange w:id="1100" w:author="smaslan" w:date="2018-02-05T16:40:00Z">
              <w:rPr>
                <w:lang w:val="en-US"/>
              </w:rPr>
            </w:rPrChange>
          </w:rPr>
          <w:t>f</w:t>
        </w:r>
      </w:ins>
      <w:ins w:id="1101" w:author="smaslan" w:date="2018-02-05T16:39:00Z">
        <w:r>
          <w:rPr>
            <w:lang w:val="en-US"/>
          </w:rPr>
          <w:t>*</w:t>
        </w:r>
      </w:ins>
      <w:ins w:id="1102" w:author="smaslan" w:date="2018-02-05T16:38:00Z">
        <w:r w:rsidRPr="00031CFD">
          <w:rPr>
            <w:i/>
            <w:lang w:val="en-US"/>
            <w:rPrChange w:id="1103" w:author="smaslan" w:date="2018-02-05T16:40:00Z">
              <w:rPr>
                <w:lang w:val="en-US"/>
              </w:rPr>
            </w:rPrChange>
          </w:rPr>
          <w:t>ta</w:t>
        </w:r>
        <w:r w:rsidRPr="00031CFD">
          <w:rPr>
            <w:lang w:val="en-US"/>
          </w:rPr>
          <w:t>)</w:t>
        </w:r>
      </w:ins>
      <w:ins w:id="1104" w:author="smaslan" w:date="2018-02-05T16:39:00Z">
        <w:r>
          <w:rPr>
            <w:lang w:val="en-US"/>
          </w:rPr>
          <w:t xml:space="preserve">, where </w:t>
        </w:r>
        <w:r w:rsidRPr="00031CFD">
          <w:rPr>
            <w:i/>
            <w:lang w:val="en-US"/>
            <w:rPrChange w:id="1105" w:author="smaslan" w:date="2018-02-05T16:40:00Z">
              <w:rPr>
                <w:lang w:val="en-US"/>
              </w:rPr>
            </w:rPrChange>
          </w:rPr>
          <w:t>f</w:t>
        </w:r>
        <w:r>
          <w:rPr>
            <w:lang w:val="en-US"/>
          </w:rPr>
          <w:t xml:space="preserve"> is analyzed frequency component</w:t>
        </w:r>
      </w:ins>
      <w:ins w:id="1106" w:author="smaslan" w:date="2018-02-05T16:40:00Z">
        <w:r>
          <w:rPr>
            <w:lang w:val="en-US"/>
          </w:rPr>
          <w:t xml:space="preserve"> and</w:t>
        </w:r>
      </w:ins>
      <w:ins w:id="1107" w:author="smaslan" w:date="2018-02-05T16:39:00Z">
        <w:r>
          <w:rPr>
            <w:lang w:val="en-US"/>
          </w:rPr>
          <w:t xml:space="preserve"> </w:t>
        </w:r>
        <w:r w:rsidRPr="00031CFD">
          <w:rPr>
            <w:i/>
            <w:lang w:val="en-US"/>
            <w:rPrChange w:id="1108" w:author="smaslan" w:date="2018-02-05T16:40:00Z">
              <w:rPr>
                <w:lang w:val="en-US"/>
              </w:rPr>
            </w:rPrChange>
          </w:rPr>
          <w:t>ta</w:t>
        </w:r>
        <w:r>
          <w:rPr>
            <w:lang w:val="en-US"/>
          </w:rPr>
          <w:t xml:space="preserve"> is aperture time</w:t>
        </w:r>
      </w:ins>
      <w:ins w:id="1109" w:author="smaslan" w:date="2018-02-05T16:40:00Z">
        <w:r>
          <w:rPr>
            <w:lang w:val="en-US"/>
          </w:rPr>
          <w:t>.</w:t>
        </w:r>
      </w:ins>
      <w:ins w:id="1110" w:author="smaslan" w:date="2018-02-05T16:42:00Z">
        <w:r w:rsidR="0068373E">
          <w:rPr>
            <w:lang w:val="en-US"/>
          </w:rPr>
          <w:t xml:space="preserve"> Phase correction is calculated as:</w:t>
        </w:r>
      </w:ins>
      <w:ins w:id="1111" w:author="smaslan" w:date="2018-02-05T16:41:00Z">
        <w:r>
          <w:rPr>
            <w:lang w:val="en-US"/>
          </w:rPr>
          <w:t xml:space="preserve"> </w:t>
        </w:r>
        <w:proofErr w:type="spellStart"/>
        <w:r w:rsidR="0068373E" w:rsidRPr="0068373E">
          <w:rPr>
            <w:i/>
            <w:lang w:val="en-US"/>
            <w:rPrChange w:id="1112" w:author="smaslan" w:date="2018-02-05T16:41:00Z">
              <w:rPr>
                <w:lang w:val="en-US"/>
              </w:rPr>
            </w:rPrChange>
          </w:rPr>
          <w:t>p</w:t>
        </w:r>
        <w:r w:rsidRPr="0068373E">
          <w:rPr>
            <w:i/>
            <w:lang w:val="en-US"/>
            <w:rPrChange w:id="1113" w:author="smaslan" w:date="2018-02-05T16:41:00Z">
              <w:rPr>
                <w:lang w:val="en-US"/>
              </w:rPr>
            </w:rPrChange>
          </w:rPr>
          <w:t>hase_correction</w:t>
        </w:r>
        <w:proofErr w:type="spellEnd"/>
        <w:r>
          <w:rPr>
            <w:lang w:val="en-US"/>
          </w:rPr>
          <w:t> = </w:t>
        </w:r>
        <w:r w:rsidR="0068373E">
          <w:rPr>
            <w:lang w:val="en-US"/>
          </w:rPr>
          <w:t>+pi*</w:t>
        </w:r>
        <w:r w:rsidR="0068373E" w:rsidRPr="0068373E">
          <w:rPr>
            <w:i/>
            <w:lang w:val="en-US"/>
            <w:rPrChange w:id="1114" w:author="smaslan" w:date="2018-02-05T16:41:00Z">
              <w:rPr>
                <w:lang w:val="en-US"/>
              </w:rPr>
            </w:rPrChange>
          </w:rPr>
          <w:t>f</w:t>
        </w:r>
        <w:r w:rsidR="0068373E">
          <w:rPr>
            <w:lang w:val="en-US"/>
          </w:rPr>
          <w:t>*</w:t>
        </w:r>
        <w:r w:rsidR="0068373E" w:rsidRPr="0068373E">
          <w:rPr>
            <w:i/>
            <w:lang w:val="en-US"/>
            <w:rPrChange w:id="1115" w:author="smaslan" w:date="2018-02-05T16:41:00Z">
              <w:rPr>
                <w:lang w:val="en-US"/>
              </w:rPr>
            </w:rPrChange>
          </w:rPr>
          <w:t>ta</w:t>
        </w:r>
        <w:r w:rsidR="0068373E">
          <w:rPr>
            <w:lang w:val="en-US"/>
          </w:rPr>
          <w:t>.</w:t>
        </w:r>
      </w:ins>
    </w:p>
    <w:p w:rsidR="002C32B2" w:rsidDel="0061369F" w:rsidRDefault="0061369F" w:rsidP="00031CFD">
      <w:pPr>
        <w:rPr>
          <w:del w:id="1116" w:author="smaslan" w:date="2018-02-05T16:41:00Z"/>
          <w:lang w:val="en-US"/>
        </w:rPr>
      </w:pPr>
      <w:ins w:id="1117" w:author="smaslan" w:date="2018-08-07T17:11:00Z">
        <w:r w:rsidRPr="007546F2">
          <w:rPr>
            <w:b/>
            <w:lang w:val="en-US"/>
            <w:rPrChange w:id="1118" w:author="smaslan" w:date="2018-08-07T17:26:00Z">
              <w:rPr>
                <w:lang w:val="en-US"/>
              </w:rPr>
            </w:rPrChange>
          </w:rPr>
          <w:t>Note 6):</w:t>
        </w:r>
        <w:r>
          <w:rPr>
            <w:lang w:val="en-US"/>
          </w:rPr>
          <w:t xml:space="preserve"> The </w:t>
        </w:r>
      </w:ins>
      <w:ins w:id="1119" w:author="smaslan" w:date="2018-08-07T17:12:00Z">
        <w:r>
          <w:rPr>
            <w:lang w:val="en-US"/>
          </w:rPr>
          <w:t>‘</w:t>
        </w:r>
      </w:ins>
      <w:proofErr w:type="spellStart"/>
      <w:ins w:id="1120" w:author="smaslan" w:date="2018-08-07T17:11:00Z">
        <w:r w:rsidRPr="0061369F">
          <w:rPr>
            <w:b/>
            <w:lang w:val="en-US"/>
            <w:rPrChange w:id="1121" w:author="smaslan" w:date="2018-08-07T17:12:00Z">
              <w:rPr>
                <w:lang w:val="en-US"/>
              </w:rPr>
            </w:rPrChange>
          </w:rPr>
          <w:t>time</w:t>
        </w:r>
      </w:ins>
      <w:ins w:id="1122" w:author="smaslan" w:date="2018-08-07T17:21:00Z">
        <w:r w:rsidR="00B272F2">
          <w:rPr>
            <w:b/>
            <w:lang w:val="en-US"/>
          </w:rPr>
          <w:t>_</w:t>
        </w:r>
      </w:ins>
      <w:ins w:id="1123" w:author="smaslan" w:date="2018-08-07T17:11:00Z">
        <w:r w:rsidRPr="0061369F">
          <w:rPr>
            <w:b/>
            <w:lang w:val="en-US"/>
            <w:rPrChange w:id="1124" w:author="smaslan" w:date="2018-08-07T17:12:00Z">
              <w:rPr>
                <w:lang w:val="en-US"/>
              </w:rPr>
            </w:rPrChange>
          </w:rPr>
          <w:t>stamp</w:t>
        </w:r>
      </w:ins>
      <w:proofErr w:type="spellEnd"/>
      <w:ins w:id="1125" w:author="smaslan" w:date="2018-08-07T17:12:00Z">
        <w:r>
          <w:rPr>
            <w:lang w:val="en-US"/>
          </w:rPr>
          <w:t xml:space="preserve">’ </w:t>
        </w:r>
      </w:ins>
    </w:p>
    <w:p w:rsidR="0061369F" w:rsidRDefault="0061369F">
      <w:pPr>
        <w:rPr>
          <w:ins w:id="1126" w:author="smaslan" w:date="2018-08-07T17:11:00Z"/>
          <w:lang w:val="en-US"/>
        </w:rPr>
      </w:pPr>
      <w:proofErr w:type="gramStart"/>
      <w:ins w:id="1127" w:author="smaslan" w:date="2018-08-07T17:12:00Z">
        <w:r>
          <w:rPr>
            <w:lang w:val="en-US"/>
          </w:rPr>
          <w:t>parameter</w:t>
        </w:r>
        <w:proofErr w:type="gramEnd"/>
        <w:r>
          <w:rPr>
            <w:lang w:val="en-US"/>
          </w:rPr>
          <w:t xml:space="preserve"> is relevant for both single and dual input algorithms. The TWM algorithms executed function ‘</w:t>
        </w:r>
        <w:proofErr w:type="spellStart"/>
        <w:r w:rsidRPr="007546F2">
          <w:rPr>
            <w:b/>
            <w:lang w:val="en-US"/>
            <w:rPrChange w:id="1128" w:author="smaslan" w:date="2018-08-07T17:24:00Z">
              <w:rPr>
                <w:lang w:val="en-US"/>
              </w:rPr>
            </w:rPrChange>
          </w:rPr>
          <w:t>qwtb_exec</w:t>
        </w:r>
      </w:ins>
      <w:ins w:id="1129" w:author="smaslan" w:date="2018-08-07T17:13:00Z">
        <w:r w:rsidRPr="007546F2">
          <w:rPr>
            <w:b/>
            <w:lang w:val="en-US"/>
            <w:rPrChange w:id="1130" w:author="smaslan" w:date="2018-08-07T17:24:00Z">
              <w:rPr>
                <w:lang w:val="en-US"/>
              </w:rPr>
            </w:rPrChange>
          </w:rPr>
          <w:t>_</w:t>
        </w:r>
        <w:proofErr w:type="gramStart"/>
        <w:r w:rsidRPr="007546F2">
          <w:rPr>
            <w:b/>
            <w:lang w:val="en-US"/>
            <w:rPrChange w:id="1131" w:author="smaslan" w:date="2018-08-07T17:24:00Z">
              <w:rPr>
                <w:lang w:val="en-US"/>
              </w:rPr>
            </w:rPrChange>
          </w:rPr>
          <w:t>algorithm</w:t>
        </w:r>
      </w:ins>
      <w:proofErr w:type="spellEnd"/>
      <w:ins w:id="1132" w:author="smaslan" w:date="2018-08-07T17:12:00Z">
        <w:r w:rsidRPr="007546F2">
          <w:rPr>
            <w:b/>
            <w:lang w:val="en-US"/>
            <w:rPrChange w:id="1133" w:author="smaslan" w:date="2018-08-07T17:24:00Z">
              <w:rPr>
                <w:lang w:val="en-US"/>
              </w:rPr>
            </w:rPrChange>
          </w:rPr>
          <w:t>(</w:t>
        </w:r>
        <w:proofErr w:type="gramEnd"/>
        <w:r w:rsidRPr="007546F2">
          <w:rPr>
            <w:b/>
            <w:lang w:val="en-US"/>
            <w:rPrChange w:id="1134" w:author="smaslan" w:date="2018-08-07T17:24:00Z">
              <w:rPr>
                <w:lang w:val="en-US"/>
              </w:rPr>
            </w:rPrChange>
          </w:rPr>
          <w:t>)</w:t>
        </w:r>
        <w:r>
          <w:rPr>
            <w:lang w:val="en-US"/>
          </w:rPr>
          <w:t>’</w:t>
        </w:r>
      </w:ins>
      <w:ins w:id="1135" w:author="smaslan" w:date="2018-08-07T17:13:00Z">
        <w:r>
          <w:rPr>
            <w:lang w:val="en-US"/>
          </w:rPr>
          <w:t xml:space="preserve"> does following. It takes </w:t>
        </w:r>
        <w:proofErr w:type="spellStart"/>
        <w:r>
          <w:rPr>
            <w:lang w:val="en-US"/>
          </w:rPr>
          <w:t>interchannel</w:t>
        </w:r>
        <w:proofErr w:type="spellEnd"/>
        <w:r>
          <w:rPr>
            <w:lang w:val="en-US"/>
          </w:rPr>
          <w:t xml:space="preserve"> </w:t>
        </w:r>
        <w:proofErr w:type="spellStart"/>
        <w:r>
          <w:rPr>
            <w:lang w:val="en-US"/>
          </w:rPr>
          <w:t>timeshift</w:t>
        </w:r>
        <w:proofErr w:type="spellEnd"/>
        <w:r>
          <w:rPr>
            <w:lang w:val="en-US"/>
          </w:rPr>
          <w:t xml:space="preserve"> correction for each of the digitizer channels</w:t>
        </w:r>
      </w:ins>
      <w:ins w:id="1136" w:author="smaslan" w:date="2018-08-07T17:14:00Z">
        <w:r>
          <w:rPr>
            <w:lang w:val="en-US"/>
          </w:rPr>
          <w:t xml:space="preserve">: </w:t>
        </w:r>
        <w:proofErr w:type="spellStart"/>
        <w:r w:rsidR="00B272F2" w:rsidRPr="00B272F2">
          <w:rPr>
            <w:i/>
            <w:lang w:val="en-US"/>
            <w:rPrChange w:id="1137" w:author="smaslan" w:date="2018-08-07T17:16:00Z">
              <w:rPr>
                <w:lang w:val="en-US"/>
              </w:rPr>
            </w:rPrChange>
          </w:rPr>
          <w:t>tc</w:t>
        </w:r>
        <w:proofErr w:type="spellEnd"/>
        <w:r w:rsidR="00B272F2" w:rsidRPr="00B272F2">
          <w:rPr>
            <w:i/>
            <w:lang w:val="en-US"/>
            <w:rPrChange w:id="1138" w:author="smaslan" w:date="2018-08-07T17:16:00Z">
              <w:rPr>
                <w:lang w:val="en-US"/>
              </w:rPr>
            </w:rPrChange>
          </w:rPr>
          <w:t xml:space="preserve"> = [0, t2-t1, t3-</w:t>
        </w:r>
        <w:proofErr w:type="gramStart"/>
        <w:r w:rsidR="00B272F2" w:rsidRPr="00B272F2">
          <w:rPr>
            <w:i/>
            <w:lang w:val="en-US"/>
            <w:rPrChange w:id="1139" w:author="smaslan" w:date="2018-08-07T17:16:00Z">
              <w:rPr>
                <w:lang w:val="en-US"/>
              </w:rPr>
            </w:rPrChange>
          </w:rPr>
          <w:t>t1 ,</w:t>
        </w:r>
        <w:proofErr w:type="gramEnd"/>
        <w:r w:rsidR="00B272F2" w:rsidRPr="00B272F2">
          <w:rPr>
            <w:i/>
            <w:lang w:val="en-US"/>
            <w:rPrChange w:id="1140" w:author="smaslan" w:date="2018-08-07T17:16:00Z">
              <w:rPr>
                <w:lang w:val="en-US"/>
              </w:rPr>
            </w:rPrChange>
          </w:rPr>
          <w:t xml:space="preserve"> …]</w:t>
        </w:r>
        <w:r w:rsidR="00B272F2">
          <w:rPr>
            <w:lang w:val="en-US"/>
          </w:rPr>
          <w:t xml:space="preserve"> and timestamps returned by the digitizer (these are in 99.999% identic for all channels but not neces</w:t>
        </w:r>
      </w:ins>
      <w:ins w:id="1141" w:author="smaslan" w:date="2018-08-07T17:24:00Z">
        <w:r w:rsidR="007546F2">
          <w:rPr>
            <w:lang w:val="en-US"/>
          </w:rPr>
          <w:t>s</w:t>
        </w:r>
      </w:ins>
      <w:ins w:id="1142" w:author="smaslan" w:date="2018-08-07T17:14:00Z">
        <w:r w:rsidR="00B272F2">
          <w:rPr>
            <w:lang w:val="en-US"/>
          </w:rPr>
          <w:t>arily)</w:t>
        </w:r>
      </w:ins>
      <w:ins w:id="1143" w:author="smaslan" w:date="2018-08-07T17:15:00Z">
        <w:r w:rsidR="00B272F2">
          <w:rPr>
            <w:lang w:val="en-US"/>
          </w:rPr>
          <w:t xml:space="preserve">: </w:t>
        </w:r>
        <w:proofErr w:type="spellStart"/>
        <w:r w:rsidR="00B272F2" w:rsidRPr="00B272F2">
          <w:rPr>
            <w:i/>
            <w:lang w:val="en-US"/>
            <w:rPrChange w:id="1144" w:author="smaslan" w:date="2018-08-07T17:16:00Z">
              <w:rPr>
                <w:lang w:val="en-US"/>
              </w:rPr>
            </w:rPrChange>
          </w:rPr>
          <w:t>ts</w:t>
        </w:r>
        <w:proofErr w:type="spellEnd"/>
        <w:r w:rsidR="00B272F2" w:rsidRPr="00B272F2">
          <w:rPr>
            <w:i/>
            <w:lang w:val="en-US"/>
            <w:rPrChange w:id="1145" w:author="smaslan" w:date="2018-08-07T17:16:00Z">
              <w:rPr>
                <w:lang w:val="en-US"/>
              </w:rPr>
            </w:rPrChange>
          </w:rPr>
          <w:t xml:space="preserve"> = [ts1, ts2, ts3, …]</w:t>
        </w:r>
        <w:r w:rsidR="00B272F2">
          <w:rPr>
            <w:lang w:val="en-US"/>
          </w:rPr>
          <w:t xml:space="preserve"> and it will sum the two vectors: </w:t>
        </w:r>
        <w:proofErr w:type="spellStart"/>
        <w:r w:rsidR="00B272F2" w:rsidRPr="00B272F2">
          <w:rPr>
            <w:i/>
            <w:lang w:val="en-US"/>
            <w:rPrChange w:id="1146" w:author="smaslan" w:date="2018-08-07T17:16:00Z">
              <w:rPr>
                <w:lang w:val="en-US"/>
              </w:rPr>
            </w:rPrChange>
          </w:rPr>
          <w:t>tt</w:t>
        </w:r>
        <w:proofErr w:type="spellEnd"/>
        <w:r w:rsidR="00B272F2" w:rsidRPr="00B272F2">
          <w:rPr>
            <w:i/>
            <w:lang w:val="en-US"/>
            <w:rPrChange w:id="1147" w:author="smaslan" w:date="2018-08-07T17:16:00Z">
              <w:rPr>
                <w:lang w:val="en-US"/>
              </w:rPr>
            </w:rPrChange>
          </w:rPr>
          <w:t xml:space="preserve"> = </w:t>
        </w:r>
        <w:proofErr w:type="spellStart"/>
        <w:r w:rsidR="00B272F2" w:rsidRPr="00B272F2">
          <w:rPr>
            <w:i/>
            <w:lang w:val="en-US"/>
            <w:rPrChange w:id="1148" w:author="smaslan" w:date="2018-08-07T17:16:00Z">
              <w:rPr>
                <w:lang w:val="en-US"/>
              </w:rPr>
            </w:rPrChange>
          </w:rPr>
          <w:t>ts</w:t>
        </w:r>
        <w:proofErr w:type="spellEnd"/>
        <w:r w:rsidR="00B272F2" w:rsidRPr="00B272F2">
          <w:rPr>
            <w:i/>
            <w:lang w:val="en-US"/>
            <w:rPrChange w:id="1149" w:author="smaslan" w:date="2018-08-07T17:16:00Z">
              <w:rPr>
                <w:lang w:val="en-US"/>
              </w:rPr>
            </w:rPrChange>
          </w:rPr>
          <w:t xml:space="preserve"> + </w:t>
        </w:r>
        <w:proofErr w:type="spellStart"/>
        <w:r w:rsidR="00B272F2" w:rsidRPr="00B272F2">
          <w:rPr>
            <w:i/>
            <w:lang w:val="en-US"/>
            <w:rPrChange w:id="1150" w:author="smaslan" w:date="2018-08-07T17:16:00Z">
              <w:rPr>
                <w:lang w:val="en-US"/>
              </w:rPr>
            </w:rPrChange>
          </w:rPr>
          <w:t>tc</w:t>
        </w:r>
      </w:ins>
      <w:proofErr w:type="spellEnd"/>
      <w:ins w:id="1151" w:author="smaslan" w:date="2018-08-07T17:16:00Z">
        <w:r w:rsidR="00B272F2">
          <w:rPr>
            <w:lang w:val="en-US"/>
          </w:rPr>
          <w:t xml:space="preserve">. Now assume we calculate </w:t>
        </w:r>
      </w:ins>
      <w:ins w:id="1152" w:author="smaslan" w:date="2018-08-07T17:18:00Z">
        <w:r w:rsidR="00B272F2">
          <w:rPr>
            <w:lang w:val="en-US"/>
          </w:rPr>
          <w:t xml:space="preserve">mutual </w:t>
        </w:r>
      </w:ins>
      <w:ins w:id="1153" w:author="smaslan" w:date="2018-08-07T17:16:00Z">
        <w:r w:rsidR="00B272F2">
          <w:rPr>
            <w:lang w:val="en-US"/>
          </w:rPr>
          <w:t xml:space="preserve">phase </w:t>
        </w:r>
      </w:ins>
      <w:ins w:id="1154" w:author="smaslan" w:date="2018-08-07T17:17:00Z">
        <w:r w:rsidR="00B272F2">
          <w:rPr>
            <w:lang w:val="en-US"/>
          </w:rPr>
          <w:t xml:space="preserve">angles </w:t>
        </w:r>
      </w:ins>
      <w:ins w:id="1155" w:author="smaslan" w:date="2018-08-07T17:16:00Z">
        <w:r w:rsidR="00B272F2">
          <w:rPr>
            <w:lang w:val="en-US"/>
          </w:rPr>
          <w:t xml:space="preserve">of three </w:t>
        </w:r>
      </w:ins>
      <w:ins w:id="1156" w:author="smaslan" w:date="2018-08-07T17:17:00Z">
        <w:r w:rsidR="00B272F2">
          <w:rPr>
            <w:lang w:val="en-US"/>
          </w:rPr>
          <w:t xml:space="preserve">line phases e.g. by PSFE algorithm. The phases are </w:t>
        </w:r>
      </w:ins>
      <w:ins w:id="1157" w:author="smaslan" w:date="2018-08-07T17:18:00Z">
        <w:r w:rsidR="00B272F2">
          <w:rPr>
            <w:lang w:val="en-US"/>
          </w:rPr>
          <w:t>connected to the channels</w:t>
        </w:r>
      </w:ins>
      <w:ins w:id="1158" w:author="smaslan" w:date="2018-08-07T17:25:00Z">
        <w:r w:rsidR="007546F2">
          <w:rPr>
            <w:lang w:val="en-US"/>
          </w:rPr>
          <w:t xml:space="preserve"> in order</w:t>
        </w:r>
      </w:ins>
      <w:ins w:id="1159" w:author="smaslan" w:date="2018-08-07T17:18:00Z">
        <w:r w:rsidR="00B272F2">
          <w:rPr>
            <w:lang w:val="en-US"/>
          </w:rPr>
          <w:t xml:space="preserve">: [L1, L2, </w:t>
        </w:r>
        <w:proofErr w:type="gramStart"/>
        <w:r w:rsidR="00B272F2">
          <w:rPr>
            <w:lang w:val="en-US"/>
          </w:rPr>
          <w:t>L3</w:t>
        </w:r>
        <w:proofErr w:type="gramEnd"/>
        <w:r w:rsidR="00B272F2">
          <w:rPr>
            <w:lang w:val="en-US"/>
          </w:rPr>
          <w:t xml:space="preserve">]. So the TWM will repeat the PSFE algorithm for each of the channels (phases) but for L1 it will pass in </w:t>
        </w:r>
      </w:ins>
      <w:ins w:id="1160" w:author="smaslan" w:date="2018-08-07T17:19:00Z">
        <w:r w:rsidR="00B272F2">
          <w:rPr>
            <w:lang w:val="en-US"/>
          </w:rPr>
          <w:t>‘</w:t>
        </w:r>
      </w:ins>
      <w:proofErr w:type="spellStart"/>
      <w:ins w:id="1161" w:author="smaslan" w:date="2018-08-07T17:18:00Z">
        <w:r w:rsidR="00B272F2">
          <w:rPr>
            <w:lang w:val="en-US"/>
          </w:rPr>
          <w:t>time</w:t>
        </w:r>
      </w:ins>
      <w:ins w:id="1162" w:author="smaslan" w:date="2018-08-07T17:21:00Z">
        <w:r w:rsidR="00B272F2">
          <w:rPr>
            <w:lang w:val="en-US"/>
          </w:rPr>
          <w:t>_</w:t>
        </w:r>
      </w:ins>
      <w:ins w:id="1163" w:author="smaslan" w:date="2018-08-07T17:18:00Z">
        <w:r w:rsidR="00B272F2">
          <w:rPr>
            <w:lang w:val="en-US"/>
          </w:rPr>
          <w:t>stamp</w:t>
        </w:r>
      </w:ins>
      <w:proofErr w:type="spellEnd"/>
      <w:ins w:id="1164" w:author="smaslan" w:date="2018-08-07T17:19:00Z">
        <w:r w:rsidR="00B272F2">
          <w:rPr>
            <w:lang w:val="en-US"/>
          </w:rPr>
          <w:t> </w:t>
        </w:r>
      </w:ins>
      <w:ins w:id="1165" w:author="smaslan" w:date="2018-08-07T17:18:00Z">
        <w:r w:rsidR="00B272F2">
          <w:rPr>
            <w:lang w:val="en-US"/>
          </w:rPr>
          <w:t>=</w:t>
        </w:r>
      </w:ins>
      <w:ins w:id="1166" w:author="smaslan" w:date="2018-08-07T17:19:00Z">
        <w:r w:rsidR="00B272F2">
          <w:rPr>
            <w:lang w:val="en-US"/>
          </w:rPr>
          <w:t> </w:t>
        </w:r>
        <w:proofErr w:type="spellStart"/>
        <w:proofErr w:type="gramStart"/>
        <w:r w:rsidR="00B272F2">
          <w:rPr>
            <w:lang w:val="en-US"/>
          </w:rPr>
          <w:t>tt</w:t>
        </w:r>
        <w:proofErr w:type="spellEnd"/>
        <w:r w:rsidR="00B272F2">
          <w:rPr>
            <w:lang w:val="en-US"/>
          </w:rPr>
          <w:t>(</w:t>
        </w:r>
        <w:proofErr w:type="gramEnd"/>
        <w:r w:rsidR="00B272F2">
          <w:rPr>
            <w:lang w:val="en-US"/>
          </w:rPr>
          <w:t>1)’, for L2 ‘</w:t>
        </w:r>
        <w:proofErr w:type="spellStart"/>
        <w:r w:rsidR="00B272F2">
          <w:rPr>
            <w:lang w:val="en-US"/>
          </w:rPr>
          <w:t>time</w:t>
        </w:r>
      </w:ins>
      <w:ins w:id="1167" w:author="smaslan" w:date="2018-08-07T17:21:00Z">
        <w:r w:rsidR="00B272F2">
          <w:rPr>
            <w:lang w:val="en-US"/>
          </w:rPr>
          <w:t>_</w:t>
        </w:r>
      </w:ins>
      <w:ins w:id="1168" w:author="smaslan" w:date="2018-08-07T17:19:00Z">
        <w:r w:rsidR="00B272F2">
          <w:rPr>
            <w:lang w:val="en-US"/>
          </w:rPr>
          <w:t>stamp</w:t>
        </w:r>
        <w:proofErr w:type="spellEnd"/>
        <w:r w:rsidR="00B272F2">
          <w:rPr>
            <w:lang w:val="en-US"/>
          </w:rPr>
          <w:t> = </w:t>
        </w:r>
        <w:proofErr w:type="spellStart"/>
        <w:r w:rsidR="00B272F2">
          <w:rPr>
            <w:lang w:val="en-US"/>
          </w:rPr>
          <w:t>tt</w:t>
        </w:r>
        <w:proofErr w:type="spellEnd"/>
        <w:r w:rsidR="00B272F2">
          <w:rPr>
            <w:lang w:val="en-US"/>
          </w:rPr>
          <w:t>(2)’</w:t>
        </w:r>
        <w:r w:rsidR="00B272F2" w:rsidRPr="00B272F2">
          <w:rPr>
            <w:lang w:val="en-US"/>
          </w:rPr>
          <w:t xml:space="preserve"> </w:t>
        </w:r>
      </w:ins>
      <w:ins w:id="1169" w:author="smaslan" w:date="2018-08-07T17:25:00Z">
        <w:r w:rsidR="007546F2">
          <w:rPr>
            <w:lang w:val="en-US"/>
          </w:rPr>
          <w:t>and</w:t>
        </w:r>
      </w:ins>
      <w:ins w:id="1170" w:author="smaslan" w:date="2018-08-07T17:19:00Z">
        <w:r w:rsidR="00B272F2">
          <w:rPr>
            <w:lang w:val="en-US"/>
          </w:rPr>
          <w:t xml:space="preserve"> for L</w:t>
        </w:r>
      </w:ins>
      <w:ins w:id="1171" w:author="smaslan" w:date="2018-08-07T17:20:00Z">
        <w:r w:rsidR="00B272F2">
          <w:rPr>
            <w:lang w:val="en-US"/>
          </w:rPr>
          <w:t>3</w:t>
        </w:r>
      </w:ins>
      <w:ins w:id="1172" w:author="smaslan" w:date="2018-08-07T17:19:00Z">
        <w:r w:rsidR="00B272F2">
          <w:rPr>
            <w:lang w:val="en-US"/>
          </w:rPr>
          <w:t xml:space="preserve"> ‘</w:t>
        </w:r>
        <w:proofErr w:type="spellStart"/>
        <w:r w:rsidR="00B272F2">
          <w:rPr>
            <w:lang w:val="en-US"/>
          </w:rPr>
          <w:t>time</w:t>
        </w:r>
      </w:ins>
      <w:ins w:id="1173" w:author="smaslan" w:date="2018-08-07T17:21:00Z">
        <w:r w:rsidR="00B272F2">
          <w:rPr>
            <w:lang w:val="en-US"/>
          </w:rPr>
          <w:t>_</w:t>
        </w:r>
      </w:ins>
      <w:ins w:id="1174" w:author="smaslan" w:date="2018-08-07T17:19:00Z">
        <w:r w:rsidR="00B272F2">
          <w:rPr>
            <w:lang w:val="en-US"/>
          </w:rPr>
          <w:t>stamp</w:t>
        </w:r>
        <w:proofErr w:type="spellEnd"/>
        <w:r w:rsidR="00B272F2">
          <w:rPr>
            <w:lang w:val="en-US"/>
          </w:rPr>
          <w:t> = </w:t>
        </w:r>
        <w:proofErr w:type="spellStart"/>
        <w:r w:rsidR="00B272F2">
          <w:rPr>
            <w:lang w:val="en-US"/>
          </w:rPr>
          <w:t>tt</w:t>
        </w:r>
        <w:proofErr w:type="spellEnd"/>
        <w:r w:rsidR="00B272F2">
          <w:rPr>
            <w:lang w:val="en-US"/>
          </w:rPr>
          <w:t>(</w:t>
        </w:r>
      </w:ins>
      <w:ins w:id="1175" w:author="smaslan" w:date="2018-08-07T17:20:00Z">
        <w:r w:rsidR="00B272F2">
          <w:rPr>
            <w:lang w:val="en-US"/>
          </w:rPr>
          <w:t>3</w:t>
        </w:r>
      </w:ins>
      <w:ins w:id="1176" w:author="smaslan" w:date="2018-08-07T17:19:00Z">
        <w:r w:rsidR="00B272F2">
          <w:rPr>
            <w:lang w:val="en-US"/>
          </w:rPr>
          <w:t>)’</w:t>
        </w:r>
      </w:ins>
      <w:ins w:id="1177" w:author="smaslan" w:date="2018-08-07T17:20:00Z">
        <w:r w:rsidR="00B272F2">
          <w:rPr>
            <w:lang w:val="en-US"/>
          </w:rPr>
          <w:t>. Therefore the three results should be synchronized (time</w:t>
        </w:r>
      </w:ins>
      <w:ins w:id="1178" w:author="smaslan" w:date="2018-08-07T17:23:00Z">
        <w:r w:rsidR="00B272F2">
          <w:rPr>
            <w:lang w:val="en-US"/>
          </w:rPr>
          <w:t xml:space="preserve"> </w:t>
        </w:r>
      </w:ins>
      <w:ins w:id="1179" w:author="smaslan" w:date="2018-08-07T17:20:00Z">
        <w:r w:rsidR="00B272F2">
          <w:rPr>
            <w:lang w:val="en-US"/>
          </w:rPr>
          <w:t xml:space="preserve">shifts corrected). The same applies for dual input algorithms or differential algorithms, except apart from </w:t>
        </w:r>
      </w:ins>
      <w:ins w:id="1180" w:author="smaslan" w:date="2018-08-07T17:21:00Z">
        <w:r w:rsidR="00B272F2">
          <w:rPr>
            <w:lang w:val="en-US"/>
          </w:rPr>
          <w:t>‘</w:t>
        </w:r>
        <w:proofErr w:type="spellStart"/>
        <w:r w:rsidR="00B272F2" w:rsidRPr="007546F2">
          <w:rPr>
            <w:b/>
            <w:lang w:val="en-US"/>
            <w:rPrChange w:id="1181" w:author="smaslan" w:date="2018-08-07T17:25:00Z">
              <w:rPr>
                <w:lang w:val="en-US"/>
              </w:rPr>
            </w:rPrChange>
          </w:rPr>
          <w:t>time</w:t>
        </w:r>
      </w:ins>
      <w:ins w:id="1182" w:author="smaslan" w:date="2018-08-07T17:25:00Z">
        <w:r w:rsidR="007546F2" w:rsidRPr="007546F2">
          <w:rPr>
            <w:b/>
            <w:lang w:val="en-US"/>
            <w:rPrChange w:id="1183" w:author="smaslan" w:date="2018-08-07T17:25:00Z">
              <w:rPr>
                <w:lang w:val="en-US"/>
              </w:rPr>
            </w:rPrChange>
          </w:rPr>
          <w:t>_</w:t>
        </w:r>
      </w:ins>
      <w:ins w:id="1184" w:author="smaslan" w:date="2018-08-07T17:21:00Z">
        <w:r w:rsidR="00B272F2" w:rsidRPr="007546F2">
          <w:rPr>
            <w:b/>
            <w:lang w:val="en-US"/>
            <w:rPrChange w:id="1185" w:author="smaslan" w:date="2018-08-07T17:25:00Z">
              <w:rPr>
                <w:lang w:val="en-US"/>
              </w:rPr>
            </w:rPrChange>
          </w:rPr>
          <w:t>stamp</w:t>
        </w:r>
        <w:proofErr w:type="spellEnd"/>
        <w:r w:rsidR="00B272F2">
          <w:rPr>
            <w:lang w:val="en-US"/>
          </w:rPr>
          <w:t xml:space="preserve">’ the TWM also calculates </w:t>
        </w:r>
      </w:ins>
      <w:ins w:id="1186" w:author="smaslan" w:date="2018-08-07T17:25:00Z">
        <w:r w:rsidR="007546F2">
          <w:rPr>
            <w:lang w:val="en-US"/>
          </w:rPr>
          <w:t xml:space="preserve">the </w:t>
        </w:r>
      </w:ins>
      <w:ins w:id="1187" w:author="smaslan" w:date="2018-08-07T17:26:00Z">
        <w:r w:rsidR="007546F2">
          <w:rPr>
            <w:lang w:val="en-US"/>
          </w:rPr>
          <w:t>‘</w:t>
        </w:r>
        <w:proofErr w:type="spellStart"/>
        <w:r w:rsidR="007546F2" w:rsidRPr="007546F2">
          <w:rPr>
            <w:b/>
            <w:lang w:val="en-US"/>
            <w:rPrChange w:id="1188" w:author="smaslan" w:date="2018-08-07T17:26:00Z">
              <w:rPr>
                <w:lang w:val="en-US"/>
              </w:rPr>
            </w:rPrChange>
          </w:rPr>
          <w:t>time_</w:t>
        </w:r>
        <w:proofErr w:type="gramStart"/>
        <w:r w:rsidR="007546F2" w:rsidRPr="007546F2">
          <w:rPr>
            <w:b/>
            <w:lang w:val="en-US"/>
            <w:rPrChange w:id="1189" w:author="smaslan" w:date="2018-08-07T17:26:00Z">
              <w:rPr>
                <w:lang w:val="en-US"/>
              </w:rPr>
            </w:rPrChange>
          </w:rPr>
          <w:t>shift</w:t>
        </w:r>
      </w:ins>
      <w:proofErr w:type="spellEnd"/>
      <w:ins w:id="1190" w:author="smaslan" w:date="2018-08-07T17:21:00Z">
        <w:r w:rsidR="00B272F2">
          <w:rPr>
            <w:lang w:val="en-US"/>
          </w:rPr>
          <w:t>‘</w:t>
        </w:r>
      </w:ins>
      <w:ins w:id="1191" w:author="smaslan" w:date="2018-08-07T17:26:00Z">
        <w:r w:rsidR="007546F2">
          <w:rPr>
            <w:lang w:val="en-US"/>
          </w:rPr>
          <w:t xml:space="preserve"> and</w:t>
        </w:r>
        <w:proofErr w:type="gramEnd"/>
        <w:r w:rsidR="007546F2">
          <w:rPr>
            <w:lang w:val="en-US"/>
          </w:rPr>
          <w:t xml:space="preserve"> ‘</w:t>
        </w:r>
      </w:ins>
      <w:ins w:id="1192" w:author="smaslan" w:date="2018-08-07T17:21:00Z">
        <w:r w:rsidR="00B272F2" w:rsidRPr="007546F2">
          <w:rPr>
            <w:b/>
            <w:lang w:val="en-US"/>
            <w:rPrChange w:id="1193" w:author="smaslan" w:date="2018-08-07T17:25:00Z">
              <w:rPr>
                <w:lang w:val="en-US"/>
              </w:rPr>
            </w:rPrChange>
          </w:rPr>
          <w:t>*</w:t>
        </w:r>
        <w:proofErr w:type="spellStart"/>
        <w:r w:rsidR="00B272F2" w:rsidRPr="007546F2">
          <w:rPr>
            <w:b/>
            <w:lang w:val="en-US"/>
            <w:rPrChange w:id="1194" w:author="smaslan" w:date="2018-08-07T17:25:00Z">
              <w:rPr>
                <w:lang w:val="en-US"/>
              </w:rPr>
            </w:rPrChange>
          </w:rPr>
          <w:t>time_shift_lo</w:t>
        </w:r>
        <w:proofErr w:type="spellEnd"/>
        <w:r w:rsidR="00B272F2">
          <w:rPr>
            <w:lang w:val="en-US"/>
          </w:rPr>
          <w:t>’</w:t>
        </w:r>
      </w:ins>
      <w:ins w:id="1195" w:author="smaslan" w:date="2018-08-07T17:26:00Z">
        <w:r w:rsidR="007546F2">
          <w:rPr>
            <w:lang w:val="en-US"/>
          </w:rPr>
          <w:t xml:space="preserve"> values from the vector ‘</w:t>
        </w:r>
        <w:proofErr w:type="spellStart"/>
        <w:r w:rsidR="007546F2">
          <w:rPr>
            <w:lang w:val="en-US"/>
          </w:rPr>
          <w:t>tt</w:t>
        </w:r>
        <w:proofErr w:type="spellEnd"/>
        <w:r w:rsidR="007546F2">
          <w:rPr>
            <w:lang w:val="en-US"/>
          </w:rPr>
          <w:t xml:space="preserve">’. Therefore each algorithm that calculates phase or some time event should perform correction to the </w:t>
        </w:r>
      </w:ins>
      <w:ins w:id="1196" w:author="smaslan" w:date="2018-08-07T17:27:00Z">
        <w:r w:rsidR="007546F2">
          <w:rPr>
            <w:lang w:val="en-US"/>
          </w:rPr>
          <w:t>‘</w:t>
        </w:r>
      </w:ins>
      <w:proofErr w:type="spellStart"/>
      <w:ins w:id="1197" w:author="smaslan" w:date="2018-08-07T17:26:00Z">
        <w:r w:rsidR="007546F2" w:rsidRPr="007546F2">
          <w:rPr>
            <w:b/>
            <w:lang w:val="en-US"/>
            <w:rPrChange w:id="1198" w:author="smaslan" w:date="2018-08-07T17:27:00Z">
              <w:rPr>
                <w:lang w:val="en-US"/>
              </w:rPr>
            </w:rPrChange>
          </w:rPr>
          <w:t>time_stamp</w:t>
        </w:r>
      </w:ins>
      <w:proofErr w:type="spellEnd"/>
      <w:ins w:id="1199" w:author="smaslan" w:date="2018-08-07T17:27:00Z">
        <w:r w:rsidR="007546F2">
          <w:rPr>
            <w:lang w:val="en-US"/>
          </w:rPr>
          <w:t>’</w:t>
        </w:r>
      </w:ins>
      <w:ins w:id="1200" w:author="smaslan" w:date="2018-08-07T17:26:00Z">
        <w:r w:rsidR="007546F2">
          <w:rPr>
            <w:lang w:val="en-US"/>
          </w:rPr>
          <w:t xml:space="preserve"> (</w:t>
        </w:r>
      </w:ins>
      <w:ins w:id="1201" w:author="smaslan" w:date="2018-08-07T17:27:00Z">
        <w:r w:rsidR="007546F2">
          <w:rPr>
            <w:lang w:val="en-US"/>
          </w:rPr>
          <w:t>optionally</w:t>
        </w:r>
      </w:ins>
      <w:ins w:id="1202" w:author="smaslan" w:date="2018-08-07T17:26:00Z">
        <w:r w:rsidR="007546F2">
          <w:rPr>
            <w:lang w:val="en-US"/>
          </w:rPr>
          <w:t>)</w:t>
        </w:r>
      </w:ins>
      <w:ins w:id="1203" w:author="smaslan" w:date="2018-08-07T17:27:00Z">
        <w:r w:rsidR="007546F2">
          <w:rPr>
            <w:lang w:val="en-US"/>
          </w:rPr>
          <w:t xml:space="preserve">. For phase the correction is defined by: </w:t>
        </w:r>
        <w:proofErr w:type="spellStart"/>
        <w:r w:rsidR="007546F2" w:rsidRPr="007546F2">
          <w:rPr>
            <w:i/>
            <w:lang w:val="en-US"/>
            <w:rPrChange w:id="1204" w:author="smaslan" w:date="2018-08-07T17:28:00Z">
              <w:rPr>
                <w:lang w:val="en-US"/>
              </w:rPr>
            </w:rPrChange>
          </w:rPr>
          <w:t>phi</w:t>
        </w:r>
      </w:ins>
      <w:ins w:id="1205" w:author="smaslan" w:date="2018-08-07T17:28:00Z">
        <w:r w:rsidR="007546F2" w:rsidRPr="007546F2">
          <w:rPr>
            <w:i/>
            <w:lang w:val="en-US"/>
            <w:rPrChange w:id="1206" w:author="smaslan" w:date="2018-08-07T17:28:00Z">
              <w:rPr>
                <w:lang w:val="en-US"/>
              </w:rPr>
            </w:rPrChange>
          </w:rPr>
          <w:t>_</w:t>
        </w:r>
      </w:ins>
      <w:ins w:id="1207" w:author="smaslan" w:date="2018-08-07T17:27:00Z">
        <w:r w:rsidR="007546F2" w:rsidRPr="007546F2">
          <w:rPr>
            <w:i/>
            <w:lang w:val="en-US"/>
            <w:rPrChange w:id="1208" w:author="smaslan" w:date="2018-08-07T17:28:00Z">
              <w:rPr>
                <w:lang w:val="en-US"/>
              </w:rPr>
            </w:rPrChange>
          </w:rPr>
          <w:t>c</w:t>
        </w:r>
      </w:ins>
      <w:ins w:id="1209" w:author="smaslan" w:date="2018-08-07T17:28:00Z">
        <w:r w:rsidR="007546F2" w:rsidRPr="007546F2">
          <w:rPr>
            <w:i/>
            <w:lang w:val="en-US"/>
            <w:rPrChange w:id="1210" w:author="smaslan" w:date="2018-08-07T17:28:00Z">
              <w:rPr>
                <w:lang w:val="en-US"/>
              </w:rPr>
            </w:rPrChange>
          </w:rPr>
          <w:t>orr</w:t>
        </w:r>
      </w:ins>
      <w:proofErr w:type="spellEnd"/>
      <w:ins w:id="1211" w:author="smaslan" w:date="2018-08-07T17:27:00Z">
        <w:r w:rsidR="007546F2" w:rsidRPr="007546F2">
          <w:rPr>
            <w:i/>
            <w:lang w:val="en-US"/>
            <w:rPrChange w:id="1212" w:author="smaslan" w:date="2018-08-07T17:28:00Z">
              <w:rPr>
                <w:lang w:val="en-US"/>
              </w:rPr>
            </w:rPrChange>
          </w:rPr>
          <w:t xml:space="preserve"> =</w:t>
        </w:r>
      </w:ins>
      <w:ins w:id="1213" w:author="smaslan" w:date="2018-08-07T17:29:00Z">
        <w:r w:rsidR="007546F2">
          <w:rPr>
            <w:i/>
            <w:lang w:val="en-US"/>
          </w:rPr>
          <w:t xml:space="preserve"> -</w:t>
        </w:r>
      </w:ins>
      <w:ins w:id="1214" w:author="smaslan" w:date="2018-08-07T17:27:00Z">
        <w:r w:rsidR="007546F2" w:rsidRPr="007546F2">
          <w:rPr>
            <w:i/>
            <w:lang w:val="en-US"/>
            <w:rPrChange w:id="1215" w:author="smaslan" w:date="2018-08-07T17:28:00Z">
              <w:rPr>
                <w:lang w:val="en-US"/>
              </w:rPr>
            </w:rPrChange>
          </w:rPr>
          <w:t>2*pi*</w:t>
        </w:r>
        <w:proofErr w:type="spellStart"/>
        <w:r w:rsidR="007546F2" w:rsidRPr="007546F2">
          <w:rPr>
            <w:i/>
            <w:lang w:val="en-US"/>
            <w:rPrChange w:id="1216" w:author="smaslan" w:date="2018-08-07T17:28:00Z">
              <w:rPr>
                <w:lang w:val="en-US"/>
              </w:rPr>
            </w:rPrChange>
          </w:rPr>
          <w:t>f_</w:t>
        </w:r>
      </w:ins>
      <w:ins w:id="1217" w:author="smaslan" w:date="2018-08-07T17:28:00Z">
        <w:r w:rsidR="007546F2" w:rsidRPr="007546F2">
          <w:rPr>
            <w:i/>
            <w:lang w:val="en-US"/>
            <w:rPrChange w:id="1218" w:author="smaslan" w:date="2018-08-07T17:28:00Z">
              <w:rPr>
                <w:lang w:val="en-US"/>
              </w:rPr>
            </w:rPrChange>
          </w:rPr>
          <w:t>of_</w:t>
        </w:r>
      </w:ins>
      <w:ins w:id="1219" w:author="smaslan" w:date="2018-08-07T17:27:00Z">
        <w:r w:rsidR="007546F2" w:rsidRPr="007546F2">
          <w:rPr>
            <w:i/>
            <w:lang w:val="en-US"/>
            <w:rPrChange w:id="1220" w:author="smaslan" w:date="2018-08-07T17:28:00Z">
              <w:rPr>
                <w:lang w:val="en-US"/>
              </w:rPr>
            </w:rPrChange>
          </w:rPr>
          <w:t>component</w:t>
        </w:r>
        <w:proofErr w:type="spellEnd"/>
        <w:r w:rsidR="007546F2" w:rsidRPr="007546F2">
          <w:rPr>
            <w:i/>
            <w:lang w:val="en-US"/>
            <w:rPrChange w:id="1221" w:author="smaslan" w:date="2018-08-07T17:28:00Z">
              <w:rPr>
                <w:lang w:val="en-US"/>
              </w:rPr>
            </w:rPrChange>
          </w:rPr>
          <w:t>*</w:t>
        </w:r>
      </w:ins>
      <w:proofErr w:type="spellStart"/>
      <w:ins w:id="1222" w:author="smaslan" w:date="2018-08-07T17:28:00Z">
        <w:r w:rsidR="007546F2" w:rsidRPr="007546F2">
          <w:rPr>
            <w:i/>
            <w:lang w:val="en-US"/>
            <w:rPrChange w:id="1223" w:author="smaslan" w:date="2018-08-07T17:28:00Z">
              <w:rPr>
                <w:lang w:val="en-US"/>
              </w:rPr>
            </w:rPrChange>
          </w:rPr>
          <w:t>time_shift</w:t>
        </w:r>
        <w:proofErr w:type="spellEnd"/>
        <w:r w:rsidR="007546F2">
          <w:rPr>
            <w:lang w:val="en-US"/>
          </w:rPr>
          <w:t>.</w:t>
        </w:r>
      </w:ins>
    </w:p>
    <w:p w:rsidR="007546F2" w:rsidRDefault="007546F2">
      <w:pPr>
        <w:rPr>
          <w:ins w:id="1224" w:author="smaslan" w:date="2018-08-07T17:29:00Z"/>
          <w:lang w:val="en-US"/>
        </w:rPr>
      </w:pPr>
    </w:p>
    <w:p w:rsidR="001077F0" w:rsidRDefault="001077F0">
      <w:pPr>
        <w:rPr>
          <w:ins w:id="1225" w:author="smaslan" w:date="2018-02-05T16:44:00Z"/>
          <w:lang w:val="en-US"/>
        </w:rPr>
      </w:pPr>
      <w:r>
        <w:rPr>
          <w:lang w:val="en-US"/>
        </w:rPr>
        <w:t xml:space="preserve">Note if any </w:t>
      </w:r>
      <w:ins w:id="1226" w:author="smaslan" w:date="2018-02-05T16:42:00Z">
        <w:r w:rsidR="0068373E">
          <w:rPr>
            <w:lang w:val="en-US"/>
          </w:rPr>
          <w:t xml:space="preserve">of the default </w:t>
        </w:r>
      </w:ins>
      <w:r>
        <w:rPr>
          <w:lang w:val="en-US"/>
        </w:rPr>
        <w:t>correction</w:t>
      </w:r>
      <w:ins w:id="1227" w:author="smaslan" w:date="2018-08-07T17:11:00Z">
        <w:r w:rsidR="0061369F">
          <w:rPr>
            <w:lang w:val="en-US"/>
          </w:rPr>
          <w:t>s</w:t>
        </w:r>
      </w:ins>
      <w:r>
        <w:rPr>
          <w:lang w:val="en-US"/>
        </w:rPr>
        <w:t xml:space="preserve"> is not available (not loaded to the TWM system), it will be still passed into the algorithm but with nominal value, such as 1.0 for gains, 0.0 for phase, etc.</w:t>
      </w:r>
      <w:ins w:id="1228" w:author="smaslan" w:date="2018-02-05T16:42:00Z">
        <w:r w:rsidR="0068373E">
          <w:rPr>
            <w:lang w:val="en-US"/>
          </w:rPr>
          <w:t xml:space="preserve"> However for convenience of the user who may want to call the algorithm manually it is better to make the algorithm in </w:t>
        </w:r>
      </w:ins>
      <w:ins w:id="1229" w:author="smaslan" w:date="2018-02-05T16:43:00Z">
        <w:r w:rsidR="0068373E">
          <w:rPr>
            <w:lang w:val="en-US"/>
          </w:rPr>
          <w:t>such a way it does not require any correction data at the input and it will therefore use nominal values.</w:t>
        </w:r>
      </w:ins>
    </w:p>
    <w:p w:rsidR="0068373E" w:rsidRDefault="0068373E">
      <w:pPr>
        <w:rPr>
          <w:lang w:val="en-US"/>
        </w:rPr>
      </w:pPr>
    </w:p>
    <w:p w:rsidR="00EB2C5C" w:rsidRDefault="00A87C28">
      <w:pPr>
        <w:rPr>
          <w:lang w:val="en-US"/>
        </w:rPr>
      </w:pPr>
      <w:r>
        <w:rPr>
          <w:lang w:val="en-US"/>
        </w:rPr>
        <w:lastRenderedPageBreak/>
        <w:t xml:space="preserve">Note that </w:t>
      </w:r>
      <w:r w:rsidR="001077F0">
        <w:rPr>
          <w:lang w:val="en-US"/>
        </w:rPr>
        <w:t xml:space="preserve">independent variables </w:t>
      </w:r>
      <w:r w:rsidR="00162F69">
        <w:rPr>
          <w:lang w:val="en-US"/>
        </w:rPr>
        <w:t>(</w:t>
      </w:r>
      <w:r w:rsidR="002528FA">
        <w:rPr>
          <w:b/>
          <w:lang w:val="en-US"/>
        </w:rPr>
        <w:t>amplitude</w:t>
      </w:r>
      <w:r w:rsidR="00162F69">
        <w:rPr>
          <w:lang w:val="en-US"/>
        </w:rPr>
        <w:t xml:space="preserve"> and </w:t>
      </w:r>
      <w:r w:rsidR="00162F69" w:rsidRPr="002528FA">
        <w:rPr>
          <w:b/>
          <w:lang w:val="en-US"/>
        </w:rPr>
        <w:t>frequency</w:t>
      </w:r>
      <w:r w:rsidR="00162F69">
        <w:rPr>
          <w:lang w:val="en-US"/>
        </w:rPr>
        <w:t xml:space="preserve">) </w:t>
      </w:r>
      <w:r>
        <w:rPr>
          <w:lang w:val="en-US"/>
        </w:rPr>
        <w:t>o</w:t>
      </w:r>
      <w:r w:rsidR="001077F0">
        <w:rPr>
          <w:lang w:val="en-US"/>
        </w:rPr>
        <w:t>f</w:t>
      </w:r>
      <w:r>
        <w:rPr>
          <w:lang w:val="en-US"/>
        </w:rPr>
        <w:t xml:space="preserve"> the 1D or 2D dependencies </w:t>
      </w:r>
      <w:r w:rsidR="009A0351">
        <w:rPr>
          <w:lang w:val="en-US"/>
        </w:rPr>
        <w:t xml:space="preserve">in the </w:t>
      </w:r>
      <w:r w:rsidR="001077F0">
        <w:rPr>
          <w:lang w:val="en-US"/>
        </w:rPr>
        <w:t>input quantities</w:t>
      </w:r>
      <w:r w:rsidR="009A0351">
        <w:rPr>
          <w:lang w:val="en-US"/>
        </w:rPr>
        <w:t xml:space="preserve"> </w:t>
      </w:r>
      <w:r w:rsidR="001077F0">
        <w:rPr>
          <w:lang w:val="en-US"/>
        </w:rPr>
        <w:t>table</w:t>
      </w:r>
      <w:r w:rsidR="009A0351">
        <w:rPr>
          <w:lang w:val="en-US"/>
        </w:rPr>
        <w:t xml:space="preserve"> </w:t>
      </w:r>
      <w:r>
        <w:rPr>
          <w:lang w:val="en-US"/>
        </w:rPr>
        <w:t xml:space="preserve">may differ for </w:t>
      </w:r>
      <w:r w:rsidRPr="009A0351">
        <w:rPr>
          <w:b/>
          <w:lang w:val="en-US"/>
        </w:rPr>
        <w:t>each channel</w:t>
      </w:r>
      <w:r>
        <w:rPr>
          <w:lang w:val="en-US"/>
        </w:rPr>
        <w:t xml:space="preserve"> and </w:t>
      </w:r>
      <w:r w:rsidR="009A0351">
        <w:rPr>
          <w:lang w:val="en-US"/>
        </w:rPr>
        <w:t xml:space="preserve">even </w:t>
      </w:r>
      <w:r>
        <w:rPr>
          <w:lang w:val="en-US"/>
        </w:rPr>
        <w:t xml:space="preserve">for </w:t>
      </w:r>
      <w:r w:rsidRPr="009A0351">
        <w:rPr>
          <w:b/>
          <w:lang w:val="en-US"/>
        </w:rPr>
        <w:t>gain</w:t>
      </w:r>
      <w:r>
        <w:rPr>
          <w:lang w:val="en-US"/>
        </w:rPr>
        <w:t xml:space="preserve"> and </w:t>
      </w:r>
      <w:r w:rsidRPr="009A0351">
        <w:rPr>
          <w:b/>
          <w:lang w:val="en-US"/>
        </w:rPr>
        <w:t>phase</w:t>
      </w:r>
      <w:r>
        <w:rPr>
          <w:lang w:val="en-US"/>
        </w:rPr>
        <w:t xml:space="preserve"> </w:t>
      </w:r>
      <w:r w:rsidR="001077F0">
        <w:rPr>
          <w:lang w:val="en-US"/>
        </w:rPr>
        <w:t>of the same correction</w:t>
      </w:r>
      <w:r>
        <w:rPr>
          <w:lang w:val="en-US"/>
        </w:rPr>
        <w:t xml:space="preserve">! The ranges and steps of the independent variables depend on the </w:t>
      </w:r>
      <w:r w:rsidR="009A0351">
        <w:rPr>
          <w:lang w:val="en-US"/>
        </w:rPr>
        <w:t xml:space="preserve">user </w:t>
      </w:r>
      <w:r>
        <w:rPr>
          <w:lang w:val="en-US"/>
        </w:rPr>
        <w:t>correction data files. Each algorithm must check the range of each of the correction individually</w:t>
      </w:r>
      <w:r w:rsidR="009A0351">
        <w:rPr>
          <w:lang w:val="en-US"/>
        </w:rPr>
        <w:t xml:space="preserve"> and somehow respond if the correction </w:t>
      </w:r>
      <w:r w:rsidR="001077F0">
        <w:rPr>
          <w:lang w:val="en-US"/>
        </w:rPr>
        <w:t xml:space="preserve">range </w:t>
      </w:r>
      <w:r w:rsidR="009A0351">
        <w:rPr>
          <w:lang w:val="en-US"/>
        </w:rPr>
        <w:t xml:space="preserve">does not cover the required range </w:t>
      </w:r>
      <w:r w:rsidR="001077F0">
        <w:rPr>
          <w:lang w:val="en-US"/>
        </w:rPr>
        <w:t>(</w:t>
      </w:r>
      <w:r w:rsidR="009A0351">
        <w:rPr>
          <w:lang w:val="en-US"/>
        </w:rPr>
        <w:t>throw and error, warning,</w:t>
      </w:r>
      <w:r w:rsidR="001077F0">
        <w:rPr>
          <w:lang w:val="en-US"/>
        </w:rPr>
        <w:t xml:space="preserve"> etc.).</w:t>
      </w:r>
    </w:p>
    <w:p w:rsidR="002528FA" w:rsidRDefault="001077F0">
      <w:pPr>
        <w:rPr>
          <w:lang w:val="en-US"/>
        </w:rPr>
      </w:pPr>
      <w:r>
        <w:rPr>
          <w:lang w:val="en-US"/>
        </w:rPr>
        <w:t xml:space="preserve">Note the 1D and 2D corrections which are dependent on the </w:t>
      </w:r>
      <w:r w:rsidRPr="001077F0">
        <w:rPr>
          <w:b/>
          <w:lang w:val="en-US"/>
        </w:rPr>
        <w:t>frequency</w:t>
      </w:r>
      <w:r>
        <w:rPr>
          <w:lang w:val="en-US"/>
        </w:rPr>
        <w:t xml:space="preserve"> or </w:t>
      </w:r>
      <w:r w:rsidRPr="001077F0">
        <w:rPr>
          <w:b/>
          <w:lang w:val="en-US"/>
        </w:rPr>
        <w:t>amplitude</w:t>
      </w:r>
      <w:r>
        <w:rPr>
          <w:lang w:val="en-US"/>
        </w:rPr>
        <w:t xml:space="preserve"> </w:t>
      </w:r>
      <w:r w:rsidR="005D03B7">
        <w:rPr>
          <w:lang w:val="en-US"/>
        </w:rPr>
        <w:t xml:space="preserve">quantity </w:t>
      </w:r>
      <w:r>
        <w:rPr>
          <w:lang w:val="en-US"/>
        </w:rPr>
        <w:t>may have one or both of the dependencies undefined</w:t>
      </w:r>
      <w:r w:rsidR="005D03B7">
        <w:rPr>
          <w:lang w:val="en-US"/>
        </w:rPr>
        <w:t>!</w:t>
      </w:r>
      <w:r>
        <w:rPr>
          <w:lang w:val="en-US"/>
        </w:rPr>
        <w:t xml:space="preserve"> </w:t>
      </w:r>
      <w:r w:rsidR="005D03B7">
        <w:rPr>
          <w:lang w:val="en-US"/>
        </w:rPr>
        <w:t>I</w:t>
      </w:r>
      <w:r>
        <w:rPr>
          <w:lang w:val="en-US"/>
        </w:rPr>
        <w:t xml:space="preserve">.e. the corresponding dimension of the </w:t>
      </w:r>
      <w:r w:rsidR="005D03B7">
        <w:rPr>
          <w:lang w:val="en-US"/>
        </w:rPr>
        <w:t xml:space="preserve">correction data </w:t>
      </w:r>
      <w:r w:rsidR="002528FA" w:rsidRPr="002528FA">
        <w:rPr>
          <w:b/>
          <w:lang w:val="en-US"/>
        </w:rPr>
        <w:t>‘v’</w:t>
      </w:r>
      <w:r w:rsidR="002528FA">
        <w:rPr>
          <w:lang w:val="en-US"/>
        </w:rPr>
        <w:t xml:space="preserve"> </w:t>
      </w:r>
      <w:r w:rsidR="005D03B7">
        <w:rPr>
          <w:lang w:val="en-US"/>
        </w:rPr>
        <w:t xml:space="preserve">and uncertainty </w:t>
      </w:r>
      <w:r w:rsidR="002528FA" w:rsidRPr="002528FA">
        <w:rPr>
          <w:b/>
          <w:lang w:val="en-US"/>
        </w:rPr>
        <w:t>‘u’</w:t>
      </w:r>
      <w:r w:rsidR="002528FA">
        <w:rPr>
          <w:lang w:val="en-US"/>
        </w:rPr>
        <w:t xml:space="preserve"> </w:t>
      </w:r>
      <w:r>
        <w:rPr>
          <w:lang w:val="en-US"/>
        </w:rPr>
        <w:t>matri</w:t>
      </w:r>
      <w:r w:rsidR="005D03B7">
        <w:rPr>
          <w:lang w:val="en-US"/>
        </w:rPr>
        <w:t>ces</w:t>
      </w:r>
      <w:r>
        <w:rPr>
          <w:lang w:val="en-US"/>
        </w:rPr>
        <w:t xml:space="preserve"> will have size of 1. In such case</w:t>
      </w:r>
      <w:r w:rsidR="005D03B7">
        <w:rPr>
          <w:lang w:val="en-US"/>
        </w:rPr>
        <w:t xml:space="preserve"> the algorithm</w:t>
      </w:r>
      <w:r>
        <w:rPr>
          <w:lang w:val="en-US"/>
        </w:rPr>
        <w:t xml:space="preserve"> shall assume the </w:t>
      </w:r>
      <w:r w:rsidR="005D03B7">
        <w:rPr>
          <w:lang w:val="en-US"/>
        </w:rPr>
        <w:t xml:space="preserve">correction is not dependent on that quantity and apply the correction and its uncertainty in the whole range of </w:t>
      </w:r>
      <w:r w:rsidR="005D03B7" w:rsidRPr="005D03B7">
        <w:rPr>
          <w:b/>
          <w:lang w:val="en-US"/>
        </w:rPr>
        <w:t>frequency</w:t>
      </w:r>
      <w:r w:rsidR="005D03B7">
        <w:rPr>
          <w:lang w:val="en-US"/>
        </w:rPr>
        <w:t xml:space="preserve">, </w:t>
      </w:r>
      <w:r w:rsidR="005D03B7" w:rsidRPr="005D03B7">
        <w:rPr>
          <w:b/>
          <w:lang w:val="en-US"/>
        </w:rPr>
        <w:t>amplitude</w:t>
      </w:r>
      <w:r w:rsidR="005D03B7">
        <w:rPr>
          <w:lang w:val="en-US"/>
        </w:rPr>
        <w:t xml:space="preserve"> or both. </w:t>
      </w:r>
      <w:r w:rsidR="002528FA">
        <w:rPr>
          <w:lang w:val="en-US"/>
        </w:rPr>
        <w:t>E.g.:</w:t>
      </w:r>
    </w:p>
    <w:p w:rsidR="005D03B7" w:rsidRDefault="007729B8">
      <w:pPr>
        <w:rPr>
          <w:lang w:val="en-US"/>
        </w:rPr>
      </w:pPr>
      <w:proofErr w:type="spellStart"/>
      <w:r>
        <w:rPr>
          <w:lang w:val="en-US"/>
        </w:rPr>
        <w:t>adc_sfdr</w:t>
      </w:r>
      <w:r w:rsidR="002528FA">
        <w:rPr>
          <w:lang w:val="en-US"/>
        </w:rPr>
        <w:t>.v</w:t>
      </w:r>
      <w:proofErr w:type="spellEnd"/>
      <w:r>
        <w:rPr>
          <w:lang w:val="en-US"/>
        </w:rPr>
        <w:t xml:space="preserve"> = [93]; means algorithm shall assume 93 </w:t>
      </w:r>
      <w:proofErr w:type="spellStart"/>
      <w:r>
        <w:rPr>
          <w:lang w:val="en-US"/>
        </w:rPr>
        <w:t>dBc</w:t>
      </w:r>
      <w:proofErr w:type="spellEnd"/>
      <w:r>
        <w:rPr>
          <w:lang w:val="en-US"/>
        </w:rPr>
        <w:t xml:space="preserve"> SFDR for</w:t>
      </w:r>
      <w:r w:rsidR="002528FA">
        <w:rPr>
          <w:lang w:val="en-US"/>
        </w:rPr>
        <w:t xml:space="preserve"> all frequencies and amplitudes. </w:t>
      </w:r>
      <w:proofErr w:type="spellStart"/>
      <w:r w:rsidR="002528FA">
        <w:rPr>
          <w:lang w:val="en-US"/>
        </w:rPr>
        <w:t>adc_sfdr.v</w:t>
      </w:r>
      <w:proofErr w:type="spellEnd"/>
      <w:r w:rsidR="002528FA">
        <w:rPr>
          <w:lang w:val="en-US"/>
        </w:rPr>
        <w:t xml:space="preserve"> = [93; 90]; </w:t>
      </w:r>
      <w:proofErr w:type="spellStart"/>
      <w:r w:rsidR="002528FA">
        <w:rPr>
          <w:lang w:val="en-US"/>
        </w:rPr>
        <w:t>adc_sfdr_f.v</w:t>
      </w:r>
      <w:proofErr w:type="spellEnd"/>
      <w:r w:rsidR="002528FA">
        <w:rPr>
          <w:lang w:val="en-US"/>
        </w:rPr>
        <w:t xml:space="preserve"> = [1e3; 1e4]; means to assume 93 </w:t>
      </w:r>
      <w:proofErr w:type="spellStart"/>
      <w:r w:rsidR="002528FA">
        <w:rPr>
          <w:lang w:val="en-US"/>
        </w:rPr>
        <w:t>dBc</w:t>
      </w:r>
      <w:proofErr w:type="spellEnd"/>
      <w:r w:rsidR="002528FA">
        <w:rPr>
          <w:lang w:val="en-US"/>
        </w:rPr>
        <w:t xml:space="preserve"> for frequency 1e3 Hz and 90 </w:t>
      </w:r>
      <w:proofErr w:type="spellStart"/>
      <w:r w:rsidR="002528FA">
        <w:rPr>
          <w:lang w:val="en-US"/>
        </w:rPr>
        <w:t>dBc</w:t>
      </w:r>
      <w:proofErr w:type="spellEnd"/>
      <w:r w:rsidR="002528FA">
        <w:rPr>
          <w:lang w:val="en-US"/>
        </w:rPr>
        <w:t xml:space="preserve"> for frequency 1e4.</w:t>
      </w:r>
    </w:p>
    <w:p w:rsidR="00A87C28" w:rsidRDefault="009A0351">
      <w:pPr>
        <w:rPr>
          <w:lang w:val="en-US"/>
        </w:rPr>
      </w:pPr>
      <w:r>
        <w:rPr>
          <w:lang w:val="en-US"/>
        </w:rPr>
        <w:t>Note the SFDR data are not meant as corrections. These are only for estimation of the uncertainty.</w:t>
      </w:r>
    </w:p>
    <w:p w:rsidR="009A0351" w:rsidDel="007546F2" w:rsidRDefault="009A0351">
      <w:pPr>
        <w:rPr>
          <w:del w:id="1230" w:author="smaslan" w:date="2018-08-07T17:32:00Z"/>
          <w:lang w:val="en-US"/>
        </w:rPr>
      </w:pPr>
      <w:r>
        <w:rPr>
          <w:lang w:val="en-US"/>
        </w:rPr>
        <w:t xml:space="preserve">Note the </w:t>
      </w:r>
      <w:r w:rsidRPr="009A0351">
        <w:rPr>
          <w:b/>
          <w:lang w:val="en-US"/>
        </w:rPr>
        <w:t>‘</w:t>
      </w:r>
      <w:proofErr w:type="spellStart"/>
      <w:r w:rsidRPr="009A0351">
        <w:rPr>
          <w:b/>
          <w:lang w:val="en-US"/>
        </w:rPr>
        <w:t>lsb</w:t>
      </w:r>
      <w:proofErr w:type="spellEnd"/>
      <w:r w:rsidRPr="009A0351">
        <w:rPr>
          <w:b/>
          <w:lang w:val="en-US"/>
        </w:rPr>
        <w:t>’</w:t>
      </w:r>
      <w:r>
        <w:rPr>
          <w:lang w:val="en-US"/>
        </w:rPr>
        <w:t xml:space="preserve"> parameter may not be present depending on the selected digitizer. If it is not available, the algorithm should use combination of the </w:t>
      </w:r>
      <w:r w:rsidRPr="009A0351">
        <w:rPr>
          <w:b/>
          <w:lang w:val="en-US"/>
        </w:rPr>
        <w:t>‘</w:t>
      </w:r>
      <w:proofErr w:type="spellStart"/>
      <w:r w:rsidRPr="009A0351">
        <w:rPr>
          <w:b/>
          <w:lang w:val="en-US"/>
        </w:rPr>
        <w:t>adc_bits</w:t>
      </w:r>
      <w:proofErr w:type="spellEnd"/>
      <w:r w:rsidRPr="009A0351">
        <w:rPr>
          <w:b/>
          <w:lang w:val="en-US"/>
        </w:rPr>
        <w:t>’</w:t>
      </w:r>
      <w:r>
        <w:rPr>
          <w:lang w:val="en-US"/>
        </w:rPr>
        <w:t xml:space="preserve"> and </w:t>
      </w:r>
      <w:r w:rsidRPr="009A0351">
        <w:rPr>
          <w:b/>
          <w:lang w:val="en-US"/>
        </w:rPr>
        <w:t>‘</w:t>
      </w:r>
      <w:proofErr w:type="spellStart"/>
      <w:r w:rsidRPr="009A0351">
        <w:rPr>
          <w:b/>
          <w:lang w:val="en-US"/>
        </w:rPr>
        <w:t>adc_nrng</w:t>
      </w:r>
      <w:proofErr w:type="spellEnd"/>
      <w:r w:rsidRPr="009A0351">
        <w:rPr>
          <w:b/>
          <w:lang w:val="en-US"/>
        </w:rPr>
        <w:t>’</w:t>
      </w:r>
      <w:r>
        <w:rPr>
          <w:lang w:val="en-US"/>
        </w:rPr>
        <w:t xml:space="preserve"> for estimation of the </w:t>
      </w:r>
      <w:r w:rsidRPr="009A0351">
        <w:rPr>
          <w:b/>
          <w:lang w:val="en-US"/>
        </w:rPr>
        <w:t>‘</w:t>
      </w:r>
      <w:proofErr w:type="spellStart"/>
      <w:r w:rsidRPr="009A0351">
        <w:rPr>
          <w:b/>
          <w:lang w:val="en-US"/>
        </w:rPr>
        <w:t>lsb</w:t>
      </w:r>
      <w:proofErr w:type="spellEnd"/>
      <w:r w:rsidRPr="009A0351">
        <w:rPr>
          <w:b/>
          <w:lang w:val="en-US"/>
        </w:rPr>
        <w:t>’</w:t>
      </w:r>
      <w:r>
        <w:rPr>
          <w:lang w:val="en-US"/>
        </w:rPr>
        <w:t xml:space="preserve">. </w:t>
      </w:r>
    </w:p>
    <w:p w:rsidR="009A0351" w:rsidRDefault="009A0351">
      <w:pPr>
        <w:rPr>
          <w:ins w:id="1231" w:author="Stanislav Maslan" w:date="2018-01-21T14:03:00Z"/>
          <w:lang w:val="en-US"/>
        </w:rPr>
      </w:pPr>
      <w:del w:id="1232" w:author="smaslan" w:date="2018-08-07T17:31:00Z">
        <w:r w:rsidDel="007546F2">
          <w:rPr>
            <w:lang w:val="en-US"/>
          </w:rPr>
          <w:delText xml:space="preserve">Note even if the algorithm will not implement </w:delText>
        </w:r>
        <w:r w:rsidRPr="009A0351" w:rsidDel="007546F2">
          <w:rPr>
            <w:b/>
            <w:lang w:val="en-US"/>
          </w:rPr>
          <w:delText>‘crosstalk’</w:delText>
        </w:r>
        <w:r w:rsidDel="007546F2">
          <w:rPr>
            <w:lang w:val="en-US"/>
          </w:rPr>
          <w:delText xml:space="preserve"> correction, it should at least take it into account as an uncertainty for the uncertainty estimation.</w:delText>
        </w:r>
      </w:del>
    </w:p>
    <w:p w:rsidR="00D34427" w:rsidRPr="00D34427" w:rsidRDefault="00D34427">
      <w:pPr>
        <w:pStyle w:val="Nadpis2"/>
        <w:rPr>
          <w:ins w:id="1233" w:author="Stanislav Maslan" w:date="2018-01-21T14:03:00Z"/>
          <w:lang w:val="en-US"/>
        </w:rPr>
        <w:pPrChange w:id="1234" w:author="Stanislav Maslan" w:date="2018-01-22T21:03:00Z">
          <w:pPr/>
        </w:pPrChange>
      </w:pPr>
      <w:ins w:id="1235" w:author="Stanislav Maslan" w:date="2018-01-21T14:03:00Z">
        <w:r w:rsidRPr="00D34427">
          <w:rPr>
            <w:lang w:val="en-US"/>
          </w:rPr>
          <w:t xml:space="preserve">Input quantities </w:t>
        </w:r>
      </w:ins>
      <w:ins w:id="1236" w:author="Stanislav Maslan" w:date="2018-01-21T14:04:00Z">
        <w:r w:rsidRPr="00D34427">
          <w:rPr>
            <w:lang w:val="en-US"/>
          </w:rPr>
          <w:t>preparation/</w:t>
        </w:r>
      </w:ins>
      <w:ins w:id="1237" w:author="Stanislav Maslan" w:date="2018-01-21T14:03:00Z">
        <w:r w:rsidRPr="00D34427">
          <w:rPr>
            <w:lang w:val="en-US"/>
          </w:rPr>
          <w:t>conversion</w:t>
        </w:r>
      </w:ins>
    </w:p>
    <w:p w:rsidR="00D34427" w:rsidRDefault="0054088C">
      <w:pPr>
        <w:rPr>
          <w:ins w:id="1238" w:author="smaslan" w:date="2018-08-07T17:34:00Z"/>
          <w:lang w:val="en-US"/>
        </w:rPr>
      </w:pPr>
      <w:ins w:id="1239" w:author="Stanislav Maslan" w:date="2018-01-22T21:04:00Z">
        <w:r>
          <w:rPr>
            <w:lang w:val="en-US"/>
          </w:rPr>
          <w:t xml:space="preserve">The inherent feature of the QWTB toolbox is it automatically converts vectors to horizontal (row vectors). Under normal conditions it is useful function because algorithm will receive the </w:t>
        </w:r>
      </w:ins>
      <w:ins w:id="1240" w:author="Stanislav Maslan" w:date="2018-01-22T21:05:00Z">
        <w:r>
          <w:rPr>
            <w:lang w:val="en-US"/>
          </w:rPr>
          <w:t xml:space="preserve">vector </w:t>
        </w:r>
      </w:ins>
      <w:ins w:id="1241" w:author="Stanislav Maslan" w:date="2018-01-22T21:04:00Z">
        <w:r>
          <w:rPr>
            <w:lang w:val="en-US"/>
          </w:rPr>
          <w:t>data alway</w:t>
        </w:r>
      </w:ins>
      <w:ins w:id="1242" w:author="Stanislav Maslan" w:date="2018-01-22T21:05:00Z">
        <w:r>
          <w:rPr>
            <w:lang w:val="en-US"/>
          </w:rPr>
          <w:t>s in the same orientation. However</w:t>
        </w:r>
      </w:ins>
      <w:ins w:id="1243" w:author="smaslan" w:date="2018-02-05T16:44:00Z">
        <w:r w:rsidR="0068373E">
          <w:rPr>
            <w:lang w:val="en-US"/>
          </w:rPr>
          <w:t>,</w:t>
        </w:r>
      </w:ins>
      <w:ins w:id="1244" w:author="Stanislav Maslan" w:date="2018-01-22T21:05:00Z">
        <w:r>
          <w:rPr>
            <w:lang w:val="en-US"/>
          </w:rPr>
          <w:t xml:space="preserve"> in case of the </w:t>
        </w:r>
      </w:ins>
      <w:ins w:id="1245" w:author="Stanislav Maslan" w:date="2018-01-22T21:06:00Z">
        <w:r>
          <w:rPr>
            <w:lang w:val="en-US"/>
          </w:rPr>
          <w:t xml:space="preserve">2D </w:t>
        </w:r>
      </w:ins>
      <w:ins w:id="1246" w:author="Stanislav Maslan" w:date="2018-01-22T21:05:00Z">
        <w:r>
          <w:rPr>
            <w:lang w:val="en-US"/>
          </w:rPr>
          <w:t>correction data it will cause a trouble</w:t>
        </w:r>
      </w:ins>
      <w:ins w:id="1247" w:author="Stanislav Maslan" w:date="2018-01-22T21:06:00Z">
        <w:r>
          <w:rPr>
            <w:lang w:val="en-US"/>
          </w:rPr>
          <w:t xml:space="preserve"> as the correction data may have one dimension undefined</w:t>
        </w:r>
      </w:ins>
      <w:ins w:id="1248" w:author="smaslan" w:date="2018-02-05T16:44:00Z">
        <w:r w:rsidR="0068373E">
          <w:rPr>
            <w:lang w:val="en-US"/>
          </w:rPr>
          <w:t xml:space="preserve"> (unity size)</w:t>
        </w:r>
      </w:ins>
      <w:ins w:id="1249" w:author="Stanislav Maslan" w:date="2018-01-22T21:06:00Z">
        <w:r>
          <w:rPr>
            <w:lang w:val="en-US"/>
          </w:rPr>
          <w:t xml:space="preserve">. Therefore, the data become </w:t>
        </w:r>
        <w:del w:id="1250" w:author="smaslan" w:date="2018-02-05T16:44:00Z">
          <w:r w:rsidDel="0068373E">
            <w:rPr>
              <w:lang w:val="en-US"/>
            </w:rPr>
            <w:delText xml:space="preserve">are </w:delText>
          </w:r>
        </w:del>
        <w:r>
          <w:rPr>
            <w:lang w:val="en-US"/>
          </w:rPr>
          <w:t xml:space="preserve">1D vector and it may be incorrectly </w:t>
        </w:r>
      </w:ins>
      <w:ins w:id="1251" w:author="Stanislav Maslan" w:date="2018-01-22T21:07:00Z">
        <w:r>
          <w:rPr>
            <w:lang w:val="en-US"/>
          </w:rPr>
          <w:t>oriented</w:t>
        </w:r>
      </w:ins>
      <w:ins w:id="1252" w:author="Stanislav Maslan" w:date="2018-01-22T21:05:00Z">
        <w:r>
          <w:rPr>
            <w:lang w:val="en-US"/>
          </w:rPr>
          <w:t xml:space="preserve">. </w:t>
        </w:r>
      </w:ins>
      <w:ins w:id="1253" w:author="Stanislav Maslan" w:date="2018-01-22T21:07:00Z">
        <w:r>
          <w:rPr>
            <w:lang w:val="en-US"/>
          </w:rPr>
          <w:t>In order to fix it, a function</w:t>
        </w:r>
      </w:ins>
      <w:ins w:id="1254" w:author="Stanislav Maslan" w:date="2018-01-22T21:08:00Z">
        <w:r>
          <w:rPr>
            <w:lang w:val="en-US"/>
          </w:rPr>
          <w:t xml:space="preserve"> ‘</w:t>
        </w:r>
        <w:proofErr w:type="spellStart"/>
        <w:r w:rsidRPr="0054088C">
          <w:rPr>
            <w:b/>
            <w:lang w:val="en-US"/>
            <w:rPrChange w:id="1255" w:author="Stanislav Maslan" w:date="2018-01-22T21:08:00Z">
              <w:rPr>
                <w:lang w:val="en-US"/>
              </w:rPr>
            </w:rPrChange>
          </w:rPr>
          <w:t>qwtb_restore_twm_input_</w:t>
        </w:r>
        <w:proofErr w:type="gramStart"/>
        <w:r w:rsidRPr="0054088C">
          <w:rPr>
            <w:b/>
            <w:lang w:val="en-US"/>
            <w:rPrChange w:id="1256" w:author="Stanislav Maslan" w:date="2018-01-22T21:08:00Z">
              <w:rPr>
                <w:lang w:val="en-US"/>
              </w:rPr>
            </w:rPrChange>
          </w:rPr>
          <w:t>dims</w:t>
        </w:r>
        <w:proofErr w:type="spellEnd"/>
        <w:r w:rsidRPr="0054088C">
          <w:rPr>
            <w:b/>
            <w:lang w:val="en-US"/>
            <w:rPrChange w:id="1257" w:author="Stanislav Maslan" w:date="2018-01-22T21:08:00Z">
              <w:rPr>
                <w:lang w:val="en-US"/>
              </w:rPr>
            </w:rPrChange>
          </w:rPr>
          <w:t>(</w:t>
        </w:r>
        <w:proofErr w:type="gramEnd"/>
        <w:r w:rsidRPr="0054088C">
          <w:rPr>
            <w:b/>
            <w:lang w:val="en-US"/>
            <w:rPrChange w:id="1258" w:author="Stanislav Maslan" w:date="2018-01-22T21:08:00Z">
              <w:rPr>
                <w:lang w:val="en-US"/>
              </w:rPr>
            </w:rPrChange>
          </w:rPr>
          <w:t>)</w:t>
        </w:r>
        <w:r>
          <w:rPr>
            <w:lang w:val="en-US"/>
          </w:rPr>
          <w:t>’</w:t>
        </w:r>
      </w:ins>
      <w:ins w:id="1259" w:author="Stanislav Maslan" w:date="2018-01-22T21:10:00Z">
        <w:r w:rsidR="001D7509">
          <w:rPr>
            <w:lang w:val="en-US"/>
          </w:rPr>
          <w:t xml:space="preserve"> was made (available in </w:t>
        </w:r>
      </w:ins>
      <w:ins w:id="1260" w:author="Stanislav Maslan" w:date="2018-01-22T21:11:00Z">
        <w:r w:rsidR="001D7509">
          <w:rPr>
            <w:lang w:val="en-US"/>
          </w:rPr>
          <w:t>‘</w:t>
        </w:r>
      </w:ins>
      <w:ins w:id="1261" w:author="Stanislav Maslan" w:date="2018-01-22T21:10:00Z">
        <w:r w:rsidR="001D7509" w:rsidRPr="001D7509">
          <w:rPr>
            <w:b/>
            <w:lang w:val="en-US"/>
            <w:rPrChange w:id="1262" w:author="Stanislav Maslan" w:date="2018-01-22T21:11:00Z">
              <w:rPr>
                <w:lang w:val="en-US"/>
              </w:rPr>
            </w:rPrChange>
          </w:rPr>
          <w:t>TWM\</w:t>
        </w:r>
        <w:proofErr w:type="spellStart"/>
        <w:r w:rsidR="001D7509" w:rsidRPr="001D7509">
          <w:rPr>
            <w:b/>
            <w:lang w:val="en-US"/>
            <w:rPrChange w:id="1263" w:author="Stanislav Maslan" w:date="2018-01-22T21:11:00Z">
              <w:rPr>
                <w:lang w:val="en-US"/>
              </w:rPr>
            </w:rPrChange>
          </w:rPr>
          <w:t>octprog</w:t>
        </w:r>
        <w:proofErr w:type="spellEnd"/>
        <w:r w:rsidR="001D7509" w:rsidRPr="001D7509">
          <w:rPr>
            <w:b/>
            <w:lang w:val="en-US"/>
            <w:rPrChange w:id="1264" w:author="Stanislav Maslan" w:date="2018-01-22T21:11:00Z">
              <w:rPr>
                <w:lang w:val="en-US"/>
              </w:rPr>
            </w:rPrChange>
          </w:rPr>
          <w:t>\</w:t>
        </w:r>
        <w:proofErr w:type="spellStart"/>
        <w:r w:rsidR="001D7509" w:rsidRPr="001D7509">
          <w:rPr>
            <w:b/>
            <w:lang w:val="en-US"/>
            <w:rPrChange w:id="1265" w:author="Stanislav Maslan" w:date="2018-01-22T21:11:00Z">
              <w:rPr>
                <w:lang w:val="en-US"/>
              </w:rPr>
            </w:rPrChange>
          </w:rPr>
          <w:t>utils</w:t>
        </w:r>
      </w:ins>
      <w:proofErr w:type="spellEnd"/>
      <w:ins w:id="1266" w:author="Stanislav Maslan" w:date="2018-01-22T21:11:00Z">
        <w:r w:rsidR="001D7509">
          <w:rPr>
            <w:lang w:val="en-US"/>
          </w:rPr>
          <w:t>’</w:t>
        </w:r>
      </w:ins>
      <w:ins w:id="1267" w:author="Stanislav Maslan" w:date="2018-01-22T21:10:00Z">
        <w:r w:rsidR="001D7509">
          <w:rPr>
            <w:lang w:val="en-US"/>
          </w:rPr>
          <w:t>)</w:t>
        </w:r>
      </w:ins>
      <w:ins w:id="1268" w:author="Stanislav Maslan" w:date="2018-01-22T21:08:00Z">
        <w:r>
          <w:rPr>
            <w:lang w:val="en-US"/>
          </w:rPr>
          <w:t>.</w:t>
        </w:r>
        <w:del w:id="1269" w:author="smaslan" w:date="2018-02-05T16:44:00Z">
          <w:r w:rsidDel="0068373E">
            <w:rPr>
              <w:lang w:val="en-US"/>
            </w:rPr>
            <w:delText xml:space="preserve"> Was prepared.</w:delText>
          </w:r>
        </w:del>
        <w:r>
          <w:rPr>
            <w:lang w:val="en-US"/>
          </w:rPr>
          <w:t xml:space="preserve"> The function shall be called as a first thing in the algorithm’s wrapper ‘</w:t>
        </w:r>
        <w:proofErr w:type="spellStart"/>
        <w:r w:rsidRPr="0054088C">
          <w:rPr>
            <w:b/>
            <w:lang w:val="en-US"/>
            <w:rPrChange w:id="1270" w:author="Stanislav Maslan" w:date="2018-01-22T21:09:00Z">
              <w:rPr>
                <w:lang w:val="en-US"/>
              </w:rPr>
            </w:rPrChange>
          </w:rPr>
          <w:t>alg_wrapper</w:t>
        </w:r>
      </w:ins>
      <w:ins w:id="1271" w:author="Stanislav Maslan" w:date="2018-01-22T21:09:00Z">
        <w:r w:rsidRPr="0054088C">
          <w:rPr>
            <w:b/>
            <w:lang w:val="en-US"/>
            <w:rPrChange w:id="1272" w:author="Stanislav Maslan" w:date="2018-01-22T21:09:00Z">
              <w:rPr>
                <w:lang w:val="en-US"/>
              </w:rPr>
            </w:rPrChange>
          </w:rPr>
          <w:t>.m</w:t>
        </w:r>
      </w:ins>
      <w:proofErr w:type="spellEnd"/>
      <w:ins w:id="1273" w:author="Stanislav Maslan" w:date="2018-01-22T21:08:00Z">
        <w:r>
          <w:rPr>
            <w:lang w:val="en-US"/>
          </w:rPr>
          <w:t>’</w:t>
        </w:r>
      </w:ins>
      <w:ins w:id="1274" w:author="Stanislav Maslan" w:date="2018-01-22T21:09:00Z">
        <w:r w:rsidR="001D7509">
          <w:rPr>
            <w:lang w:val="en-US"/>
          </w:rPr>
          <w:t xml:space="preserve">. It will restore original orientations of all predefined correction to the ones defined in the list above. </w:t>
        </w:r>
      </w:ins>
      <w:ins w:id="1275" w:author="Stanislav Maslan" w:date="2018-01-22T21:10:00Z">
        <w:r w:rsidR="001D7509">
          <w:rPr>
            <w:lang w:val="en-US"/>
          </w:rPr>
          <w:t xml:space="preserve">It can be also called to fix orientation of individual corrections, see </w:t>
        </w:r>
      </w:ins>
      <w:ins w:id="1276" w:author="smaslan" w:date="2018-08-07T17:32:00Z">
        <w:r w:rsidR="007546F2">
          <w:rPr>
            <w:lang w:val="en-US"/>
          </w:rPr>
          <w:t xml:space="preserve">its </w:t>
        </w:r>
      </w:ins>
      <w:ins w:id="1277" w:author="Stanislav Maslan" w:date="2018-01-22T21:10:00Z">
        <w:r w:rsidR="001D7509">
          <w:rPr>
            <w:lang w:val="en-US"/>
          </w:rPr>
          <w:t>help.</w:t>
        </w:r>
      </w:ins>
      <w:ins w:id="1278" w:author="smaslan" w:date="2018-02-05T16:45:00Z">
        <w:r w:rsidR="0068373E">
          <w:rPr>
            <w:lang w:val="en-US"/>
          </w:rPr>
          <w:t xml:space="preserve"> </w:t>
        </w:r>
      </w:ins>
      <w:ins w:id="1279" w:author="smaslan" w:date="2018-08-07T17:33:00Z">
        <w:r w:rsidR="007546F2">
          <w:rPr>
            <w:lang w:val="en-US"/>
          </w:rPr>
          <w:t>After the orientation fix it will check availability of the default quantities (see table above) and it will generate default values for each of them. Therefore the algorithm wrapper won</w:t>
        </w:r>
      </w:ins>
      <w:ins w:id="1280" w:author="smaslan" w:date="2018-08-07T17:34:00Z">
        <w:r w:rsidR="007546F2">
          <w:rPr>
            <w:lang w:val="en-US"/>
          </w:rPr>
          <w:t xml:space="preserve">’t fail even if none of the correction is passed in. </w:t>
        </w:r>
      </w:ins>
      <w:ins w:id="1281" w:author="smaslan" w:date="2018-02-05T16:45:00Z">
        <w:r w:rsidR="0068373E">
          <w:rPr>
            <w:lang w:val="en-US"/>
          </w:rPr>
          <w:t xml:space="preserve">On top of that is will also analyze the input quantities and sets a flags that are useful for further processing of the </w:t>
        </w:r>
      </w:ins>
      <w:ins w:id="1282" w:author="smaslan" w:date="2018-02-05T16:46:00Z">
        <w:r w:rsidR="0068373E">
          <w:rPr>
            <w:lang w:val="en-US"/>
          </w:rPr>
          <w:t>algorithm.</w:t>
        </w:r>
      </w:ins>
    </w:p>
    <w:p w:rsidR="006E6811" w:rsidRDefault="006E6811">
      <w:pPr>
        <w:rPr>
          <w:ins w:id="1283" w:author="smaslan" w:date="2018-08-07T17:36:00Z"/>
          <w:lang w:val="en-US"/>
        </w:rPr>
      </w:pPr>
      <w:ins w:id="1284" w:author="smaslan" w:date="2018-08-07T17:34:00Z">
        <w:r>
          <w:rPr>
            <w:lang w:val="en-US"/>
          </w:rPr>
          <w:t>Another function ‘</w:t>
        </w:r>
        <w:proofErr w:type="spellStart"/>
        <w:r w:rsidRPr="006E6811">
          <w:rPr>
            <w:b/>
            <w:lang w:val="en-US"/>
            <w:rPrChange w:id="1285" w:author="smaslan" w:date="2018-08-07T17:35:00Z">
              <w:rPr>
                <w:lang w:val="en-US"/>
              </w:rPr>
            </w:rPrChange>
          </w:rPr>
          <w:t>qwtb_restore_correction_</w:t>
        </w:r>
        <w:proofErr w:type="gramStart"/>
        <w:r w:rsidRPr="006E6811">
          <w:rPr>
            <w:b/>
            <w:lang w:val="en-US"/>
            <w:rPrChange w:id="1286" w:author="smaslan" w:date="2018-08-07T17:35:00Z">
              <w:rPr>
                <w:lang w:val="en-US"/>
              </w:rPr>
            </w:rPrChange>
          </w:rPr>
          <w:t>tables</w:t>
        </w:r>
        <w:proofErr w:type="spellEnd"/>
        <w:r w:rsidRPr="006E6811">
          <w:rPr>
            <w:b/>
            <w:lang w:val="en-US"/>
            <w:rPrChange w:id="1287" w:author="smaslan" w:date="2018-08-07T17:35:00Z">
              <w:rPr>
                <w:lang w:val="en-US"/>
              </w:rPr>
            </w:rPrChange>
          </w:rPr>
          <w:t>(</w:t>
        </w:r>
        <w:proofErr w:type="gramEnd"/>
        <w:r w:rsidRPr="006E6811">
          <w:rPr>
            <w:b/>
            <w:lang w:val="en-US"/>
            <w:rPrChange w:id="1288" w:author="smaslan" w:date="2018-08-07T17:35:00Z">
              <w:rPr>
                <w:lang w:val="en-US"/>
              </w:rPr>
            </w:rPrChange>
          </w:rPr>
          <w:t>)</w:t>
        </w:r>
        <w:r>
          <w:rPr>
            <w:lang w:val="en-US"/>
          </w:rPr>
          <w:t>’ was prepared</w:t>
        </w:r>
      </w:ins>
      <w:ins w:id="1289" w:author="smaslan" w:date="2018-08-07T17:35:00Z">
        <w:r>
          <w:rPr>
            <w:lang w:val="en-US"/>
          </w:rPr>
          <w:t>. This will take the QWTB quantities and it will create TWM style correction tables for the 1D and 2D dependencies. Its use it not necessary, but it makes the algorithm must simpler to use</w:t>
        </w:r>
      </w:ins>
      <w:ins w:id="1290" w:author="smaslan" w:date="2018-08-07T17:36:00Z">
        <w:r>
          <w:rPr>
            <w:lang w:val="en-US"/>
          </w:rPr>
          <w:t xml:space="preserve"> as some comfortable functions for interpolation can be used</w:t>
        </w:r>
      </w:ins>
      <w:ins w:id="1291" w:author="smaslan" w:date="2018-08-07T17:35:00Z">
        <w:r>
          <w:rPr>
            <w:lang w:val="en-US"/>
          </w:rPr>
          <w:t>.</w:t>
        </w:r>
      </w:ins>
    </w:p>
    <w:p w:rsidR="006E6811" w:rsidRDefault="006E6811">
      <w:pPr>
        <w:rPr>
          <w:ins w:id="1292" w:author="smaslan" w:date="2018-08-07T17:36:00Z"/>
          <w:lang w:val="en-US"/>
        </w:rPr>
      </w:pPr>
      <w:ins w:id="1293" w:author="smaslan" w:date="2018-08-07T17:36:00Z">
        <w:r>
          <w:rPr>
            <w:lang w:val="en-US"/>
          </w:rPr>
          <w:t>Example of the alg. startup:</w:t>
        </w:r>
      </w:ins>
    </w:p>
    <w:p w:rsidR="000473DE" w:rsidRPr="00F56356" w:rsidRDefault="000473DE">
      <w:pPr>
        <w:pStyle w:val="code"/>
        <w:rPr>
          <w:ins w:id="1294" w:author="smaslan" w:date="2018-08-07T17:37:00Z"/>
          <w:sz w:val="16"/>
          <w:rPrChange w:id="1295" w:author="smaslan" w:date="2018-08-07T17:48:00Z">
            <w:rPr>
              <w:ins w:id="1296" w:author="smaslan" w:date="2018-08-07T17:37:00Z"/>
              <w:lang w:val="en-US"/>
            </w:rPr>
          </w:rPrChange>
        </w:rPr>
        <w:pPrChange w:id="1297" w:author="smaslan" w:date="2018-08-07T17:43:00Z">
          <w:pPr/>
        </w:pPrChange>
      </w:pPr>
      <w:proofErr w:type="gramStart"/>
      <w:ins w:id="1298" w:author="smaslan" w:date="2018-08-07T17:37:00Z">
        <w:r w:rsidRPr="00F56356">
          <w:rPr>
            <w:b/>
            <w:sz w:val="16"/>
            <w:rPrChange w:id="1299" w:author="smaslan" w:date="2018-08-07T17:50:00Z">
              <w:rPr/>
            </w:rPrChange>
          </w:rPr>
          <w:t>function</w:t>
        </w:r>
        <w:proofErr w:type="gramEnd"/>
        <w:r w:rsidRPr="00F56356">
          <w:rPr>
            <w:sz w:val="16"/>
            <w:rPrChange w:id="1300" w:author="smaslan" w:date="2018-08-07T17:48:00Z">
              <w:rPr/>
            </w:rPrChange>
          </w:rPr>
          <w:t xml:space="preserve"> </w:t>
        </w:r>
        <w:proofErr w:type="spellStart"/>
        <w:r w:rsidRPr="00F56356">
          <w:rPr>
            <w:sz w:val="16"/>
            <w:rPrChange w:id="1301" w:author="smaslan" w:date="2018-08-07T17:48:00Z">
              <w:rPr/>
            </w:rPrChange>
          </w:rPr>
          <w:t>dataout</w:t>
        </w:r>
        <w:proofErr w:type="spellEnd"/>
        <w:r w:rsidRPr="00F56356">
          <w:rPr>
            <w:sz w:val="16"/>
            <w:rPrChange w:id="1302" w:author="smaslan" w:date="2018-08-07T17:48:00Z">
              <w:rPr/>
            </w:rPrChange>
          </w:rPr>
          <w:t xml:space="preserve"> = </w:t>
        </w:r>
        <w:proofErr w:type="spellStart"/>
        <w:r w:rsidRPr="00F56356">
          <w:rPr>
            <w:sz w:val="16"/>
            <w:rPrChange w:id="1303" w:author="smaslan" w:date="2018-08-07T17:48:00Z">
              <w:rPr/>
            </w:rPrChange>
          </w:rPr>
          <w:t>alg_wrapper</w:t>
        </w:r>
        <w:proofErr w:type="spellEnd"/>
        <w:r w:rsidRPr="00F56356">
          <w:rPr>
            <w:sz w:val="16"/>
            <w:rPrChange w:id="1304" w:author="smaslan" w:date="2018-08-07T17:48:00Z">
              <w:rPr/>
            </w:rPrChange>
          </w:rPr>
          <w:t>(</w:t>
        </w:r>
        <w:proofErr w:type="spellStart"/>
        <w:r w:rsidRPr="00F56356">
          <w:rPr>
            <w:sz w:val="16"/>
            <w:rPrChange w:id="1305" w:author="smaslan" w:date="2018-08-07T17:48:00Z">
              <w:rPr/>
            </w:rPrChange>
          </w:rPr>
          <w:t>datain</w:t>
        </w:r>
        <w:proofErr w:type="spellEnd"/>
        <w:r w:rsidRPr="00F56356">
          <w:rPr>
            <w:sz w:val="16"/>
            <w:rPrChange w:id="1306" w:author="smaslan" w:date="2018-08-07T17:48:00Z">
              <w:rPr/>
            </w:rPrChange>
          </w:rPr>
          <w:t xml:space="preserve">, </w:t>
        </w:r>
        <w:proofErr w:type="spellStart"/>
        <w:r w:rsidRPr="00F56356">
          <w:rPr>
            <w:sz w:val="16"/>
            <w:rPrChange w:id="1307" w:author="smaslan" w:date="2018-08-07T17:48:00Z">
              <w:rPr/>
            </w:rPrChange>
          </w:rPr>
          <w:t>calcset</w:t>
        </w:r>
        <w:proofErr w:type="spellEnd"/>
        <w:r w:rsidRPr="00F56356">
          <w:rPr>
            <w:sz w:val="16"/>
            <w:rPrChange w:id="1308" w:author="smaslan" w:date="2018-08-07T17:48:00Z">
              <w:rPr/>
            </w:rPrChange>
          </w:rPr>
          <w:t>)</w:t>
        </w:r>
      </w:ins>
    </w:p>
    <w:p w:rsidR="000473DE" w:rsidRPr="00F56356" w:rsidRDefault="000473DE">
      <w:pPr>
        <w:pStyle w:val="code"/>
        <w:rPr>
          <w:ins w:id="1309" w:author="smaslan" w:date="2018-08-07T17:37:00Z"/>
          <w:color w:val="0070C0"/>
          <w:sz w:val="16"/>
          <w:rPrChange w:id="1310" w:author="smaslan" w:date="2018-08-07T17:49:00Z">
            <w:rPr>
              <w:ins w:id="1311" w:author="smaslan" w:date="2018-08-07T17:37:00Z"/>
              <w:lang w:val="en-US"/>
            </w:rPr>
          </w:rPrChange>
        </w:rPr>
        <w:pPrChange w:id="1312" w:author="smaslan" w:date="2018-08-07T17:43:00Z">
          <w:pPr/>
        </w:pPrChange>
      </w:pPr>
      <w:proofErr w:type="gramStart"/>
      <w:ins w:id="1313" w:author="smaslan" w:date="2018-08-07T17:37:00Z">
        <w:r w:rsidRPr="00F56356">
          <w:rPr>
            <w:color w:val="0070C0"/>
            <w:sz w:val="16"/>
            <w:rPrChange w:id="1314" w:author="smaslan" w:date="2018-08-07T17:49:00Z">
              <w:rPr/>
            </w:rPrChange>
          </w:rPr>
          <w:t>% Part of QWTB.</w:t>
        </w:r>
        <w:proofErr w:type="gramEnd"/>
        <w:r w:rsidRPr="00F56356">
          <w:rPr>
            <w:color w:val="0070C0"/>
            <w:sz w:val="16"/>
            <w:rPrChange w:id="1315" w:author="smaslan" w:date="2018-08-07T17:49:00Z">
              <w:rPr/>
            </w:rPrChange>
          </w:rPr>
          <w:t xml:space="preserve"> </w:t>
        </w:r>
        <w:proofErr w:type="gramStart"/>
        <w:r w:rsidRPr="00F56356">
          <w:rPr>
            <w:color w:val="0070C0"/>
            <w:sz w:val="16"/>
            <w:rPrChange w:id="1316" w:author="smaslan" w:date="2018-08-07T17:49:00Z">
              <w:rPr/>
            </w:rPrChange>
          </w:rPr>
          <w:t>Wrapper script for algorithm TWM-FPNLSF.</w:t>
        </w:r>
        <w:proofErr w:type="gramEnd"/>
      </w:ins>
    </w:p>
    <w:p w:rsidR="000473DE" w:rsidRPr="00F56356" w:rsidRDefault="000473DE">
      <w:pPr>
        <w:pStyle w:val="code"/>
        <w:rPr>
          <w:ins w:id="1317" w:author="smaslan" w:date="2018-08-07T17:37:00Z"/>
          <w:sz w:val="16"/>
          <w:rPrChange w:id="1318" w:author="smaslan" w:date="2018-08-07T17:48:00Z">
            <w:rPr>
              <w:ins w:id="1319" w:author="smaslan" w:date="2018-08-07T17:37:00Z"/>
              <w:lang w:val="en-US"/>
            </w:rPr>
          </w:rPrChange>
        </w:rPr>
        <w:pPrChange w:id="1320" w:author="smaslan" w:date="2018-08-07T17:43:00Z">
          <w:pPr/>
        </w:pPrChange>
      </w:pPr>
      <w:ins w:id="1321" w:author="smaslan" w:date="2018-08-07T17:37:00Z">
        <w:r w:rsidRPr="00F56356">
          <w:rPr>
            <w:sz w:val="16"/>
            <w:rPrChange w:id="1322" w:author="smaslan" w:date="2018-08-07T17:48:00Z">
              <w:rPr/>
            </w:rPrChange>
          </w:rPr>
          <w:t xml:space="preserve">            </w:t>
        </w:r>
      </w:ins>
    </w:p>
    <w:p w:rsidR="0087151E" w:rsidRPr="00F30328" w:rsidRDefault="0087151E" w:rsidP="0087151E">
      <w:pPr>
        <w:pStyle w:val="code"/>
        <w:rPr>
          <w:ins w:id="1323" w:author="smaslan" w:date="2018-08-08T08:30:00Z"/>
          <w:color w:val="0070C0"/>
          <w:sz w:val="16"/>
        </w:rPr>
      </w:pPr>
      <w:ins w:id="1324" w:author="smaslan" w:date="2018-08-08T08:30:00Z">
        <w:r>
          <w:rPr>
            <w:color w:val="0070C0"/>
            <w:sz w:val="16"/>
          </w:rPr>
          <w:t xml:space="preserve">    </w:t>
        </w:r>
        <w:r w:rsidRPr="00F30328">
          <w:rPr>
            <w:color w:val="0070C0"/>
            <w:sz w:val="16"/>
          </w:rPr>
          <w:t>% Restore orientations of the input vectors to originals (before passing via QWTB)</w:t>
        </w:r>
      </w:ins>
    </w:p>
    <w:p w:rsidR="0087151E" w:rsidRPr="00F30328" w:rsidRDefault="0087151E" w:rsidP="0087151E">
      <w:pPr>
        <w:pStyle w:val="code"/>
        <w:rPr>
          <w:ins w:id="1325" w:author="smaslan" w:date="2018-08-08T08:30:00Z"/>
          <w:color w:val="0070C0"/>
          <w:sz w:val="16"/>
        </w:rPr>
      </w:pPr>
      <w:ins w:id="1326" w:author="smaslan" w:date="2018-08-08T08:30:00Z">
        <w:r w:rsidRPr="00F30328">
          <w:rPr>
            <w:color w:val="0070C0"/>
            <w:sz w:val="16"/>
          </w:rPr>
          <w:t xml:space="preserve">    % </w:t>
        </w:r>
        <w:proofErr w:type="gramStart"/>
        <w:r w:rsidRPr="00F30328">
          <w:rPr>
            <w:color w:val="0070C0"/>
            <w:sz w:val="16"/>
          </w:rPr>
          <w:t>This</w:t>
        </w:r>
        <w:proofErr w:type="gramEnd"/>
        <w:r w:rsidRPr="00F30328">
          <w:rPr>
            <w:color w:val="0070C0"/>
            <w:sz w:val="16"/>
          </w:rPr>
          <w:t xml:space="preserve"> is critical for the correction data! </w:t>
        </w:r>
      </w:ins>
    </w:p>
    <w:p w:rsidR="0087151E" w:rsidRPr="00F30328" w:rsidRDefault="0087151E" w:rsidP="0087151E">
      <w:pPr>
        <w:pStyle w:val="code"/>
        <w:rPr>
          <w:ins w:id="1327" w:author="smaslan" w:date="2018-08-08T08:30:00Z"/>
          <w:b/>
          <w:sz w:val="16"/>
        </w:rPr>
      </w:pPr>
      <w:ins w:id="1328" w:author="smaslan" w:date="2018-08-08T08:30:00Z">
        <w:r w:rsidRPr="00F30328">
          <w:rPr>
            <w:sz w:val="16"/>
          </w:rPr>
          <w:t xml:space="preserve">    </w:t>
        </w:r>
        <w:r w:rsidRPr="00F30328">
          <w:rPr>
            <w:b/>
            <w:color w:val="FF0000"/>
            <w:sz w:val="16"/>
          </w:rPr>
          <w:t>[</w:t>
        </w:r>
        <w:proofErr w:type="spellStart"/>
        <w:proofErr w:type="gramStart"/>
        <w:r w:rsidRPr="00F30328">
          <w:rPr>
            <w:b/>
            <w:color w:val="FF0000"/>
            <w:sz w:val="16"/>
          </w:rPr>
          <w:t>datain,</w:t>
        </w:r>
        <w:proofErr w:type="gramEnd"/>
        <w:r w:rsidRPr="00F30328">
          <w:rPr>
            <w:b/>
            <w:color w:val="FF0000"/>
            <w:sz w:val="16"/>
          </w:rPr>
          <w:t>cfg</w:t>
        </w:r>
        <w:proofErr w:type="spellEnd"/>
        <w:r w:rsidRPr="00F30328">
          <w:rPr>
            <w:b/>
            <w:color w:val="FF0000"/>
            <w:sz w:val="16"/>
          </w:rPr>
          <w:t xml:space="preserve">] = </w:t>
        </w:r>
        <w:proofErr w:type="spellStart"/>
        <w:r w:rsidRPr="00F30328">
          <w:rPr>
            <w:b/>
            <w:color w:val="FF0000"/>
            <w:sz w:val="16"/>
          </w:rPr>
          <w:t>qwtb_restore_twm_input_</w:t>
        </w:r>
        <w:proofErr w:type="gramStart"/>
        <w:r w:rsidRPr="00F30328">
          <w:rPr>
            <w:b/>
            <w:color w:val="FF0000"/>
            <w:sz w:val="16"/>
          </w:rPr>
          <w:t>dims</w:t>
        </w:r>
        <w:proofErr w:type="spellEnd"/>
        <w:r w:rsidRPr="00F30328">
          <w:rPr>
            <w:b/>
            <w:color w:val="FF0000"/>
            <w:sz w:val="16"/>
          </w:rPr>
          <w:t>(</w:t>
        </w:r>
        <w:proofErr w:type="gramEnd"/>
        <w:r w:rsidRPr="00F30328">
          <w:rPr>
            <w:b/>
            <w:color w:val="FF0000"/>
            <w:sz w:val="16"/>
          </w:rPr>
          <w:t>datain,1);</w:t>
        </w:r>
      </w:ins>
    </w:p>
    <w:p w:rsidR="0087151E" w:rsidRDefault="0087151E">
      <w:pPr>
        <w:pStyle w:val="code"/>
        <w:rPr>
          <w:ins w:id="1329" w:author="smaslan" w:date="2018-08-08T08:30:00Z"/>
          <w:sz w:val="16"/>
        </w:rPr>
        <w:pPrChange w:id="1330" w:author="smaslan" w:date="2018-08-07T17:43:00Z">
          <w:pPr/>
        </w:pPrChange>
      </w:pPr>
    </w:p>
    <w:p w:rsidR="000473DE" w:rsidRPr="00F56356" w:rsidRDefault="000473DE">
      <w:pPr>
        <w:pStyle w:val="code"/>
        <w:rPr>
          <w:ins w:id="1331" w:author="smaslan" w:date="2018-08-07T17:37:00Z"/>
          <w:sz w:val="16"/>
          <w:rPrChange w:id="1332" w:author="smaslan" w:date="2018-08-07T17:48:00Z">
            <w:rPr>
              <w:ins w:id="1333" w:author="smaslan" w:date="2018-08-07T17:37:00Z"/>
              <w:lang w:val="en-US"/>
            </w:rPr>
          </w:rPrChange>
        </w:rPr>
        <w:pPrChange w:id="1334" w:author="smaslan" w:date="2018-08-07T17:43:00Z">
          <w:pPr/>
        </w:pPrChange>
      </w:pPr>
      <w:ins w:id="1335" w:author="smaslan" w:date="2018-08-07T17:37:00Z">
        <w:r w:rsidRPr="00F56356">
          <w:rPr>
            <w:sz w:val="16"/>
            <w:rPrChange w:id="1336" w:author="smaslan" w:date="2018-08-07T17:48:00Z">
              <w:rPr/>
            </w:rPrChange>
          </w:rPr>
          <w:t xml:space="preserve">    </w:t>
        </w:r>
        <w:proofErr w:type="gramStart"/>
        <w:r w:rsidRPr="00F56356">
          <w:rPr>
            <w:b/>
            <w:sz w:val="16"/>
            <w:rPrChange w:id="1337" w:author="smaslan" w:date="2018-08-07T17:50:00Z">
              <w:rPr/>
            </w:rPrChange>
          </w:rPr>
          <w:t>if</w:t>
        </w:r>
        <w:proofErr w:type="gramEnd"/>
        <w:r w:rsidRPr="00F56356">
          <w:rPr>
            <w:sz w:val="16"/>
            <w:rPrChange w:id="1338" w:author="smaslan" w:date="2018-08-07T17:48:00Z">
              <w:rPr/>
            </w:rPrChange>
          </w:rPr>
          <w:t xml:space="preserve"> </w:t>
        </w:r>
        <w:proofErr w:type="spellStart"/>
        <w:r w:rsidRPr="00F56356">
          <w:rPr>
            <w:sz w:val="16"/>
            <w:rPrChange w:id="1339" w:author="smaslan" w:date="2018-08-07T17:48:00Z">
              <w:rPr/>
            </w:rPrChange>
          </w:rPr>
          <w:t>cfg.y_is_diff</w:t>
        </w:r>
        <w:proofErr w:type="spellEnd"/>
      </w:ins>
    </w:p>
    <w:p w:rsidR="000473DE" w:rsidRPr="00F56356" w:rsidRDefault="000473DE">
      <w:pPr>
        <w:pStyle w:val="code"/>
        <w:rPr>
          <w:ins w:id="1340" w:author="smaslan" w:date="2018-08-07T17:37:00Z"/>
          <w:color w:val="0070C0"/>
          <w:sz w:val="16"/>
          <w:rPrChange w:id="1341" w:author="smaslan" w:date="2018-08-07T17:49:00Z">
            <w:rPr>
              <w:ins w:id="1342" w:author="smaslan" w:date="2018-08-07T17:37:00Z"/>
              <w:lang w:val="en-US"/>
            </w:rPr>
          </w:rPrChange>
        </w:rPr>
        <w:pPrChange w:id="1343" w:author="smaslan" w:date="2018-08-07T17:43:00Z">
          <w:pPr/>
        </w:pPrChange>
      </w:pPr>
      <w:ins w:id="1344" w:author="smaslan" w:date="2018-08-07T17:37:00Z">
        <w:r w:rsidRPr="00F56356">
          <w:rPr>
            <w:sz w:val="16"/>
            <w:rPrChange w:id="1345" w:author="smaslan" w:date="2018-08-07T17:48:00Z">
              <w:rPr/>
            </w:rPrChange>
          </w:rPr>
          <w:lastRenderedPageBreak/>
          <w:t xml:space="preserve">        </w:t>
        </w:r>
        <w:r w:rsidRPr="00F56356">
          <w:rPr>
            <w:color w:val="0070C0"/>
            <w:sz w:val="16"/>
            <w:rPrChange w:id="1346" w:author="smaslan" w:date="2018-08-07T17:49:00Z">
              <w:rPr/>
            </w:rPrChange>
          </w:rPr>
          <w:t>% Input data 'y' is differential: if it is not allowed, put error message here</w:t>
        </w:r>
      </w:ins>
    </w:p>
    <w:p w:rsidR="000473DE" w:rsidRPr="00F56356" w:rsidRDefault="000473DE">
      <w:pPr>
        <w:pStyle w:val="code"/>
        <w:rPr>
          <w:ins w:id="1347" w:author="smaslan" w:date="2018-08-07T17:37:00Z"/>
          <w:color w:val="0070C0"/>
          <w:sz w:val="16"/>
          <w:rPrChange w:id="1348" w:author="smaslan" w:date="2018-08-07T17:49:00Z">
            <w:rPr>
              <w:ins w:id="1349" w:author="smaslan" w:date="2018-08-07T17:37:00Z"/>
              <w:lang w:val="en-US"/>
            </w:rPr>
          </w:rPrChange>
        </w:rPr>
        <w:pPrChange w:id="1350" w:author="smaslan" w:date="2018-08-07T17:43:00Z">
          <w:pPr/>
        </w:pPrChange>
      </w:pPr>
      <w:ins w:id="1351" w:author="smaslan" w:date="2018-08-07T17:37:00Z">
        <w:r w:rsidRPr="00F56356">
          <w:rPr>
            <w:color w:val="0070C0"/>
            <w:sz w:val="16"/>
            <w:rPrChange w:id="1352" w:author="smaslan" w:date="2018-08-07T17:49:00Z">
              <w:rPr/>
            </w:rPrChange>
          </w:rPr>
          <w:t xml:space="preserve">        %</w:t>
        </w:r>
        <w:proofErr w:type="gramStart"/>
        <w:r w:rsidRPr="00F56356">
          <w:rPr>
            <w:color w:val="0070C0"/>
            <w:sz w:val="16"/>
            <w:rPrChange w:id="1353" w:author="smaslan" w:date="2018-08-07T17:49:00Z">
              <w:rPr/>
            </w:rPrChange>
          </w:rPr>
          <w:t>error(</w:t>
        </w:r>
        <w:proofErr w:type="gramEnd"/>
        <w:r w:rsidRPr="00F56356">
          <w:rPr>
            <w:color w:val="0070C0"/>
            <w:sz w:val="16"/>
            <w:rPrChange w:id="1354" w:author="smaslan" w:date="2018-08-07T17:49:00Z">
              <w:rPr/>
            </w:rPrChange>
          </w:rPr>
          <w:t xml:space="preserve">'Differential input data ''y'' not allowed!');     </w:t>
        </w:r>
      </w:ins>
    </w:p>
    <w:p w:rsidR="000473DE" w:rsidRPr="00F56356" w:rsidRDefault="000473DE">
      <w:pPr>
        <w:pStyle w:val="code"/>
        <w:rPr>
          <w:ins w:id="1355" w:author="smaslan" w:date="2018-08-07T17:37:00Z"/>
          <w:b/>
          <w:sz w:val="16"/>
          <w:rPrChange w:id="1356" w:author="smaslan" w:date="2018-08-07T17:50:00Z">
            <w:rPr>
              <w:ins w:id="1357" w:author="smaslan" w:date="2018-08-07T17:37:00Z"/>
              <w:lang w:val="en-US"/>
            </w:rPr>
          </w:rPrChange>
        </w:rPr>
        <w:pPrChange w:id="1358" w:author="smaslan" w:date="2018-08-07T17:43:00Z">
          <w:pPr/>
        </w:pPrChange>
      </w:pPr>
      <w:ins w:id="1359" w:author="smaslan" w:date="2018-08-07T17:37:00Z">
        <w:r w:rsidRPr="00F56356">
          <w:rPr>
            <w:sz w:val="16"/>
            <w:rPrChange w:id="1360" w:author="smaslan" w:date="2018-08-07T17:48:00Z">
              <w:rPr/>
            </w:rPrChange>
          </w:rPr>
          <w:t xml:space="preserve">    </w:t>
        </w:r>
        <w:proofErr w:type="gramStart"/>
        <w:r w:rsidRPr="00F56356">
          <w:rPr>
            <w:b/>
            <w:sz w:val="16"/>
            <w:rPrChange w:id="1361" w:author="smaslan" w:date="2018-08-07T17:50:00Z">
              <w:rPr/>
            </w:rPrChange>
          </w:rPr>
          <w:t>end</w:t>
        </w:r>
        <w:proofErr w:type="gramEnd"/>
      </w:ins>
    </w:p>
    <w:p w:rsidR="000473DE" w:rsidRPr="00F56356" w:rsidRDefault="000473DE">
      <w:pPr>
        <w:pStyle w:val="code"/>
        <w:rPr>
          <w:ins w:id="1362" w:author="smaslan" w:date="2018-08-07T17:37:00Z"/>
          <w:sz w:val="16"/>
          <w:rPrChange w:id="1363" w:author="smaslan" w:date="2018-08-07T17:48:00Z">
            <w:rPr>
              <w:ins w:id="1364" w:author="smaslan" w:date="2018-08-07T17:37:00Z"/>
              <w:lang w:val="en-US"/>
            </w:rPr>
          </w:rPrChange>
        </w:rPr>
        <w:pPrChange w:id="1365" w:author="smaslan" w:date="2018-08-07T17:43:00Z">
          <w:pPr/>
        </w:pPrChange>
      </w:pPr>
      <w:ins w:id="1366" w:author="smaslan" w:date="2018-08-07T17:37:00Z">
        <w:r w:rsidRPr="00F56356">
          <w:rPr>
            <w:sz w:val="16"/>
            <w:rPrChange w:id="1367" w:author="smaslan" w:date="2018-08-07T17:48:00Z">
              <w:rPr/>
            </w:rPrChange>
          </w:rPr>
          <w:t xml:space="preserve">    </w:t>
        </w:r>
      </w:ins>
    </w:p>
    <w:p w:rsidR="000473DE" w:rsidRPr="00F56356" w:rsidRDefault="000473DE">
      <w:pPr>
        <w:pStyle w:val="code"/>
        <w:rPr>
          <w:ins w:id="1368" w:author="smaslan" w:date="2018-08-07T17:37:00Z"/>
          <w:sz w:val="16"/>
          <w:rPrChange w:id="1369" w:author="smaslan" w:date="2018-08-07T17:48:00Z">
            <w:rPr>
              <w:ins w:id="1370" w:author="smaslan" w:date="2018-08-07T17:37:00Z"/>
              <w:lang w:val="en-US"/>
            </w:rPr>
          </w:rPrChange>
        </w:rPr>
        <w:pPrChange w:id="1371" w:author="smaslan" w:date="2018-08-07T17:43:00Z">
          <w:pPr/>
        </w:pPrChange>
      </w:pPr>
      <w:ins w:id="1372" w:author="smaslan" w:date="2018-08-07T17:37:00Z">
        <w:r w:rsidRPr="00F56356">
          <w:rPr>
            <w:sz w:val="16"/>
            <w:rPrChange w:id="1373" w:author="smaslan" w:date="2018-08-07T17:48:00Z">
              <w:rPr/>
            </w:rPrChange>
          </w:rPr>
          <w:t xml:space="preserve">    </w:t>
        </w:r>
        <w:proofErr w:type="gramStart"/>
        <w:r w:rsidRPr="00F56356">
          <w:rPr>
            <w:b/>
            <w:sz w:val="16"/>
            <w:rPrChange w:id="1374" w:author="smaslan" w:date="2018-08-07T17:50:00Z">
              <w:rPr/>
            </w:rPrChange>
          </w:rPr>
          <w:t>if</w:t>
        </w:r>
        <w:proofErr w:type="gramEnd"/>
        <w:r w:rsidRPr="00F56356">
          <w:rPr>
            <w:sz w:val="16"/>
            <w:rPrChange w:id="1375" w:author="smaslan" w:date="2018-08-07T17:48:00Z">
              <w:rPr/>
            </w:rPrChange>
          </w:rPr>
          <w:t xml:space="preserve"> </w:t>
        </w:r>
        <w:proofErr w:type="spellStart"/>
        <w:r w:rsidRPr="00F56356">
          <w:rPr>
            <w:sz w:val="16"/>
            <w:rPrChange w:id="1376" w:author="smaslan" w:date="2018-08-07T17:48:00Z">
              <w:rPr/>
            </w:rPrChange>
          </w:rPr>
          <w:t>cfg.is_multi</w:t>
        </w:r>
        <w:proofErr w:type="spellEnd"/>
      </w:ins>
    </w:p>
    <w:p w:rsidR="000473DE" w:rsidRPr="00F56356" w:rsidRDefault="000473DE">
      <w:pPr>
        <w:pStyle w:val="code"/>
        <w:rPr>
          <w:ins w:id="1377" w:author="smaslan" w:date="2018-08-07T17:37:00Z"/>
          <w:color w:val="0070C0"/>
          <w:sz w:val="16"/>
          <w:rPrChange w:id="1378" w:author="smaslan" w:date="2018-08-07T17:49:00Z">
            <w:rPr>
              <w:ins w:id="1379" w:author="smaslan" w:date="2018-08-07T17:37:00Z"/>
              <w:lang w:val="en-US"/>
            </w:rPr>
          </w:rPrChange>
        </w:rPr>
        <w:pPrChange w:id="1380" w:author="smaslan" w:date="2018-08-07T17:43:00Z">
          <w:pPr/>
        </w:pPrChange>
      </w:pPr>
      <w:ins w:id="1381" w:author="smaslan" w:date="2018-08-07T17:37:00Z">
        <w:r w:rsidRPr="00F56356">
          <w:rPr>
            <w:color w:val="0070C0"/>
            <w:sz w:val="16"/>
            <w:rPrChange w:id="1382" w:author="smaslan" w:date="2018-08-07T17:49:00Z">
              <w:rPr/>
            </w:rPrChange>
          </w:rPr>
          <w:t xml:space="preserve">        % Input data 'y' contains more than one record: if it is not allowed, put error message here</w:t>
        </w:r>
      </w:ins>
    </w:p>
    <w:p w:rsidR="000473DE" w:rsidRPr="00F56356" w:rsidRDefault="000473DE">
      <w:pPr>
        <w:pStyle w:val="code"/>
        <w:rPr>
          <w:ins w:id="1383" w:author="smaslan" w:date="2018-08-07T17:37:00Z"/>
          <w:color w:val="000000" w:themeColor="text1"/>
          <w:sz w:val="16"/>
          <w:rPrChange w:id="1384" w:author="smaslan" w:date="2018-08-07T17:50:00Z">
            <w:rPr>
              <w:ins w:id="1385" w:author="smaslan" w:date="2018-08-07T17:37:00Z"/>
              <w:lang w:val="en-US"/>
            </w:rPr>
          </w:rPrChange>
        </w:rPr>
        <w:pPrChange w:id="1386" w:author="smaslan" w:date="2018-08-07T17:43:00Z">
          <w:pPr/>
        </w:pPrChange>
      </w:pPr>
      <w:ins w:id="1387" w:author="smaslan" w:date="2018-08-07T17:37:00Z">
        <w:r w:rsidRPr="00F56356">
          <w:rPr>
            <w:color w:val="0070C0"/>
            <w:sz w:val="16"/>
            <w:rPrChange w:id="1388" w:author="smaslan" w:date="2018-08-07T17:49:00Z">
              <w:rPr/>
            </w:rPrChange>
          </w:rPr>
          <w:t xml:space="preserve">        </w:t>
        </w:r>
        <w:proofErr w:type="gramStart"/>
        <w:r w:rsidRPr="00F56356">
          <w:rPr>
            <w:color w:val="000000" w:themeColor="text1"/>
            <w:sz w:val="16"/>
            <w:rPrChange w:id="1389" w:author="smaslan" w:date="2018-08-07T17:50:00Z">
              <w:rPr/>
            </w:rPrChange>
          </w:rPr>
          <w:t>error(</w:t>
        </w:r>
        <w:proofErr w:type="gramEnd"/>
        <w:r w:rsidRPr="00F56356">
          <w:rPr>
            <w:color w:val="00B050"/>
            <w:sz w:val="16"/>
            <w:rPrChange w:id="1390" w:author="smaslan" w:date="2018-08-07T17:50:00Z">
              <w:rPr/>
            </w:rPrChange>
          </w:rPr>
          <w:t>'Multiple input records in ''y'' not allowed!'</w:t>
        </w:r>
        <w:r w:rsidRPr="00F56356">
          <w:rPr>
            <w:color w:val="000000" w:themeColor="text1"/>
            <w:sz w:val="16"/>
            <w:rPrChange w:id="1391" w:author="smaslan" w:date="2018-08-07T17:50:00Z">
              <w:rPr/>
            </w:rPrChange>
          </w:rPr>
          <w:t xml:space="preserve">); </w:t>
        </w:r>
      </w:ins>
    </w:p>
    <w:p w:rsidR="000473DE" w:rsidRPr="00F56356" w:rsidRDefault="000473DE">
      <w:pPr>
        <w:pStyle w:val="code"/>
        <w:rPr>
          <w:ins w:id="1392" w:author="smaslan" w:date="2018-08-07T17:41:00Z"/>
          <w:b/>
          <w:sz w:val="16"/>
          <w:rPrChange w:id="1393" w:author="smaslan" w:date="2018-08-07T17:50:00Z">
            <w:rPr>
              <w:ins w:id="1394" w:author="smaslan" w:date="2018-08-07T17:41:00Z"/>
            </w:rPr>
          </w:rPrChange>
        </w:rPr>
        <w:pPrChange w:id="1395" w:author="smaslan" w:date="2018-08-07T17:43:00Z">
          <w:pPr/>
        </w:pPrChange>
      </w:pPr>
      <w:ins w:id="1396" w:author="smaslan" w:date="2018-08-07T17:37:00Z">
        <w:r w:rsidRPr="00F56356">
          <w:rPr>
            <w:sz w:val="16"/>
            <w:rPrChange w:id="1397" w:author="smaslan" w:date="2018-08-07T17:48:00Z">
              <w:rPr/>
            </w:rPrChange>
          </w:rPr>
          <w:t xml:space="preserve">    </w:t>
        </w:r>
        <w:proofErr w:type="gramStart"/>
        <w:r w:rsidRPr="00F56356">
          <w:rPr>
            <w:b/>
            <w:sz w:val="16"/>
            <w:rPrChange w:id="1398" w:author="smaslan" w:date="2018-08-07T17:50:00Z">
              <w:rPr/>
            </w:rPrChange>
          </w:rPr>
          <w:t>end</w:t>
        </w:r>
      </w:ins>
      <w:proofErr w:type="gramEnd"/>
    </w:p>
    <w:p w:rsidR="000473DE" w:rsidRPr="00F56356" w:rsidRDefault="000473DE">
      <w:pPr>
        <w:pStyle w:val="code"/>
        <w:rPr>
          <w:ins w:id="1399" w:author="smaslan" w:date="2018-08-07T17:37:00Z"/>
          <w:sz w:val="16"/>
          <w:rPrChange w:id="1400" w:author="smaslan" w:date="2018-08-07T17:48:00Z">
            <w:rPr>
              <w:ins w:id="1401" w:author="smaslan" w:date="2018-08-07T17:37:00Z"/>
              <w:lang w:val="en-US"/>
            </w:rPr>
          </w:rPrChange>
        </w:rPr>
        <w:pPrChange w:id="1402" w:author="smaslan" w:date="2018-08-07T17:43:00Z">
          <w:pPr/>
        </w:pPrChange>
      </w:pPr>
      <w:ins w:id="1403" w:author="smaslan" w:date="2018-08-07T17:41:00Z">
        <w:r w:rsidRPr="00F56356">
          <w:rPr>
            <w:color w:val="0070C0"/>
            <w:sz w:val="16"/>
            <w:rPrChange w:id="1404" w:author="smaslan" w:date="2018-08-07T17:49:00Z">
              <w:rPr/>
            </w:rPrChange>
          </w:rPr>
          <w:t xml:space="preserve">    </w:t>
        </w:r>
      </w:ins>
      <w:ins w:id="1405" w:author="smaslan" w:date="2018-08-07T17:37:00Z">
        <w:r w:rsidRPr="00F56356">
          <w:rPr>
            <w:sz w:val="16"/>
            <w:rPrChange w:id="1406" w:author="smaslan" w:date="2018-08-07T17:48:00Z">
              <w:rPr/>
            </w:rPrChange>
          </w:rPr>
          <w:t xml:space="preserve">    </w:t>
        </w:r>
      </w:ins>
    </w:p>
    <w:p w:rsidR="000473DE" w:rsidRPr="00F56356" w:rsidRDefault="000473DE">
      <w:pPr>
        <w:pStyle w:val="code"/>
        <w:rPr>
          <w:ins w:id="1407" w:author="smaslan" w:date="2018-08-07T17:37:00Z"/>
          <w:color w:val="0070C0"/>
          <w:sz w:val="16"/>
          <w:rPrChange w:id="1408" w:author="smaslan" w:date="2018-08-07T17:49:00Z">
            <w:rPr>
              <w:ins w:id="1409" w:author="smaslan" w:date="2018-08-07T17:37:00Z"/>
              <w:lang w:val="en-US"/>
            </w:rPr>
          </w:rPrChange>
        </w:rPr>
        <w:pPrChange w:id="1410" w:author="smaslan" w:date="2018-08-07T17:43:00Z">
          <w:pPr/>
        </w:pPrChange>
      </w:pPr>
      <w:ins w:id="1411" w:author="smaslan" w:date="2018-08-07T17:37:00Z">
        <w:r w:rsidRPr="00F56356">
          <w:rPr>
            <w:color w:val="0070C0"/>
            <w:sz w:val="16"/>
            <w:rPrChange w:id="1412" w:author="smaslan" w:date="2018-08-07T17:49:00Z">
              <w:rPr/>
            </w:rPrChange>
          </w:rPr>
          <w:t xml:space="preserve">    % Rebuild TWM style correction tables:</w:t>
        </w:r>
      </w:ins>
    </w:p>
    <w:p w:rsidR="00F56356" w:rsidRPr="00F56356" w:rsidRDefault="000473DE">
      <w:pPr>
        <w:pStyle w:val="code"/>
        <w:rPr>
          <w:ins w:id="1413" w:author="smaslan" w:date="2018-08-07T17:48:00Z"/>
          <w:color w:val="0070C0"/>
          <w:sz w:val="16"/>
          <w:rPrChange w:id="1414" w:author="smaslan" w:date="2018-08-07T17:49:00Z">
            <w:rPr>
              <w:ins w:id="1415" w:author="smaslan" w:date="2018-08-07T17:48:00Z"/>
              <w:sz w:val="16"/>
            </w:rPr>
          </w:rPrChange>
        </w:rPr>
        <w:pPrChange w:id="1416" w:author="smaslan" w:date="2018-08-07T17:43:00Z">
          <w:pPr/>
        </w:pPrChange>
      </w:pPr>
      <w:ins w:id="1417" w:author="smaslan" w:date="2018-08-07T17:37:00Z">
        <w:r w:rsidRPr="00F56356">
          <w:rPr>
            <w:color w:val="0070C0"/>
            <w:sz w:val="16"/>
            <w:rPrChange w:id="1418" w:author="smaslan" w:date="2018-08-07T17:49:00Z">
              <w:rPr/>
            </w:rPrChange>
          </w:rPr>
          <w:t xml:space="preserve">    % </w:t>
        </w:r>
        <w:proofErr w:type="gramStart"/>
        <w:r w:rsidRPr="00F56356">
          <w:rPr>
            <w:color w:val="0070C0"/>
            <w:sz w:val="16"/>
            <w:rPrChange w:id="1419" w:author="smaslan" w:date="2018-08-07T17:49:00Z">
              <w:rPr/>
            </w:rPrChange>
          </w:rPr>
          <w:t>This</w:t>
        </w:r>
        <w:proofErr w:type="gramEnd"/>
        <w:r w:rsidRPr="00F56356">
          <w:rPr>
            <w:color w:val="0070C0"/>
            <w:sz w:val="16"/>
            <w:rPrChange w:id="1420" w:author="smaslan" w:date="2018-08-07T17:49:00Z">
              <w:rPr/>
            </w:rPrChange>
          </w:rPr>
          <w:t xml:space="preserve"> is not necessary but the TWM style tables are</w:t>
        </w:r>
      </w:ins>
    </w:p>
    <w:p w:rsidR="000473DE" w:rsidRPr="00F56356" w:rsidRDefault="00F56356">
      <w:pPr>
        <w:pStyle w:val="code"/>
        <w:rPr>
          <w:ins w:id="1421" w:author="smaslan" w:date="2018-08-07T17:37:00Z"/>
          <w:color w:val="0070C0"/>
          <w:sz w:val="16"/>
          <w:rPrChange w:id="1422" w:author="smaslan" w:date="2018-08-07T17:49:00Z">
            <w:rPr>
              <w:ins w:id="1423" w:author="smaslan" w:date="2018-08-07T17:37:00Z"/>
              <w:lang w:val="en-US"/>
            </w:rPr>
          </w:rPrChange>
        </w:rPr>
        <w:pPrChange w:id="1424" w:author="smaslan" w:date="2018-08-07T17:43:00Z">
          <w:pPr/>
        </w:pPrChange>
      </w:pPr>
      <w:ins w:id="1425" w:author="smaslan" w:date="2018-08-07T17:48:00Z">
        <w:r w:rsidRPr="00F56356">
          <w:rPr>
            <w:color w:val="0070C0"/>
            <w:sz w:val="16"/>
            <w:rPrChange w:id="1426" w:author="smaslan" w:date="2018-08-07T17:49:00Z">
              <w:rPr>
                <w:sz w:val="16"/>
              </w:rPr>
            </w:rPrChange>
          </w:rPr>
          <w:t xml:space="preserve">    % </w:t>
        </w:r>
      </w:ins>
      <w:ins w:id="1427" w:author="smaslan" w:date="2018-08-07T17:37:00Z">
        <w:r w:rsidR="000473DE" w:rsidRPr="00F56356">
          <w:rPr>
            <w:color w:val="0070C0"/>
            <w:sz w:val="16"/>
            <w:rPrChange w:id="1428" w:author="smaslan" w:date="2018-08-07T17:49:00Z">
              <w:rPr/>
            </w:rPrChange>
          </w:rPr>
          <w:t>more comfortable to use then raw correction matrices</w:t>
        </w:r>
      </w:ins>
    </w:p>
    <w:p w:rsidR="000473DE" w:rsidRPr="00F56356" w:rsidRDefault="000473DE">
      <w:pPr>
        <w:pStyle w:val="code"/>
        <w:rPr>
          <w:ins w:id="1429" w:author="smaslan" w:date="2018-08-07T17:37:00Z"/>
          <w:b/>
          <w:color w:val="FF0000"/>
          <w:sz w:val="16"/>
          <w:rPrChange w:id="1430" w:author="smaslan" w:date="2018-08-07T17:50:00Z">
            <w:rPr>
              <w:ins w:id="1431" w:author="smaslan" w:date="2018-08-07T17:37:00Z"/>
              <w:lang w:val="en-US"/>
            </w:rPr>
          </w:rPrChange>
        </w:rPr>
        <w:pPrChange w:id="1432" w:author="smaslan" w:date="2018-08-07T17:43:00Z">
          <w:pPr/>
        </w:pPrChange>
      </w:pPr>
      <w:ins w:id="1433" w:author="smaslan" w:date="2018-08-07T17:37:00Z">
        <w:r w:rsidRPr="00F56356">
          <w:rPr>
            <w:sz w:val="16"/>
            <w:rPrChange w:id="1434" w:author="smaslan" w:date="2018-08-07T17:48:00Z">
              <w:rPr/>
            </w:rPrChange>
          </w:rPr>
          <w:t xml:space="preserve">    </w:t>
        </w:r>
        <w:proofErr w:type="gramStart"/>
        <w:r w:rsidRPr="00F56356">
          <w:rPr>
            <w:b/>
            <w:color w:val="FF0000"/>
            <w:sz w:val="16"/>
            <w:rPrChange w:id="1435" w:author="smaslan" w:date="2018-08-07T17:50:00Z">
              <w:rPr/>
            </w:rPrChange>
          </w:rPr>
          <w:t>tab</w:t>
        </w:r>
        <w:proofErr w:type="gramEnd"/>
        <w:r w:rsidRPr="00F56356">
          <w:rPr>
            <w:b/>
            <w:color w:val="FF0000"/>
            <w:sz w:val="16"/>
            <w:rPrChange w:id="1436" w:author="smaslan" w:date="2018-08-07T17:50:00Z">
              <w:rPr/>
            </w:rPrChange>
          </w:rPr>
          <w:t xml:space="preserve"> = </w:t>
        </w:r>
        <w:proofErr w:type="spellStart"/>
        <w:r w:rsidRPr="00F56356">
          <w:rPr>
            <w:b/>
            <w:color w:val="FF0000"/>
            <w:sz w:val="16"/>
            <w:rPrChange w:id="1437" w:author="smaslan" w:date="2018-08-07T17:50:00Z">
              <w:rPr/>
            </w:rPrChange>
          </w:rPr>
          <w:t>qwtb_restore_correction_tables</w:t>
        </w:r>
        <w:proofErr w:type="spellEnd"/>
        <w:r w:rsidRPr="00F56356">
          <w:rPr>
            <w:b/>
            <w:color w:val="FF0000"/>
            <w:sz w:val="16"/>
            <w:rPrChange w:id="1438" w:author="smaslan" w:date="2018-08-07T17:50:00Z">
              <w:rPr/>
            </w:rPrChange>
          </w:rPr>
          <w:t>(</w:t>
        </w:r>
        <w:proofErr w:type="spellStart"/>
        <w:r w:rsidRPr="00F56356">
          <w:rPr>
            <w:b/>
            <w:color w:val="FF0000"/>
            <w:sz w:val="16"/>
            <w:rPrChange w:id="1439" w:author="smaslan" w:date="2018-08-07T17:50:00Z">
              <w:rPr/>
            </w:rPrChange>
          </w:rPr>
          <w:t>datain,cfg</w:t>
        </w:r>
        <w:proofErr w:type="spellEnd"/>
        <w:r w:rsidRPr="00F56356">
          <w:rPr>
            <w:b/>
            <w:color w:val="FF0000"/>
            <w:sz w:val="16"/>
            <w:rPrChange w:id="1440" w:author="smaslan" w:date="2018-08-07T17:50:00Z">
              <w:rPr/>
            </w:rPrChange>
          </w:rPr>
          <w:t>);</w:t>
        </w:r>
      </w:ins>
    </w:p>
    <w:p w:rsidR="000473DE" w:rsidRPr="00F56356" w:rsidRDefault="000473DE">
      <w:pPr>
        <w:pStyle w:val="code"/>
        <w:rPr>
          <w:ins w:id="1441" w:author="smaslan" w:date="2018-08-07T17:37:00Z"/>
          <w:sz w:val="16"/>
          <w:rPrChange w:id="1442" w:author="smaslan" w:date="2018-08-07T17:48:00Z">
            <w:rPr>
              <w:ins w:id="1443" w:author="smaslan" w:date="2018-08-07T17:37:00Z"/>
              <w:lang w:val="en-US"/>
            </w:rPr>
          </w:rPrChange>
        </w:rPr>
        <w:pPrChange w:id="1444" w:author="smaslan" w:date="2018-08-07T17:43:00Z">
          <w:pPr/>
        </w:pPrChange>
      </w:pPr>
      <w:ins w:id="1445" w:author="smaslan" w:date="2018-08-07T17:37:00Z">
        <w:r w:rsidRPr="00F56356">
          <w:rPr>
            <w:sz w:val="16"/>
            <w:rPrChange w:id="1446" w:author="smaslan" w:date="2018-08-07T17:48:00Z">
              <w:rPr/>
            </w:rPrChange>
          </w:rPr>
          <w:t xml:space="preserve">        </w:t>
        </w:r>
      </w:ins>
    </w:p>
    <w:p w:rsidR="000473DE" w:rsidRPr="00F56356" w:rsidRDefault="000473DE">
      <w:pPr>
        <w:pStyle w:val="code"/>
        <w:rPr>
          <w:ins w:id="1447" w:author="smaslan" w:date="2018-08-07T17:37:00Z"/>
          <w:sz w:val="16"/>
          <w:rPrChange w:id="1448" w:author="smaslan" w:date="2018-08-07T17:48:00Z">
            <w:rPr>
              <w:ins w:id="1449" w:author="smaslan" w:date="2018-08-07T17:37:00Z"/>
              <w:lang w:val="en-US"/>
            </w:rPr>
          </w:rPrChange>
        </w:rPr>
        <w:pPrChange w:id="1450" w:author="smaslan" w:date="2018-08-07T17:43:00Z">
          <w:pPr/>
        </w:pPrChange>
      </w:pPr>
      <w:ins w:id="1451" w:author="smaslan" w:date="2018-08-07T17:37:00Z">
        <w:r w:rsidRPr="00F56356">
          <w:rPr>
            <w:sz w:val="16"/>
            <w:rPrChange w:id="1452" w:author="smaslan" w:date="2018-08-07T17:48:00Z">
              <w:rPr/>
            </w:rPrChange>
          </w:rPr>
          <w:t xml:space="preserve">    </w:t>
        </w:r>
      </w:ins>
    </w:p>
    <w:p w:rsidR="000473DE" w:rsidRPr="00F56356" w:rsidRDefault="000473DE">
      <w:pPr>
        <w:pStyle w:val="code"/>
        <w:rPr>
          <w:ins w:id="1453" w:author="smaslan" w:date="2018-08-07T17:37:00Z"/>
          <w:color w:val="0070C0"/>
          <w:sz w:val="16"/>
          <w:rPrChange w:id="1454" w:author="smaslan" w:date="2018-08-07T17:49:00Z">
            <w:rPr>
              <w:ins w:id="1455" w:author="smaslan" w:date="2018-08-07T17:37:00Z"/>
              <w:lang w:val="en-US"/>
            </w:rPr>
          </w:rPrChange>
        </w:rPr>
        <w:pPrChange w:id="1456" w:author="smaslan" w:date="2018-08-07T17:43:00Z">
          <w:pPr/>
        </w:pPrChange>
      </w:pPr>
      <w:ins w:id="1457" w:author="smaslan" w:date="2018-08-07T17:37:00Z">
        <w:r w:rsidRPr="00F56356">
          <w:rPr>
            <w:sz w:val="16"/>
            <w:rPrChange w:id="1458" w:author="smaslan" w:date="2018-08-07T17:48:00Z">
              <w:rPr/>
            </w:rPrChange>
          </w:rPr>
          <w:t xml:space="preserve">    </w:t>
        </w:r>
        <w:r w:rsidRPr="00F56356">
          <w:rPr>
            <w:color w:val="0070C0"/>
            <w:sz w:val="16"/>
            <w:rPrChange w:id="1459" w:author="smaslan" w:date="2018-08-07T17:49:00Z">
              <w:rPr/>
            </w:rPrChange>
          </w:rPr>
          <w:t>% --------------------------------------------------------------------</w:t>
        </w:r>
      </w:ins>
    </w:p>
    <w:p w:rsidR="000473DE" w:rsidRPr="00F56356" w:rsidRDefault="000473DE">
      <w:pPr>
        <w:pStyle w:val="code"/>
        <w:rPr>
          <w:ins w:id="1460" w:author="smaslan" w:date="2018-08-07T17:37:00Z"/>
          <w:color w:val="0070C0"/>
          <w:sz w:val="16"/>
          <w:rPrChange w:id="1461" w:author="smaslan" w:date="2018-08-07T17:49:00Z">
            <w:rPr>
              <w:ins w:id="1462" w:author="smaslan" w:date="2018-08-07T17:37:00Z"/>
              <w:lang w:val="en-US"/>
            </w:rPr>
          </w:rPrChange>
        </w:rPr>
        <w:pPrChange w:id="1463" w:author="smaslan" w:date="2018-08-07T17:43:00Z">
          <w:pPr/>
        </w:pPrChange>
      </w:pPr>
      <w:ins w:id="1464" w:author="smaslan" w:date="2018-08-07T17:37:00Z">
        <w:r w:rsidRPr="00F56356">
          <w:rPr>
            <w:color w:val="0070C0"/>
            <w:sz w:val="16"/>
            <w:rPrChange w:id="1465" w:author="smaslan" w:date="2018-08-07T17:49:00Z">
              <w:rPr/>
            </w:rPrChange>
          </w:rPr>
          <w:t xml:space="preserve">    % Start of the algorithm</w:t>
        </w:r>
      </w:ins>
    </w:p>
    <w:p w:rsidR="000473DE" w:rsidRPr="00F56356" w:rsidRDefault="000473DE">
      <w:pPr>
        <w:pStyle w:val="code"/>
        <w:rPr>
          <w:ins w:id="1466" w:author="smaslan" w:date="2018-08-07T17:37:00Z"/>
          <w:color w:val="0070C0"/>
          <w:sz w:val="16"/>
          <w:rPrChange w:id="1467" w:author="smaslan" w:date="2018-08-07T17:49:00Z">
            <w:rPr>
              <w:ins w:id="1468" w:author="smaslan" w:date="2018-08-07T17:37:00Z"/>
              <w:lang w:val="en-US"/>
            </w:rPr>
          </w:rPrChange>
        </w:rPr>
        <w:pPrChange w:id="1469" w:author="smaslan" w:date="2018-08-07T17:43:00Z">
          <w:pPr/>
        </w:pPrChange>
      </w:pPr>
      <w:ins w:id="1470" w:author="smaslan" w:date="2018-08-07T17:37:00Z">
        <w:r w:rsidRPr="00F56356">
          <w:rPr>
            <w:color w:val="0070C0"/>
            <w:sz w:val="16"/>
            <w:rPrChange w:id="1471" w:author="smaslan" w:date="2018-08-07T17:49:00Z">
              <w:rPr/>
            </w:rPrChange>
          </w:rPr>
          <w:t xml:space="preserve">    % --------------------------------------------------------------------</w:t>
        </w:r>
      </w:ins>
    </w:p>
    <w:p w:rsidR="000473DE" w:rsidRPr="00F56356" w:rsidRDefault="000473DE">
      <w:pPr>
        <w:pStyle w:val="code"/>
        <w:rPr>
          <w:ins w:id="1472" w:author="smaslan" w:date="2018-08-07T17:42:00Z"/>
          <w:color w:val="0070C0"/>
          <w:sz w:val="16"/>
          <w:rPrChange w:id="1473" w:author="smaslan" w:date="2018-08-07T17:49:00Z">
            <w:rPr>
              <w:ins w:id="1474" w:author="smaslan" w:date="2018-08-07T17:42:00Z"/>
            </w:rPr>
          </w:rPrChange>
        </w:rPr>
        <w:pPrChange w:id="1475" w:author="smaslan" w:date="2018-08-07T17:43:00Z">
          <w:pPr/>
        </w:pPrChange>
      </w:pPr>
      <w:ins w:id="1476" w:author="smaslan" w:date="2018-08-07T17:37:00Z">
        <w:r w:rsidRPr="00F56356">
          <w:rPr>
            <w:color w:val="0070C0"/>
            <w:sz w:val="16"/>
            <w:rPrChange w:id="1477" w:author="smaslan" w:date="2018-08-07T17:49:00Z">
              <w:rPr/>
            </w:rPrChange>
          </w:rPr>
          <w:t xml:space="preserve">    </w:t>
        </w:r>
      </w:ins>
    </w:p>
    <w:p w:rsidR="000473DE" w:rsidRPr="00F56356" w:rsidRDefault="000473DE">
      <w:pPr>
        <w:pStyle w:val="code"/>
        <w:rPr>
          <w:ins w:id="1478" w:author="smaslan" w:date="2018-08-07T17:43:00Z"/>
          <w:color w:val="0070C0"/>
          <w:sz w:val="16"/>
          <w:rPrChange w:id="1479" w:author="smaslan" w:date="2018-08-07T17:49:00Z">
            <w:rPr>
              <w:ins w:id="1480" w:author="smaslan" w:date="2018-08-07T17:43:00Z"/>
            </w:rPr>
          </w:rPrChange>
        </w:rPr>
        <w:pPrChange w:id="1481" w:author="smaslan" w:date="2018-08-07T17:43:00Z">
          <w:pPr/>
        </w:pPrChange>
      </w:pPr>
      <w:ins w:id="1482" w:author="smaslan" w:date="2018-08-07T17:42:00Z">
        <w:r w:rsidRPr="00F56356">
          <w:rPr>
            <w:color w:val="0070C0"/>
            <w:sz w:val="16"/>
            <w:rPrChange w:id="1483" w:author="smaslan" w:date="2018-08-07T17:49:00Z">
              <w:rPr/>
            </w:rPrChange>
          </w:rPr>
          <w:t xml:space="preserve">    % </w:t>
        </w:r>
        <w:proofErr w:type="gramStart"/>
        <w:r w:rsidRPr="00F56356">
          <w:rPr>
            <w:color w:val="0070C0"/>
            <w:sz w:val="16"/>
            <w:rPrChange w:id="1484" w:author="smaslan" w:date="2018-08-07T17:49:00Z">
              <w:rPr/>
            </w:rPrChange>
          </w:rPr>
          <w:t>Processing</w:t>
        </w:r>
        <w:proofErr w:type="gramEnd"/>
        <w:r w:rsidRPr="00F56356">
          <w:rPr>
            <w:color w:val="0070C0"/>
            <w:sz w:val="16"/>
            <w:rPrChange w:id="1485" w:author="smaslan" w:date="2018-08-07T17:49:00Z">
              <w:rPr/>
            </w:rPrChange>
          </w:rPr>
          <w:t xml:space="preserve"> stuff</w:t>
        </w:r>
      </w:ins>
    </w:p>
    <w:p w:rsidR="000473DE" w:rsidRPr="00F56356" w:rsidRDefault="000473DE">
      <w:pPr>
        <w:pStyle w:val="code"/>
        <w:rPr>
          <w:ins w:id="1486" w:author="smaslan" w:date="2018-08-07T17:37:00Z"/>
          <w:sz w:val="16"/>
          <w:rPrChange w:id="1487" w:author="smaslan" w:date="2018-08-07T17:48:00Z">
            <w:rPr>
              <w:ins w:id="1488" w:author="smaslan" w:date="2018-08-07T17:37:00Z"/>
              <w:lang w:val="en-US"/>
            </w:rPr>
          </w:rPrChange>
        </w:rPr>
        <w:pPrChange w:id="1489" w:author="smaslan" w:date="2018-08-07T17:43:00Z">
          <w:pPr/>
        </w:pPrChange>
      </w:pPr>
      <w:ins w:id="1490" w:author="smaslan" w:date="2018-08-07T17:43:00Z">
        <w:r w:rsidRPr="00F56356">
          <w:rPr>
            <w:sz w:val="16"/>
            <w:rPrChange w:id="1491" w:author="smaslan" w:date="2018-08-07T17:48:00Z">
              <w:rPr/>
            </w:rPrChange>
          </w:rPr>
          <w:t xml:space="preserve">    </w:t>
        </w:r>
      </w:ins>
      <w:ins w:id="1492" w:author="smaslan" w:date="2018-08-07T17:42:00Z">
        <w:r w:rsidRPr="00F56356">
          <w:rPr>
            <w:sz w:val="16"/>
            <w:rPrChange w:id="1493" w:author="smaslan" w:date="2018-08-07T17:48:00Z">
              <w:rPr/>
            </w:rPrChange>
          </w:rPr>
          <w:t>…</w:t>
        </w:r>
      </w:ins>
    </w:p>
    <w:p w:rsidR="000473DE" w:rsidRPr="00F56356" w:rsidRDefault="000473DE">
      <w:pPr>
        <w:pStyle w:val="code"/>
        <w:rPr>
          <w:ins w:id="1494" w:author="smaslan" w:date="2018-08-07T17:37:00Z"/>
          <w:sz w:val="16"/>
          <w:rPrChange w:id="1495" w:author="smaslan" w:date="2018-08-07T17:48:00Z">
            <w:rPr>
              <w:ins w:id="1496" w:author="smaslan" w:date="2018-08-07T17:37:00Z"/>
              <w:lang w:val="en-US"/>
            </w:rPr>
          </w:rPrChange>
        </w:rPr>
        <w:pPrChange w:id="1497" w:author="smaslan" w:date="2018-08-07T17:43:00Z">
          <w:pPr/>
        </w:pPrChange>
      </w:pPr>
      <w:ins w:id="1498" w:author="smaslan" w:date="2018-08-07T17:37:00Z">
        <w:r w:rsidRPr="00F56356">
          <w:rPr>
            <w:sz w:val="16"/>
            <w:rPrChange w:id="1499" w:author="smaslan" w:date="2018-08-07T17:48:00Z">
              <w:rPr/>
            </w:rPrChange>
          </w:rPr>
          <w:t xml:space="preserve">    </w:t>
        </w:r>
      </w:ins>
    </w:p>
    <w:p w:rsidR="000473DE" w:rsidRPr="00F56356" w:rsidRDefault="000473DE">
      <w:pPr>
        <w:pStyle w:val="code"/>
        <w:rPr>
          <w:ins w:id="1500" w:author="smaslan" w:date="2018-08-07T17:37:00Z"/>
          <w:sz w:val="16"/>
          <w:rPrChange w:id="1501" w:author="smaslan" w:date="2018-08-07T17:48:00Z">
            <w:rPr>
              <w:ins w:id="1502" w:author="smaslan" w:date="2018-08-07T17:37:00Z"/>
              <w:lang w:val="en-US"/>
            </w:rPr>
          </w:rPrChange>
        </w:rPr>
        <w:pPrChange w:id="1503" w:author="smaslan" w:date="2018-08-07T17:43:00Z">
          <w:pPr/>
        </w:pPrChange>
      </w:pPr>
      <w:ins w:id="1504" w:author="smaslan" w:date="2018-08-07T17:37:00Z">
        <w:r w:rsidRPr="00F56356">
          <w:rPr>
            <w:sz w:val="16"/>
            <w:rPrChange w:id="1505" w:author="smaslan" w:date="2018-08-07T17:48:00Z">
              <w:rPr/>
            </w:rPrChange>
          </w:rPr>
          <w:t xml:space="preserve">    </w:t>
        </w:r>
        <w:r w:rsidRPr="00F56356">
          <w:rPr>
            <w:color w:val="0070C0"/>
            <w:sz w:val="16"/>
            <w:rPrChange w:id="1506" w:author="smaslan" w:date="2018-08-07T17:50:00Z">
              <w:rPr/>
            </w:rPrChange>
          </w:rPr>
          <w:t xml:space="preserve">% --- returning results ---    </w:t>
        </w:r>
      </w:ins>
    </w:p>
    <w:p w:rsidR="000473DE" w:rsidRPr="00F56356" w:rsidRDefault="000473DE">
      <w:pPr>
        <w:pStyle w:val="code"/>
        <w:rPr>
          <w:ins w:id="1507" w:author="smaslan" w:date="2018-08-07T17:37:00Z"/>
          <w:sz w:val="16"/>
          <w:rPrChange w:id="1508" w:author="smaslan" w:date="2018-08-07T17:48:00Z">
            <w:rPr>
              <w:ins w:id="1509" w:author="smaslan" w:date="2018-08-07T17:37:00Z"/>
              <w:lang w:val="en-US"/>
            </w:rPr>
          </w:rPrChange>
        </w:rPr>
        <w:pPrChange w:id="1510" w:author="smaslan" w:date="2018-08-07T17:43:00Z">
          <w:pPr/>
        </w:pPrChange>
      </w:pPr>
      <w:ins w:id="1511" w:author="smaslan" w:date="2018-08-07T17:37:00Z">
        <w:r w:rsidRPr="00F56356">
          <w:rPr>
            <w:sz w:val="16"/>
            <w:rPrChange w:id="1512" w:author="smaslan" w:date="2018-08-07T17:48:00Z">
              <w:rPr/>
            </w:rPrChange>
          </w:rPr>
          <w:t xml:space="preserve">    </w:t>
        </w:r>
        <w:proofErr w:type="spellStart"/>
        <w:r w:rsidRPr="00F56356">
          <w:rPr>
            <w:sz w:val="16"/>
            <w:rPrChange w:id="1513" w:author="smaslan" w:date="2018-08-07T17:48:00Z">
              <w:rPr/>
            </w:rPrChange>
          </w:rPr>
          <w:t>dataout.f.v</w:t>
        </w:r>
        <w:proofErr w:type="spellEnd"/>
        <w:r w:rsidRPr="00F56356">
          <w:rPr>
            <w:sz w:val="16"/>
            <w:rPrChange w:id="1514" w:author="smaslan" w:date="2018-08-07T17:48:00Z">
              <w:rPr/>
            </w:rPrChange>
          </w:rPr>
          <w:t xml:space="preserve"> = </w:t>
        </w:r>
      </w:ins>
    </w:p>
    <w:p w:rsidR="000473DE" w:rsidRPr="00F56356" w:rsidRDefault="000473DE">
      <w:pPr>
        <w:pStyle w:val="code"/>
        <w:rPr>
          <w:ins w:id="1515" w:author="smaslan" w:date="2018-08-07T17:42:00Z"/>
          <w:sz w:val="16"/>
          <w:rPrChange w:id="1516" w:author="smaslan" w:date="2018-08-07T17:48:00Z">
            <w:rPr>
              <w:ins w:id="1517" w:author="smaslan" w:date="2018-08-07T17:42:00Z"/>
            </w:rPr>
          </w:rPrChange>
        </w:rPr>
        <w:pPrChange w:id="1518" w:author="smaslan" w:date="2018-08-07T17:43:00Z">
          <w:pPr/>
        </w:pPrChange>
      </w:pPr>
      <w:ins w:id="1519" w:author="smaslan" w:date="2018-08-07T17:37:00Z">
        <w:r w:rsidRPr="00F56356">
          <w:rPr>
            <w:sz w:val="16"/>
            <w:rPrChange w:id="1520" w:author="smaslan" w:date="2018-08-07T17:48:00Z">
              <w:rPr/>
            </w:rPrChange>
          </w:rPr>
          <w:t xml:space="preserve">    </w:t>
        </w:r>
        <w:proofErr w:type="spellStart"/>
        <w:r w:rsidRPr="00F56356">
          <w:rPr>
            <w:sz w:val="16"/>
            <w:rPrChange w:id="1521" w:author="smaslan" w:date="2018-08-07T17:48:00Z">
              <w:rPr/>
            </w:rPrChange>
          </w:rPr>
          <w:t>dataout.f.u</w:t>
        </w:r>
        <w:proofErr w:type="spellEnd"/>
        <w:r w:rsidRPr="00F56356">
          <w:rPr>
            <w:sz w:val="16"/>
            <w:rPrChange w:id="1522" w:author="smaslan" w:date="2018-08-07T17:48:00Z">
              <w:rPr/>
            </w:rPrChange>
          </w:rPr>
          <w:t xml:space="preserve"> = </w:t>
        </w:r>
      </w:ins>
    </w:p>
    <w:p w:rsidR="000473DE" w:rsidRPr="00F56356" w:rsidRDefault="000473DE">
      <w:pPr>
        <w:pStyle w:val="code"/>
        <w:rPr>
          <w:ins w:id="1523" w:author="smaslan" w:date="2018-08-07T17:37:00Z"/>
          <w:sz w:val="16"/>
          <w:rPrChange w:id="1524" w:author="smaslan" w:date="2018-08-07T17:48:00Z">
            <w:rPr>
              <w:ins w:id="1525" w:author="smaslan" w:date="2018-08-07T17:37:00Z"/>
              <w:lang w:val="en-US"/>
            </w:rPr>
          </w:rPrChange>
        </w:rPr>
        <w:pPrChange w:id="1526" w:author="smaslan" w:date="2018-08-07T17:43:00Z">
          <w:pPr/>
        </w:pPrChange>
      </w:pPr>
      <w:ins w:id="1527" w:author="smaslan" w:date="2018-08-07T17:42:00Z">
        <w:r w:rsidRPr="00F56356">
          <w:rPr>
            <w:sz w:val="16"/>
            <w:rPrChange w:id="1528" w:author="smaslan" w:date="2018-08-07T17:48:00Z">
              <w:rPr/>
            </w:rPrChange>
          </w:rPr>
          <w:t xml:space="preserve">    …</w:t>
        </w:r>
      </w:ins>
    </w:p>
    <w:p w:rsidR="000473DE" w:rsidRPr="00F56356" w:rsidRDefault="000473DE">
      <w:pPr>
        <w:pStyle w:val="code"/>
        <w:rPr>
          <w:ins w:id="1529" w:author="smaslan" w:date="2018-08-07T17:37:00Z"/>
          <w:sz w:val="16"/>
          <w:rPrChange w:id="1530" w:author="smaslan" w:date="2018-08-07T17:48:00Z">
            <w:rPr>
              <w:ins w:id="1531" w:author="smaslan" w:date="2018-08-07T17:37:00Z"/>
              <w:lang w:val="en-US"/>
            </w:rPr>
          </w:rPrChange>
        </w:rPr>
        <w:pPrChange w:id="1532" w:author="smaslan" w:date="2018-08-07T17:43:00Z">
          <w:pPr/>
        </w:pPrChange>
      </w:pPr>
      <w:ins w:id="1533" w:author="smaslan" w:date="2018-08-07T17:37:00Z">
        <w:r w:rsidRPr="00F56356">
          <w:rPr>
            <w:sz w:val="16"/>
            <w:rPrChange w:id="1534" w:author="smaslan" w:date="2018-08-07T17:48:00Z">
              <w:rPr/>
            </w:rPrChange>
          </w:rPr>
          <w:t xml:space="preserve">           </w:t>
        </w:r>
      </w:ins>
    </w:p>
    <w:p w:rsidR="000473DE" w:rsidRPr="00F56356" w:rsidRDefault="000473DE">
      <w:pPr>
        <w:pStyle w:val="code"/>
        <w:rPr>
          <w:ins w:id="1535" w:author="smaslan" w:date="2018-08-07T17:37:00Z"/>
          <w:color w:val="0070C0"/>
          <w:sz w:val="16"/>
          <w:rPrChange w:id="1536" w:author="smaslan" w:date="2018-08-07T17:49:00Z">
            <w:rPr>
              <w:ins w:id="1537" w:author="smaslan" w:date="2018-08-07T17:37:00Z"/>
              <w:lang w:val="en-US"/>
            </w:rPr>
          </w:rPrChange>
        </w:rPr>
        <w:pPrChange w:id="1538" w:author="smaslan" w:date="2018-08-07T17:43:00Z">
          <w:pPr/>
        </w:pPrChange>
      </w:pPr>
      <w:ins w:id="1539" w:author="smaslan" w:date="2018-08-07T17:37:00Z">
        <w:r w:rsidRPr="00F56356">
          <w:rPr>
            <w:color w:val="0070C0"/>
            <w:sz w:val="16"/>
            <w:rPrChange w:id="1540" w:author="smaslan" w:date="2018-08-07T17:49:00Z">
              <w:rPr/>
            </w:rPrChange>
          </w:rPr>
          <w:t xml:space="preserve">    % --------------------------------------------------------------------</w:t>
        </w:r>
      </w:ins>
    </w:p>
    <w:p w:rsidR="000473DE" w:rsidRPr="00F56356" w:rsidRDefault="000473DE">
      <w:pPr>
        <w:pStyle w:val="code"/>
        <w:rPr>
          <w:ins w:id="1541" w:author="smaslan" w:date="2018-08-07T17:37:00Z"/>
          <w:color w:val="0070C0"/>
          <w:sz w:val="16"/>
          <w:rPrChange w:id="1542" w:author="smaslan" w:date="2018-08-07T17:49:00Z">
            <w:rPr>
              <w:ins w:id="1543" w:author="smaslan" w:date="2018-08-07T17:37:00Z"/>
              <w:lang w:val="en-US"/>
            </w:rPr>
          </w:rPrChange>
        </w:rPr>
        <w:pPrChange w:id="1544" w:author="smaslan" w:date="2018-08-07T17:43:00Z">
          <w:pPr/>
        </w:pPrChange>
      </w:pPr>
      <w:ins w:id="1545" w:author="smaslan" w:date="2018-08-07T17:37:00Z">
        <w:r w:rsidRPr="00F56356">
          <w:rPr>
            <w:color w:val="0070C0"/>
            <w:sz w:val="16"/>
            <w:rPrChange w:id="1546" w:author="smaslan" w:date="2018-08-07T17:49:00Z">
              <w:rPr/>
            </w:rPrChange>
          </w:rPr>
          <w:t xml:space="preserve">    </w:t>
        </w:r>
        <w:proofErr w:type="gramStart"/>
        <w:r w:rsidRPr="00F56356">
          <w:rPr>
            <w:color w:val="0070C0"/>
            <w:sz w:val="16"/>
            <w:rPrChange w:id="1547" w:author="smaslan" w:date="2018-08-07T17:49:00Z">
              <w:rPr/>
            </w:rPrChange>
          </w:rPr>
          <w:t>% End of the algorithm.</w:t>
        </w:r>
        <w:proofErr w:type="gramEnd"/>
      </w:ins>
    </w:p>
    <w:p w:rsidR="000473DE" w:rsidRPr="00F56356" w:rsidRDefault="000473DE">
      <w:pPr>
        <w:pStyle w:val="code"/>
        <w:rPr>
          <w:ins w:id="1548" w:author="smaslan" w:date="2018-08-07T17:37:00Z"/>
          <w:color w:val="0070C0"/>
          <w:sz w:val="16"/>
          <w:rPrChange w:id="1549" w:author="smaslan" w:date="2018-08-07T17:49:00Z">
            <w:rPr>
              <w:ins w:id="1550" w:author="smaslan" w:date="2018-08-07T17:37:00Z"/>
              <w:lang w:val="en-US"/>
            </w:rPr>
          </w:rPrChange>
        </w:rPr>
        <w:pPrChange w:id="1551" w:author="smaslan" w:date="2018-08-07T17:43:00Z">
          <w:pPr/>
        </w:pPrChange>
      </w:pPr>
      <w:ins w:id="1552" w:author="smaslan" w:date="2018-08-07T17:37:00Z">
        <w:r w:rsidRPr="00F56356">
          <w:rPr>
            <w:color w:val="0070C0"/>
            <w:sz w:val="16"/>
            <w:rPrChange w:id="1553" w:author="smaslan" w:date="2018-08-07T17:49:00Z">
              <w:rPr/>
            </w:rPrChange>
          </w:rPr>
          <w:t xml:space="preserve">    % --------------------------------------------------------------------</w:t>
        </w:r>
      </w:ins>
    </w:p>
    <w:p w:rsidR="000473DE" w:rsidRPr="00F56356" w:rsidRDefault="000473DE">
      <w:pPr>
        <w:pStyle w:val="code"/>
        <w:rPr>
          <w:ins w:id="1554" w:author="smaslan" w:date="2018-08-07T17:37:00Z"/>
          <w:sz w:val="16"/>
          <w:rPrChange w:id="1555" w:author="smaslan" w:date="2018-08-07T17:48:00Z">
            <w:rPr>
              <w:ins w:id="1556" w:author="smaslan" w:date="2018-08-07T17:37:00Z"/>
              <w:lang w:val="en-US"/>
            </w:rPr>
          </w:rPrChange>
        </w:rPr>
        <w:pPrChange w:id="1557" w:author="smaslan" w:date="2018-08-07T17:43:00Z">
          <w:pPr/>
        </w:pPrChange>
      </w:pPr>
    </w:p>
    <w:p w:rsidR="000473DE" w:rsidRPr="00F56356" w:rsidRDefault="000473DE">
      <w:pPr>
        <w:pStyle w:val="code"/>
        <w:rPr>
          <w:ins w:id="1558" w:author="smaslan" w:date="2018-08-07T17:37:00Z"/>
          <w:b/>
          <w:sz w:val="16"/>
          <w:rPrChange w:id="1559" w:author="smaslan" w:date="2018-08-07T17:50:00Z">
            <w:rPr>
              <w:ins w:id="1560" w:author="smaslan" w:date="2018-08-07T17:37:00Z"/>
              <w:lang w:val="en-US"/>
            </w:rPr>
          </w:rPrChange>
        </w:rPr>
        <w:pPrChange w:id="1561" w:author="smaslan" w:date="2018-08-07T17:43:00Z">
          <w:pPr/>
        </w:pPrChange>
      </w:pPr>
      <w:proofErr w:type="gramStart"/>
      <w:ins w:id="1562" w:author="smaslan" w:date="2018-08-07T17:37:00Z">
        <w:r w:rsidRPr="00F56356">
          <w:rPr>
            <w:b/>
            <w:sz w:val="16"/>
            <w:rPrChange w:id="1563" w:author="smaslan" w:date="2018-08-07T17:50:00Z">
              <w:rPr/>
            </w:rPrChange>
          </w:rPr>
          <w:t>end</w:t>
        </w:r>
        <w:proofErr w:type="gramEnd"/>
      </w:ins>
    </w:p>
    <w:p w:rsidR="000473DE" w:rsidRPr="000473DE" w:rsidRDefault="000473DE">
      <w:pPr>
        <w:pStyle w:val="Bezmezer"/>
        <w:rPr>
          <w:ins w:id="1564" w:author="smaslan" w:date="2018-08-07T17:37:00Z"/>
          <w:rFonts w:ascii="Consolas" w:hAnsi="Consolas" w:cs="Consolas"/>
          <w:sz w:val="14"/>
          <w:szCs w:val="14"/>
          <w:lang w:val="en-US"/>
          <w:rPrChange w:id="1565" w:author="smaslan" w:date="2018-08-07T17:40:00Z">
            <w:rPr>
              <w:ins w:id="1566" w:author="smaslan" w:date="2018-08-07T17:37:00Z"/>
              <w:lang w:val="en-US"/>
            </w:rPr>
          </w:rPrChange>
        </w:rPr>
        <w:pPrChange w:id="1567" w:author="smaslan" w:date="2018-08-07T17:39:00Z">
          <w:pPr/>
        </w:pPrChange>
      </w:pPr>
    </w:p>
    <w:p w:rsidR="006E6811" w:rsidDel="00F56356" w:rsidRDefault="006E6811">
      <w:pPr>
        <w:rPr>
          <w:del w:id="1568" w:author="smaslan" w:date="2018-08-07T17:51:00Z"/>
          <w:lang w:val="en-US"/>
        </w:rPr>
      </w:pPr>
    </w:p>
    <w:p w:rsidR="001077F0" w:rsidRDefault="009F45AA" w:rsidP="004D1A76">
      <w:pPr>
        <w:pStyle w:val="Nadpis2"/>
        <w:rPr>
          <w:lang w:val="en-US"/>
        </w:rPr>
      </w:pPr>
      <w:r>
        <w:rPr>
          <w:lang w:val="en-US"/>
        </w:rPr>
        <w:t>Output quantities</w:t>
      </w:r>
    </w:p>
    <w:p w:rsidR="004D1A76" w:rsidRDefault="004D1A76">
      <w:pPr>
        <w:rPr>
          <w:lang w:val="en-US"/>
        </w:rPr>
      </w:pPr>
      <w:r>
        <w:rPr>
          <w:lang w:val="en-US"/>
        </w:rPr>
        <w:t>Algorithm may return any quantities: scalars, vectors or matrices. Naming of the output quantities is irrelevant. It will be translated by the QWTB toolbox</w:t>
      </w:r>
      <w:ins w:id="1569" w:author="Stanislav Maslan" w:date="2018-01-22T21:11:00Z">
        <w:r w:rsidR="001D7509">
          <w:rPr>
            <w:lang w:val="en-US"/>
          </w:rPr>
          <w:t xml:space="preserve"> wrapper function and stored into the file</w:t>
        </w:r>
      </w:ins>
      <w:r>
        <w:rPr>
          <w:lang w:val="en-US"/>
        </w:rPr>
        <w:t>.</w:t>
      </w:r>
    </w:p>
    <w:p w:rsidR="009F45AA" w:rsidRDefault="004D1A76">
      <w:pPr>
        <w:rPr>
          <w:lang w:val="en-US"/>
        </w:rPr>
      </w:pPr>
      <w:r>
        <w:rPr>
          <w:lang w:val="en-US"/>
        </w:rPr>
        <w:t xml:space="preserve">If the algorithm calculates </w:t>
      </w:r>
      <w:r w:rsidR="007729B8">
        <w:rPr>
          <w:lang w:val="en-US"/>
        </w:rPr>
        <w:t xml:space="preserve">frequency </w:t>
      </w:r>
      <w:r w:rsidRPr="007729B8">
        <w:rPr>
          <w:b/>
          <w:lang w:val="en-US"/>
        </w:rPr>
        <w:t>spectrum</w:t>
      </w:r>
      <w:r>
        <w:rPr>
          <w:lang w:val="en-US"/>
        </w:rPr>
        <w:t xml:space="preserve"> in some intermediate </w:t>
      </w:r>
      <w:del w:id="1570" w:author="smaslan" w:date="2018-08-08T08:36:00Z">
        <w:r w:rsidDel="0087151E">
          <w:rPr>
            <w:lang w:val="en-US"/>
          </w:rPr>
          <w:delText xml:space="preserve">phase </w:delText>
        </w:r>
      </w:del>
      <w:ins w:id="1571" w:author="smaslan" w:date="2018-08-08T08:36:00Z">
        <w:r w:rsidR="0087151E">
          <w:rPr>
            <w:lang w:val="en-US"/>
          </w:rPr>
          <w:t xml:space="preserve">step </w:t>
        </w:r>
      </w:ins>
      <w:r>
        <w:rPr>
          <w:lang w:val="en-US"/>
        </w:rPr>
        <w:t xml:space="preserve">of the calculation, it is preferred to return it as </w:t>
      </w:r>
      <w:r w:rsidR="007729B8">
        <w:rPr>
          <w:lang w:val="en-US"/>
        </w:rPr>
        <w:t xml:space="preserve">an </w:t>
      </w:r>
      <w:r>
        <w:rPr>
          <w:lang w:val="en-US"/>
        </w:rPr>
        <w:t xml:space="preserve">output quantity together with its frequency scale so it can be displayed in the TWM software. </w:t>
      </w:r>
    </w:p>
    <w:p w:rsidR="009F45AA" w:rsidRDefault="002528FA" w:rsidP="002528FA">
      <w:pPr>
        <w:pStyle w:val="Nadpis2"/>
        <w:rPr>
          <w:ins w:id="1572" w:author="smaslan" w:date="2018-08-07T16:47:00Z"/>
          <w:lang w:val="en-US"/>
        </w:rPr>
      </w:pPr>
      <w:r>
        <w:rPr>
          <w:lang w:val="en-US"/>
        </w:rPr>
        <w:t>Resources</w:t>
      </w:r>
    </w:p>
    <w:p w:rsidR="00400002" w:rsidRPr="00F30328" w:rsidRDefault="00400002" w:rsidP="00527A8F">
      <w:pPr>
        <w:pStyle w:val="Odstavecseseznamem"/>
        <w:numPr>
          <w:ilvl w:val="0"/>
          <w:numId w:val="3"/>
        </w:numPr>
        <w:spacing w:after="0" w:line="259" w:lineRule="auto"/>
        <w:ind w:left="426" w:hanging="426"/>
        <w:rPr>
          <w:ins w:id="1573" w:author="smaslan" w:date="2018-08-07T16:47:00Z"/>
          <w:lang w:val="en-GB"/>
        </w:rPr>
        <w:pPrChange w:id="1574" w:author="smaslan" w:date="2019-04-15T14:17:00Z">
          <w:pPr>
            <w:pStyle w:val="Odstavecseseznamem"/>
            <w:numPr>
              <w:numId w:val="3"/>
            </w:numPr>
            <w:spacing w:after="0" w:line="259" w:lineRule="auto"/>
            <w:ind w:left="426" w:hanging="426"/>
          </w:pPr>
        </w:pPrChange>
      </w:pPr>
      <w:bookmarkStart w:id="1575" w:name="_Ref521424051"/>
      <w:ins w:id="1576" w:author="smaslan" w:date="2018-08-07T16:47:00Z">
        <w:r w:rsidRPr="00F30328">
          <w:rPr>
            <w:lang w:val="en-GB"/>
          </w:rPr>
          <w:t xml:space="preserve">TWM tool, url: </w:t>
        </w:r>
        <w:r w:rsidRPr="00F30328">
          <w:fldChar w:fldCharType="begin"/>
        </w:r>
        <w:r w:rsidRPr="00F30328">
          <w:rPr>
            <w:lang w:val="en-GB"/>
          </w:rPr>
          <w:instrText xml:space="preserve"> HYPERLINK "https://github.com/smaslan/TWM" </w:instrText>
        </w:r>
      </w:ins>
      <w:ins w:id="1577" w:author="smaslan" w:date="2019-04-15T14:38:00Z"/>
      <w:ins w:id="1578" w:author="smaslan" w:date="2018-08-07T16:47:00Z">
        <w:r w:rsidRPr="00F30328">
          <w:fldChar w:fldCharType="separate"/>
        </w:r>
        <w:r w:rsidRPr="00F30328">
          <w:rPr>
            <w:rStyle w:val="Hypertextovodkaz"/>
            <w:lang w:val="en-GB"/>
          </w:rPr>
          <w:t>https://github.com/smaslan/TWM</w:t>
        </w:r>
        <w:r w:rsidRPr="00F30328">
          <w:rPr>
            <w:rStyle w:val="Hypertextovodkaz"/>
            <w:lang w:val="en-GB"/>
          </w:rPr>
          <w:fldChar w:fldCharType="end"/>
        </w:r>
        <w:bookmarkEnd w:id="1575"/>
      </w:ins>
    </w:p>
    <w:p w:rsidR="00400002" w:rsidRPr="00400002" w:rsidRDefault="00400002" w:rsidP="00527A8F">
      <w:pPr>
        <w:pStyle w:val="Odstavecseseznamem"/>
        <w:numPr>
          <w:ilvl w:val="0"/>
          <w:numId w:val="3"/>
        </w:numPr>
        <w:spacing w:after="0" w:line="259" w:lineRule="auto"/>
        <w:ind w:left="426" w:hanging="426"/>
        <w:rPr>
          <w:ins w:id="1579" w:author="smaslan" w:date="2018-08-07T16:48:00Z"/>
          <w:rStyle w:val="Hypertextovodkaz"/>
          <w:color w:val="auto"/>
          <w:u w:val="none"/>
          <w:lang w:val="en-GB"/>
          <w:rPrChange w:id="1580" w:author="smaslan" w:date="2018-08-07T16:48:00Z">
            <w:rPr>
              <w:ins w:id="1581" w:author="smaslan" w:date="2018-08-07T16:48:00Z"/>
              <w:rStyle w:val="Hypertextovodkaz"/>
              <w:lang w:val="en-GB"/>
            </w:rPr>
          </w:rPrChange>
        </w:rPr>
        <w:pPrChange w:id="1582" w:author="smaslan" w:date="2019-04-15T14:17:00Z">
          <w:pPr>
            <w:pStyle w:val="Odstavecseseznamem"/>
            <w:numPr>
              <w:numId w:val="3"/>
            </w:numPr>
            <w:spacing w:after="0" w:line="259" w:lineRule="auto"/>
            <w:ind w:hanging="360"/>
          </w:pPr>
        </w:pPrChange>
      </w:pPr>
      <w:bookmarkStart w:id="1583" w:name="_Ref521395657"/>
      <w:ins w:id="1584" w:author="smaslan" w:date="2018-08-07T16:47:00Z">
        <w:r w:rsidRPr="00F30328">
          <w:rPr>
            <w:lang w:val="en-GB"/>
          </w:rPr>
          <w:t xml:space="preserve">INFO-STRINGS, url: </w:t>
        </w:r>
        <w:r w:rsidRPr="00F30328">
          <w:fldChar w:fldCharType="begin"/>
        </w:r>
        <w:r w:rsidRPr="00F30328">
          <w:rPr>
            <w:lang w:val="en-GB"/>
          </w:rPr>
          <w:instrText xml:space="preserve"> HYPERLINK "https://github.com/KaeroDot/info-strings" </w:instrText>
        </w:r>
      </w:ins>
      <w:ins w:id="1585" w:author="smaslan" w:date="2019-04-15T14:38:00Z"/>
      <w:ins w:id="1586" w:author="smaslan" w:date="2018-08-07T16:47:00Z">
        <w:r w:rsidRPr="00F30328">
          <w:fldChar w:fldCharType="separate"/>
        </w:r>
        <w:r w:rsidRPr="00F30328">
          <w:rPr>
            <w:rStyle w:val="Hypertextovodkaz"/>
            <w:lang w:val="en-GB"/>
          </w:rPr>
          <w:t>https://github.com/KaeroDot/info-strings</w:t>
        </w:r>
        <w:r w:rsidRPr="00F30328">
          <w:rPr>
            <w:rStyle w:val="Hypertextovodkaz"/>
            <w:lang w:val="en-GB"/>
          </w:rPr>
          <w:fldChar w:fldCharType="end"/>
        </w:r>
      </w:ins>
      <w:bookmarkStart w:id="1587" w:name="_Ref521398260"/>
      <w:bookmarkEnd w:id="1583"/>
    </w:p>
    <w:p w:rsidR="00400002" w:rsidRPr="00400002" w:rsidRDefault="00400002" w:rsidP="00527A8F">
      <w:pPr>
        <w:pStyle w:val="Odstavecseseznamem"/>
        <w:numPr>
          <w:ilvl w:val="0"/>
          <w:numId w:val="3"/>
        </w:numPr>
        <w:spacing w:after="0" w:line="259" w:lineRule="auto"/>
        <w:ind w:left="426" w:hanging="426"/>
        <w:rPr>
          <w:ins w:id="1588" w:author="smaslan" w:date="2018-08-07T16:48:00Z"/>
          <w:rStyle w:val="Hypertextovodkaz"/>
          <w:color w:val="auto"/>
          <w:u w:val="none"/>
          <w:lang w:val="en-GB"/>
          <w:rPrChange w:id="1589" w:author="smaslan" w:date="2018-08-07T16:48:00Z">
            <w:rPr>
              <w:ins w:id="1590" w:author="smaslan" w:date="2018-08-07T16:48:00Z"/>
              <w:rStyle w:val="Hypertextovodkaz"/>
              <w:lang w:val="en-GB"/>
            </w:rPr>
          </w:rPrChange>
        </w:rPr>
        <w:pPrChange w:id="1591" w:author="smaslan" w:date="2019-04-15T14:17:00Z">
          <w:pPr>
            <w:pStyle w:val="Odstavecseseznamem"/>
            <w:numPr>
              <w:numId w:val="3"/>
            </w:numPr>
            <w:spacing w:after="0" w:line="259" w:lineRule="auto"/>
            <w:ind w:hanging="360"/>
          </w:pPr>
        </w:pPrChange>
      </w:pPr>
      <w:bookmarkStart w:id="1592" w:name="_Ref521423879"/>
      <w:ins w:id="1593" w:author="smaslan" w:date="2018-08-07T16:47:00Z">
        <w:r w:rsidRPr="00400002">
          <w:rPr>
            <w:lang w:val="en-GB"/>
            <w:rPrChange w:id="1594" w:author="smaslan" w:date="2018-08-07T16:48:00Z">
              <w:rPr>
                <w:color w:val="0000FF" w:themeColor="hyperlink"/>
                <w:u w:val="single"/>
                <w:lang w:val="en-GB"/>
              </w:rPr>
            </w:rPrChange>
          </w:rPr>
          <w:t xml:space="preserve">QWTB toolbox, url: </w:t>
        </w:r>
        <w:r w:rsidRPr="00400002">
          <w:rPr>
            <w:rPrChange w:id="1595" w:author="smaslan" w:date="2018-08-07T16:48:00Z">
              <w:rPr>
                <w:rStyle w:val="Hypertextovodkaz"/>
                <w:lang w:val="en-GB"/>
              </w:rPr>
            </w:rPrChange>
          </w:rPr>
          <w:fldChar w:fldCharType="begin"/>
        </w:r>
        <w:r w:rsidRPr="00400002">
          <w:rPr>
            <w:lang w:val="en-GB"/>
          </w:rPr>
          <w:instrText xml:space="preserve"> HYPERLINK "https://qwtb.github.io/qwtb/" </w:instrText>
        </w:r>
      </w:ins>
      <w:ins w:id="1596" w:author="smaslan" w:date="2019-04-15T14:38:00Z">
        <w:r w:rsidR="00891D6B" w:rsidRPr="00400002">
          <w:rPr>
            <w:rPrChange w:id="1597" w:author="smaslan" w:date="2018-08-07T16:48:00Z">
              <w:rPr/>
            </w:rPrChange>
          </w:rPr>
        </w:r>
      </w:ins>
      <w:ins w:id="1598" w:author="smaslan" w:date="2018-08-07T16:47:00Z">
        <w:r w:rsidRPr="00400002">
          <w:rPr>
            <w:rPrChange w:id="1599" w:author="smaslan" w:date="2018-08-07T16:48:00Z">
              <w:rPr>
                <w:rStyle w:val="Hypertextovodkaz"/>
                <w:lang w:val="en-GB"/>
              </w:rPr>
            </w:rPrChange>
          </w:rPr>
          <w:fldChar w:fldCharType="separate"/>
        </w:r>
        <w:r w:rsidRPr="00400002">
          <w:rPr>
            <w:rStyle w:val="Hypertextovodkaz"/>
            <w:lang w:val="en-GB"/>
          </w:rPr>
          <w:t>https://qwtb.github.io/qwtb/</w:t>
        </w:r>
        <w:r w:rsidRPr="00400002">
          <w:rPr>
            <w:rStyle w:val="Hypertextovodkaz"/>
            <w:lang w:val="en-GB"/>
            <w:rPrChange w:id="1600" w:author="smaslan" w:date="2018-08-07T16:48:00Z">
              <w:rPr>
                <w:rStyle w:val="Hypertextovodkaz"/>
                <w:lang w:val="en-GB"/>
              </w:rPr>
            </w:rPrChange>
          </w:rPr>
          <w:fldChar w:fldCharType="end"/>
        </w:r>
      </w:ins>
      <w:bookmarkStart w:id="1601" w:name="_Ref521411640"/>
      <w:bookmarkEnd w:id="1587"/>
      <w:bookmarkEnd w:id="1592"/>
    </w:p>
    <w:p w:rsidR="00400002" w:rsidRPr="00400002" w:rsidRDefault="00400002" w:rsidP="00527A8F">
      <w:pPr>
        <w:pStyle w:val="Odstavecseseznamem"/>
        <w:numPr>
          <w:ilvl w:val="0"/>
          <w:numId w:val="3"/>
        </w:numPr>
        <w:spacing w:after="0" w:line="259" w:lineRule="auto"/>
        <w:ind w:left="426" w:hanging="426"/>
        <w:rPr>
          <w:ins w:id="1602" w:author="smaslan" w:date="2018-08-07T16:48:00Z"/>
          <w:rStyle w:val="Hypertextovodkaz"/>
          <w:color w:val="auto"/>
          <w:u w:val="none"/>
          <w:lang w:val="en-GB"/>
          <w:rPrChange w:id="1603" w:author="smaslan" w:date="2018-08-07T16:48:00Z">
            <w:rPr>
              <w:ins w:id="1604" w:author="smaslan" w:date="2018-08-07T16:48:00Z"/>
              <w:rStyle w:val="Hypertextovodkaz"/>
              <w:lang w:val="en-GB"/>
            </w:rPr>
          </w:rPrChange>
        </w:rPr>
        <w:pPrChange w:id="1605" w:author="smaslan" w:date="2019-04-15T14:17:00Z">
          <w:pPr>
            <w:pStyle w:val="Odstavecseseznamem"/>
            <w:numPr>
              <w:numId w:val="3"/>
            </w:numPr>
            <w:spacing w:after="0" w:line="259" w:lineRule="auto"/>
            <w:ind w:hanging="360"/>
          </w:pPr>
        </w:pPrChange>
      </w:pPr>
      <w:ins w:id="1606" w:author="smaslan" w:date="2018-08-07T16:47:00Z">
        <w:r w:rsidRPr="00400002">
          <w:rPr>
            <w:lang w:val="en-GB"/>
            <w:rPrChange w:id="1607" w:author="smaslan" w:date="2018-08-07T16:48:00Z">
              <w:rPr>
                <w:color w:val="0000FF" w:themeColor="hyperlink"/>
                <w:u w:val="single"/>
                <w:lang w:val="en-GB"/>
              </w:rPr>
            </w:rPrChange>
          </w:rPr>
          <w:t>GOLPI interface, url:</w:t>
        </w:r>
        <w:r w:rsidRPr="00400002">
          <w:rPr>
            <w:rStyle w:val="Hypertextovodkaz"/>
            <w:lang w:val="en-GB"/>
          </w:rPr>
          <w:t xml:space="preserve"> </w:t>
        </w:r>
        <w:r w:rsidRPr="00400002">
          <w:rPr>
            <w:rStyle w:val="Hypertextovodkaz"/>
            <w:lang w:val="en-GB"/>
          </w:rPr>
          <w:fldChar w:fldCharType="begin"/>
        </w:r>
        <w:r w:rsidRPr="00400002">
          <w:rPr>
            <w:rStyle w:val="Hypertextovodkaz"/>
            <w:lang w:val="en-GB"/>
          </w:rPr>
          <w:instrText xml:space="preserve"> HYPERLINK "https://github.com/KaeroDot/GOLPI" </w:instrText>
        </w:r>
      </w:ins>
      <w:ins w:id="1608" w:author="smaslan" w:date="2019-04-15T14:38:00Z">
        <w:r w:rsidR="00891D6B" w:rsidRPr="00400002">
          <w:rPr>
            <w:rStyle w:val="Hypertextovodkaz"/>
            <w:lang w:val="en-GB"/>
          </w:rPr>
        </w:r>
      </w:ins>
      <w:ins w:id="1609" w:author="smaslan" w:date="2018-08-07T16:47:00Z">
        <w:r w:rsidRPr="00400002">
          <w:rPr>
            <w:rStyle w:val="Hypertextovodkaz"/>
            <w:lang w:val="en-GB"/>
            <w:rPrChange w:id="1610" w:author="smaslan" w:date="2018-08-07T16:48:00Z">
              <w:rPr>
                <w:rStyle w:val="Hypertextovodkaz"/>
                <w:lang w:val="en-GB"/>
              </w:rPr>
            </w:rPrChange>
          </w:rPr>
          <w:fldChar w:fldCharType="separate"/>
        </w:r>
        <w:r w:rsidRPr="00400002">
          <w:rPr>
            <w:rStyle w:val="Hypertextovodkaz"/>
            <w:lang w:val="en-GB"/>
          </w:rPr>
          <w:t>https://github.com/KaeroDot/GOLPI</w:t>
        </w:r>
        <w:r w:rsidRPr="003B7370">
          <w:rPr>
            <w:rStyle w:val="Hypertextovodkaz"/>
            <w:lang w:val="en-GB"/>
          </w:rPr>
          <w:fldChar w:fldCharType="end"/>
        </w:r>
      </w:ins>
      <w:bookmarkEnd w:id="1601"/>
    </w:p>
    <w:p w:rsidR="00400002" w:rsidRPr="00F30328" w:rsidRDefault="00400002" w:rsidP="00527A8F">
      <w:pPr>
        <w:pStyle w:val="Odstavecseseznamem"/>
        <w:numPr>
          <w:ilvl w:val="0"/>
          <w:numId w:val="3"/>
        </w:numPr>
        <w:spacing w:after="0" w:line="259" w:lineRule="auto"/>
        <w:ind w:left="426" w:hanging="426"/>
        <w:rPr>
          <w:ins w:id="1611" w:author="smaslan" w:date="2018-08-07T16:47:00Z"/>
          <w:lang w:val="en-GB"/>
        </w:rPr>
        <w:pPrChange w:id="1612" w:author="smaslan" w:date="2019-04-15T14:17:00Z">
          <w:pPr>
            <w:pStyle w:val="Odstavecseseznamem"/>
            <w:numPr>
              <w:numId w:val="3"/>
            </w:numPr>
            <w:spacing w:after="0" w:line="259" w:lineRule="auto"/>
            <w:ind w:left="426" w:hanging="426"/>
          </w:pPr>
        </w:pPrChange>
      </w:pPr>
      <w:bookmarkStart w:id="1613" w:name="_Ref521397284"/>
      <w:ins w:id="1614" w:author="smaslan" w:date="2018-08-07T16:47:00Z">
        <w:r w:rsidRPr="00F30328">
          <w:rPr>
            <w:lang w:val="en-GB"/>
          </w:rPr>
          <w:t>A231 Correction Files Reference Manual, url:</w:t>
        </w:r>
        <w:bookmarkEnd w:id="1613"/>
      </w:ins>
    </w:p>
    <w:p w:rsidR="00400002" w:rsidRPr="00F30328" w:rsidRDefault="00400002" w:rsidP="00527A8F">
      <w:pPr>
        <w:pStyle w:val="Odstavecseseznamem"/>
        <w:spacing w:after="0" w:line="259" w:lineRule="auto"/>
        <w:ind w:left="426"/>
        <w:rPr>
          <w:ins w:id="1615" w:author="smaslan" w:date="2018-08-07T16:47:00Z"/>
          <w:rStyle w:val="Hypertextovodkaz"/>
          <w:lang w:val="en-GB"/>
        </w:rPr>
        <w:pPrChange w:id="1616" w:author="smaslan" w:date="2019-04-15T14:17:00Z">
          <w:pPr>
            <w:pStyle w:val="Odstavecseseznamem"/>
            <w:spacing w:after="0" w:line="259" w:lineRule="auto"/>
            <w:ind w:left="426"/>
          </w:pPr>
        </w:pPrChange>
      </w:pPr>
      <w:ins w:id="1617" w:author="smaslan" w:date="2018-08-07T16:47:00Z">
        <w:r w:rsidRPr="00F30328">
          <w:rPr>
            <w:lang w:val="en-GB"/>
          </w:rPr>
          <w:fldChar w:fldCharType="begin"/>
        </w:r>
        <w:r w:rsidRPr="00F30328">
          <w:rPr>
            <w:lang w:val="en-GB"/>
          </w:rPr>
          <w:instrText xml:space="preserve"> HYPERLINK "https://github.com/smaslan/TWM/tree/master/doc/A231 Correction Files Reference Manual.docx" </w:instrText>
        </w:r>
      </w:ins>
      <w:ins w:id="1618" w:author="smaslan" w:date="2019-04-15T14:38:00Z">
        <w:r w:rsidR="00891D6B" w:rsidRPr="00F30328">
          <w:rPr>
            <w:lang w:val="en-GB"/>
          </w:rPr>
        </w:r>
      </w:ins>
      <w:ins w:id="1619" w:author="smaslan" w:date="2018-08-07T16:47:00Z">
        <w:r w:rsidRPr="00F30328">
          <w:rPr>
            <w:lang w:val="en-GB"/>
          </w:rPr>
          <w:fldChar w:fldCharType="separate"/>
        </w:r>
        <w:r w:rsidRPr="00F30328">
          <w:rPr>
            <w:rStyle w:val="Hypertextovodkaz"/>
            <w:lang w:val="en-GB"/>
          </w:rPr>
          <w:t>https://github.com/smaslan/TWM/tree/master/doc/A231 Correction Files Reference Manual.docx</w:t>
        </w:r>
        <w:r w:rsidRPr="00F30328">
          <w:rPr>
            <w:lang w:val="en-GB"/>
          </w:rPr>
          <w:fldChar w:fldCharType="end"/>
        </w:r>
      </w:ins>
    </w:p>
    <w:p w:rsidR="00527A8F" w:rsidRPr="00F30328" w:rsidRDefault="00527A8F" w:rsidP="00527A8F">
      <w:pPr>
        <w:pStyle w:val="Odstavecseseznamem"/>
        <w:numPr>
          <w:ilvl w:val="0"/>
          <w:numId w:val="3"/>
        </w:numPr>
        <w:spacing w:after="0" w:line="259" w:lineRule="auto"/>
        <w:ind w:left="426" w:hanging="426"/>
        <w:rPr>
          <w:ins w:id="1620" w:author="smaslan" w:date="2019-04-15T14:15:00Z"/>
          <w:lang w:val="en-GB"/>
        </w:rPr>
        <w:pPrChange w:id="1621" w:author="smaslan" w:date="2019-04-15T14:17:00Z">
          <w:pPr>
            <w:pStyle w:val="Odstavecseseznamem"/>
            <w:numPr>
              <w:numId w:val="3"/>
            </w:numPr>
            <w:spacing w:after="0" w:line="259" w:lineRule="auto"/>
            <w:ind w:hanging="360"/>
          </w:pPr>
        </w:pPrChange>
      </w:pPr>
      <w:bookmarkStart w:id="1622" w:name="_Ref6230275"/>
      <w:ins w:id="1623" w:author="smaslan" w:date="2019-04-15T14:15:00Z">
        <w:r w:rsidRPr="00F30328">
          <w:rPr>
            <w:lang w:val="en-GB"/>
          </w:rPr>
          <w:t>A23</w:t>
        </w:r>
      </w:ins>
      <w:ins w:id="1624" w:author="smaslan" w:date="2019-04-15T14:16:00Z">
        <w:r>
          <w:rPr>
            <w:lang w:val="en-GB"/>
          </w:rPr>
          <w:t>1</w:t>
        </w:r>
      </w:ins>
      <w:ins w:id="1625" w:author="smaslan" w:date="2019-04-15T14:15:00Z">
        <w:r w:rsidRPr="00F30328">
          <w:rPr>
            <w:lang w:val="en-GB"/>
          </w:rPr>
          <w:t xml:space="preserve"> </w:t>
        </w:r>
      </w:ins>
      <w:ins w:id="1626" w:author="smaslan" w:date="2019-04-15T14:16:00Z">
        <w:r>
          <w:rPr>
            <w:lang w:val="en-GB"/>
          </w:rPr>
          <w:t>Data exchange format and file formats</w:t>
        </w:r>
      </w:ins>
      <w:ins w:id="1627" w:author="smaslan" w:date="2019-04-15T14:15:00Z">
        <w:r w:rsidRPr="00F30328">
          <w:rPr>
            <w:lang w:val="en-GB"/>
          </w:rPr>
          <w:t>, url:</w:t>
        </w:r>
      </w:ins>
      <w:ins w:id="1628" w:author="smaslan" w:date="2019-04-15T14:16:00Z">
        <w:r>
          <w:rPr>
            <w:lang w:val="en-GB"/>
          </w:rPr>
          <w:t xml:space="preserve"> </w:t>
        </w:r>
        <w:r>
          <w:rPr>
            <w:lang w:val="en-GB"/>
          </w:rPr>
          <w:fldChar w:fldCharType="begin"/>
        </w:r>
        <w:r>
          <w:rPr>
            <w:lang w:val="en-GB"/>
          </w:rPr>
          <w:instrText xml:space="preserve"> HYPERLINK "https://github.com/smaslan/TWM/blob/master/doc/A231%20Data%20exchange%20format%20and%20file%20formats.docx" </w:instrText>
        </w:r>
        <w:r>
          <w:rPr>
            <w:lang w:val="en-GB"/>
          </w:rPr>
        </w:r>
        <w:r>
          <w:rPr>
            <w:lang w:val="en-GB"/>
          </w:rPr>
          <w:fldChar w:fldCharType="separate"/>
        </w:r>
        <w:r w:rsidRPr="00527A8F">
          <w:rPr>
            <w:rStyle w:val="Hypertextovodkaz"/>
            <w:lang w:val="en-GB"/>
          </w:rPr>
          <w:t>https://github.com/smaslan/TWM/blob/master/doc/A231%20Data%20exchange%20format%20and%20file%20formats.docx</w:t>
        </w:r>
        <w:r>
          <w:rPr>
            <w:lang w:val="en-GB"/>
          </w:rPr>
          <w:fldChar w:fldCharType="end"/>
        </w:r>
      </w:ins>
      <w:bookmarkEnd w:id="1622"/>
    </w:p>
    <w:p w:rsidR="00400002" w:rsidRPr="00A44BE2" w:rsidDel="00400002" w:rsidRDefault="00400002">
      <w:pPr>
        <w:rPr>
          <w:del w:id="1629" w:author="smaslan" w:date="2018-08-07T16:52:00Z"/>
          <w:lang w:val="en-US"/>
        </w:rPr>
        <w:pPrChange w:id="1630" w:author="smaslan" w:date="2018-08-07T16:47:00Z">
          <w:pPr>
            <w:pStyle w:val="Nadpis2"/>
          </w:pPr>
        </w:pPrChange>
      </w:pPr>
    </w:p>
    <w:p w:rsidR="002528FA" w:rsidDel="00400002" w:rsidRDefault="002528FA">
      <w:pPr>
        <w:rPr>
          <w:del w:id="1631" w:author="smaslan" w:date="2018-08-07T16:52:00Z"/>
          <w:lang w:val="en-US"/>
        </w:rPr>
      </w:pPr>
      <w:del w:id="1632" w:author="smaslan" w:date="2018-08-07T16:52:00Z">
        <w:r w:rsidDel="00400002">
          <w:rPr>
            <w:lang w:val="en-US"/>
          </w:rPr>
          <w:delText xml:space="preserve">[1] QWTB toolbox, www: </w:delText>
        </w:r>
        <w:r w:rsidR="00B272F2" w:rsidDel="00400002">
          <w:fldChar w:fldCharType="begin"/>
        </w:r>
        <w:r w:rsidR="00B272F2" w:rsidDel="00400002">
          <w:delInstrText xml:space="preserve"> HYPERLINK "https://qwtb.github.io/qwtb/" </w:delInstrText>
        </w:r>
        <w:r w:rsidR="00B272F2" w:rsidDel="00400002">
          <w:fldChar w:fldCharType="separate"/>
        </w:r>
        <w:r w:rsidRPr="00607281" w:rsidDel="00400002">
          <w:rPr>
            <w:rStyle w:val="Hypertextovodkaz"/>
            <w:lang w:val="en-US"/>
          </w:rPr>
          <w:delText>https://qwtb.github.io/qwtb/</w:delText>
        </w:r>
        <w:r w:rsidR="00B272F2" w:rsidDel="00400002">
          <w:rPr>
            <w:rStyle w:val="Hypertextovodkaz"/>
            <w:lang w:val="en-US"/>
          </w:rPr>
          <w:fldChar w:fldCharType="end"/>
        </w:r>
      </w:del>
    </w:p>
    <w:p w:rsidR="004631A4" w:rsidRPr="00EB2C5C" w:rsidRDefault="004631A4">
      <w:pPr>
        <w:rPr>
          <w:lang w:val="en-US"/>
        </w:rPr>
      </w:pPr>
    </w:p>
    <w:sectPr w:rsidR="004631A4" w:rsidRPr="00EB2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72606"/>
    <w:multiLevelType w:val="hybridMultilevel"/>
    <w:tmpl w:val="D8EEAD18"/>
    <w:lvl w:ilvl="0" w:tplc="D5EAFD82">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Marlett" w:hAnsi="Marlett"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1">
    <w:nsid w:val="1A740CD3"/>
    <w:multiLevelType w:val="hybridMultilevel"/>
    <w:tmpl w:val="DCC893B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32564B84"/>
    <w:multiLevelType w:val="hybridMultilevel"/>
    <w:tmpl w:val="74E60860"/>
    <w:lvl w:ilvl="0" w:tplc="7C38127C">
      <w:start w:val="1"/>
      <w:numFmt w:val="decimal"/>
      <w:lvlText w:val="[%1]"/>
      <w:lvlJc w:val="left"/>
      <w:pPr>
        <w:ind w:left="720" w:hanging="360"/>
      </w:pPr>
      <w:rPr>
        <w:rFonts w:ascii="Times New Roman" w:hAnsi="Times New Roman" w:hint="default"/>
        <w:b w:val="0"/>
        <w:i w:val="0"/>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50B5053C"/>
    <w:multiLevelType w:val="hybridMultilevel"/>
    <w:tmpl w:val="DCDC9DDE"/>
    <w:lvl w:ilvl="0" w:tplc="D5EAFD82">
      <w:start w:val="1"/>
      <w:numFmt w:val="bullet"/>
      <w:lvlText w:val=""/>
      <w:lvlJc w:val="left"/>
      <w:pPr>
        <w:ind w:left="720" w:hanging="360"/>
      </w:pPr>
      <w:rPr>
        <w:rFonts w:ascii="Symbol" w:hAnsi="Symbol" w:hint="default"/>
      </w:rPr>
    </w:lvl>
    <w:lvl w:ilvl="1" w:tplc="D5EAFD82">
      <w:start w:val="1"/>
      <w:numFmt w:val="bullet"/>
      <w:lvlText w:val=""/>
      <w:lvlJc w:val="left"/>
      <w:pPr>
        <w:ind w:left="1440" w:hanging="360"/>
      </w:pPr>
      <w:rPr>
        <w:rFonts w:ascii="Symbol" w:hAnsi="Symbol" w:hint="default"/>
      </w:rPr>
    </w:lvl>
    <w:lvl w:ilvl="2" w:tplc="04050005">
      <w:start w:val="1"/>
      <w:numFmt w:val="bullet"/>
      <w:lvlText w:val=""/>
      <w:lvlJc w:val="left"/>
      <w:pPr>
        <w:ind w:left="2160" w:hanging="360"/>
      </w:pPr>
      <w:rPr>
        <w:rFonts w:ascii="Marlett" w:hAnsi="Marlett"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4">
    <w:nsid w:val="69D42796"/>
    <w:multiLevelType w:val="hybridMultilevel"/>
    <w:tmpl w:val="AA12FCBC"/>
    <w:lvl w:ilvl="0" w:tplc="D5EAFD82">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D5EAFD82">
      <w:start w:val="1"/>
      <w:numFmt w:val="bullet"/>
      <w:lvlText w:val=""/>
      <w:lvlJc w:val="left"/>
      <w:pPr>
        <w:ind w:left="2160" w:hanging="360"/>
      </w:pPr>
      <w:rPr>
        <w:rFonts w:ascii="Symbol" w:hAnsi="Symbol"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5">
    <w:nsid w:val="6B5323E8"/>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anislav Maslan">
    <w15:presenceInfo w15:providerId="Windows Live" w15:userId="cb21c19cb48a0a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C5C"/>
    <w:rsid w:val="0002185A"/>
    <w:rsid w:val="00031CFD"/>
    <w:rsid w:val="000473DE"/>
    <w:rsid w:val="000A1D1D"/>
    <w:rsid w:val="000F3171"/>
    <w:rsid w:val="00101396"/>
    <w:rsid w:val="001077F0"/>
    <w:rsid w:val="001413A6"/>
    <w:rsid w:val="00162F69"/>
    <w:rsid w:val="001D7509"/>
    <w:rsid w:val="00207F36"/>
    <w:rsid w:val="002528FA"/>
    <w:rsid w:val="00286F08"/>
    <w:rsid w:val="002A09F0"/>
    <w:rsid w:val="002A227B"/>
    <w:rsid w:val="002C32B2"/>
    <w:rsid w:val="002C50BF"/>
    <w:rsid w:val="002F105C"/>
    <w:rsid w:val="00301144"/>
    <w:rsid w:val="00307678"/>
    <w:rsid w:val="003225DE"/>
    <w:rsid w:val="00322D5C"/>
    <w:rsid w:val="00347706"/>
    <w:rsid w:val="003A47BB"/>
    <w:rsid w:val="003A65DC"/>
    <w:rsid w:val="003B7370"/>
    <w:rsid w:val="00400002"/>
    <w:rsid w:val="004631A4"/>
    <w:rsid w:val="004971EE"/>
    <w:rsid w:val="004D1A76"/>
    <w:rsid w:val="0050311E"/>
    <w:rsid w:val="00527A8F"/>
    <w:rsid w:val="0054088C"/>
    <w:rsid w:val="00573DAD"/>
    <w:rsid w:val="005D03B7"/>
    <w:rsid w:val="005D6C6B"/>
    <w:rsid w:val="0061369F"/>
    <w:rsid w:val="0063193E"/>
    <w:rsid w:val="0063515A"/>
    <w:rsid w:val="006652C0"/>
    <w:rsid w:val="0068373E"/>
    <w:rsid w:val="006B439B"/>
    <w:rsid w:val="006E6811"/>
    <w:rsid w:val="00712845"/>
    <w:rsid w:val="00742C77"/>
    <w:rsid w:val="007546F2"/>
    <w:rsid w:val="00755D7D"/>
    <w:rsid w:val="007729B8"/>
    <w:rsid w:val="007B1BC2"/>
    <w:rsid w:val="007E343F"/>
    <w:rsid w:val="0087151E"/>
    <w:rsid w:val="00877F5A"/>
    <w:rsid w:val="00891D6B"/>
    <w:rsid w:val="008B2789"/>
    <w:rsid w:val="008B5210"/>
    <w:rsid w:val="009127FD"/>
    <w:rsid w:val="0093627D"/>
    <w:rsid w:val="00945AF9"/>
    <w:rsid w:val="009A0351"/>
    <w:rsid w:val="009F45AA"/>
    <w:rsid w:val="00A21DE3"/>
    <w:rsid w:val="00A44338"/>
    <w:rsid w:val="00A44BE2"/>
    <w:rsid w:val="00A87C28"/>
    <w:rsid w:val="00AB7DDA"/>
    <w:rsid w:val="00AE1261"/>
    <w:rsid w:val="00B272F2"/>
    <w:rsid w:val="00BE6EED"/>
    <w:rsid w:val="00C21E81"/>
    <w:rsid w:val="00C41C4C"/>
    <w:rsid w:val="00C93E43"/>
    <w:rsid w:val="00CA2744"/>
    <w:rsid w:val="00D04608"/>
    <w:rsid w:val="00D34427"/>
    <w:rsid w:val="00D516C6"/>
    <w:rsid w:val="00D55774"/>
    <w:rsid w:val="00D62DFF"/>
    <w:rsid w:val="00D80DAF"/>
    <w:rsid w:val="00DC60B5"/>
    <w:rsid w:val="00DD0D3F"/>
    <w:rsid w:val="00E138BF"/>
    <w:rsid w:val="00E60687"/>
    <w:rsid w:val="00E61D11"/>
    <w:rsid w:val="00EB2C5C"/>
    <w:rsid w:val="00EC02D4"/>
    <w:rsid w:val="00EE69A7"/>
    <w:rsid w:val="00EF4C78"/>
    <w:rsid w:val="00F46775"/>
    <w:rsid w:val="00F50750"/>
    <w:rsid w:val="00F56356"/>
    <w:rsid w:val="00F80B0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D1A76"/>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D1A7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semiHidden/>
    <w:unhideWhenUsed/>
    <w:qFormat/>
    <w:rsid w:val="0054088C"/>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Nadpis4">
    <w:name w:val="heading 4"/>
    <w:basedOn w:val="Normln"/>
    <w:next w:val="Normln"/>
    <w:link w:val="Nadpis4Char"/>
    <w:uiPriority w:val="9"/>
    <w:semiHidden/>
    <w:unhideWhenUsed/>
    <w:qFormat/>
    <w:rsid w:val="0054088C"/>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54088C"/>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Nadpis6">
    <w:name w:val="heading 6"/>
    <w:basedOn w:val="Normln"/>
    <w:next w:val="Normln"/>
    <w:link w:val="Nadpis6Char"/>
    <w:uiPriority w:val="9"/>
    <w:semiHidden/>
    <w:unhideWhenUsed/>
    <w:qFormat/>
    <w:rsid w:val="0054088C"/>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Nadpis7">
    <w:name w:val="heading 7"/>
    <w:basedOn w:val="Normln"/>
    <w:next w:val="Normln"/>
    <w:link w:val="Nadpis7Char"/>
    <w:uiPriority w:val="9"/>
    <w:semiHidden/>
    <w:unhideWhenUsed/>
    <w:qFormat/>
    <w:rsid w:val="0054088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semiHidden/>
    <w:unhideWhenUsed/>
    <w:qFormat/>
    <w:rsid w:val="0054088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4088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EB2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1Char">
    <w:name w:val="Nadpis 1 Char"/>
    <w:basedOn w:val="Standardnpsmoodstavce"/>
    <w:link w:val="Nadpis1"/>
    <w:uiPriority w:val="9"/>
    <w:rsid w:val="004D1A7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D1A76"/>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2528FA"/>
    <w:rPr>
      <w:color w:val="0000FF" w:themeColor="hyperlink"/>
      <w:u w:val="single"/>
    </w:rPr>
  </w:style>
  <w:style w:type="paragraph" w:styleId="Odstavecseseznamem">
    <w:name w:val="List Paragraph"/>
    <w:basedOn w:val="Normln"/>
    <w:uiPriority w:val="34"/>
    <w:qFormat/>
    <w:rsid w:val="004631A4"/>
    <w:pPr>
      <w:ind w:left="720"/>
      <w:contextualSpacing/>
    </w:pPr>
  </w:style>
  <w:style w:type="character" w:customStyle="1" w:styleId="Nadpis3Char">
    <w:name w:val="Nadpis 3 Char"/>
    <w:basedOn w:val="Standardnpsmoodstavce"/>
    <w:link w:val="Nadpis3"/>
    <w:uiPriority w:val="9"/>
    <w:semiHidden/>
    <w:rsid w:val="0054088C"/>
    <w:rPr>
      <w:rFonts w:asciiTheme="majorHAnsi" w:eastAsiaTheme="majorEastAsia" w:hAnsiTheme="majorHAnsi" w:cstheme="majorBidi"/>
      <w:color w:val="243F60" w:themeColor="accent1" w:themeShade="7F"/>
      <w:sz w:val="24"/>
      <w:szCs w:val="24"/>
    </w:rPr>
  </w:style>
  <w:style w:type="character" w:customStyle="1" w:styleId="Nadpis4Char">
    <w:name w:val="Nadpis 4 Char"/>
    <w:basedOn w:val="Standardnpsmoodstavce"/>
    <w:link w:val="Nadpis4"/>
    <w:uiPriority w:val="9"/>
    <w:semiHidden/>
    <w:rsid w:val="0054088C"/>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rsid w:val="0054088C"/>
    <w:rPr>
      <w:rFonts w:asciiTheme="majorHAnsi" w:eastAsiaTheme="majorEastAsia" w:hAnsiTheme="majorHAnsi" w:cstheme="majorBidi"/>
      <w:color w:val="365F91" w:themeColor="accent1" w:themeShade="BF"/>
    </w:rPr>
  </w:style>
  <w:style w:type="character" w:customStyle="1" w:styleId="Nadpis6Char">
    <w:name w:val="Nadpis 6 Char"/>
    <w:basedOn w:val="Standardnpsmoodstavce"/>
    <w:link w:val="Nadpis6"/>
    <w:uiPriority w:val="9"/>
    <w:semiHidden/>
    <w:rsid w:val="0054088C"/>
    <w:rPr>
      <w:rFonts w:asciiTheme="majorHAnsi" w:eastAsiaTheme="majorEastAsia" w:hAnsiTheme="majorHAnsi" w:cstheme="majorBidi"/>
      <w:color w:val="243F60" w:themeColor="accent1" w:themeShade="7F"/>
    </w:rPr>
  </w:style>
  <w:style w:type="character" w:customStyle="1" w:styleId="Nadpis7Char">
    <w:name w:val="Nadpis 7 Char"/>
    <w:basedOn w:val="Standardnpsmoodstavce"/>
    <w:link w:val="Nadpis7"/>
    <w:uiPriority w:val="9"/>
    <w:semiHidden/>
    <w:rsid w:val="0054088C"/>
    <w:rPr>
      <w:rFonts w:asciiTheme="majorHAnsi" w:eastAsiaTheme="majorEastAsia" w:hAnsiTheme="majorHAnsi" w:cstheme="majorBidi"/>
      <w:i/>
      <w:iCs/>
      <w:color w:val="243F60" w:themeColor="accent1" w:themeShade="7F"/>
    </w:rPr>
  </w:style>
  <w:style w:type="character" w:customStyle="1" w:styleId="Nadpis8Char">
    <w:name w:val="Nadpis 8 Char"/>
    <w:basedOn w:val="Standardnpsmoodstavce"/>
    <w:link w:val="Nadpis8"/>
    <w:uiPriority w:val="9"/>
    <w:semiHidden/>
    <w:rsid w:val="0054088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4088C"/>
    <w:rPr>
      <w:rFonts w:asciiTheme="majorHAnsi" w:eastAsiaTheme="majorEastAsia" w:hAnsiTheme="majorHAnsi" w:cstheme="majorBidi"/>
      <w:i/>
      <w:iCs/>
      <w:color w:val="272727" w:themeColor="text1" w:themeTint="D8"/>
      <w:sz w:val="21"/>
      <w:szCs w:val="21"/>
    </w:rPr>
  </w:style>
  <w:style w:type="paragraph" w:styleId="Textbubliny">
    <w:name w:val="Balloon Text"/>
    <w:basedOn w:val="Normln"/>
    <w:link w:val="TextbublinyChar"/>
    <w:uiPriority w:val="99"/>
    <w:semiHidden/>
    <w:unhideWhenUsed/>
    <w:rsid w:val="003A47B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A47BB"/>
    <w:rPr>
      <w:rFonts w:ascii="Tahoma" w:hAnsi="Tahoma" w:cs="Tahoma"/>
      <w:sz w:val="16"/>
      <w:szCs w:val="16"/>
    </w:rPr>
  </w:style>
  <w:style w:type="paragraph" w:styleId="Bezmezer">
    <w:name w:val="No Spacing"/>
    <w:link w:val="BezmezerChar"/>
    <w:uiPriority w:val="1"/>
    <w:qFormat/>
    <w:rsid w:val="000473DE"/>
    <w:pPr>
      <w:spacing w:after="0" w:line="240" w:lineRule="auto"/>
    </w:pPr>
  </w:style>
  <w:style w:type="paragraph" w:customStyle="1" w:styleId="code">
    <w:name w:val="code"/>
    <w:basedOn w:val="Bezmezer"/>
    <w:link w:val="codeChar"/>
    <w:qFormat/>
    <w:rsid w:val="000473DE"/>
    <w:rPr>
      <w:rFonts w:ascii="Consolas" w:hAnsi="Consolas" w:cs="Consolas"/>
      <w:sz w:val="14"/>
      <w:szCs w:val="14"/>
      <w:lang w:val="en-US"/>
    </w:rPr>
  </w:style>
  <w:style w:type="character" w:customStyle="1" w:styleId="BezmezerChar">
    <w:name w:val="Bez mezer Char"/>
    <w:basedOn w:val="Standardnpsmoodstavce"/>
    <w:link w:val="Bezmezer"/>
    <w:uiPriority w:val="1"/>
    <w:rsid w:val="000473DE"/>
  </w:style>
  <w:style w:type="character" w:customStyle="1" w:styleId="codeChar">
    <w:name w:val="code Char"/>
    <w:basedOn w:val="BezmezerChar"/>
    <w:link w:val="code"/>
    <w:rsid w:val="000473DE"/>
    <w:rPr>
      <w:rFonts w:ascii="Consolas" w:hAnsi="Consolas" w:cs="Consolas"/>
      <w:sz w:val="14"/>
      <w:szCs w:val="1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D1A76"/>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D1A7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semiHidden/>
    <w:unhideWhenUsed/>
    <w:qFormat/>
    <w:rsid w:val="0054088C"/>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Nadpis4">
    <w:name w:val="heading 4"/>
    <w:basedOn w:val="Normln"/>
    <w:next w:val="Normln"/>
    <w:link w:val="Nadpis4Char"/>
    <w:uiPriority w:val="9"/>
    <w:semiHidden/>
    <w:unhideWhenUsed/>
    <w:qFormat/>
    <w:rsid w:val="0054088C"/>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54088C"/>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Nadpis6">
    <w:name w:val="heading 6"/>
    <w:basedOn w:val="Normln"/>
    <w:next w:val="Normln"/>
    <w:link w:val="Nadpis6Char"/>
    <w:uiPriority w:val="9"/>
    <w:semiHidden/>
    <w:unhideWhenUsed/>
    <w:qFormat/>
    <w:rsid w:val="0054088C"/>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Nadpis7">
    <w:name w:val="heading 7"/>
    <w:basedOn w:val="Normln"/>
    <w:next w:val="Normln"/>
    <w:link w:val="Nadpis7Char"/>
    <w:uiPriority w:val="9"/>
    <w:semiHidden/>
    <w:unhideWhenUsed/>
    <w:qFormat/>
    <w:rsid w:val="0054088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semiHidden/>
    <w:unhideWhenUsed/>
    <w:qFormat/>
    <w:rsid w:val="0054088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4088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EB2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1Char">
    <w:name w:val="Nadpis 1 Char"/>
    <w:basedOn w:val="Standardnpsmoodstavce"/>
    <w:link w:val="Nadpis1"/>
    <w:uiPriority w:val="9"/>
    <w:rsid w:val="004D1A7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D1A76"/>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2528FA"/>
    <w:rPr>
      <w:color w:val="0000FF" w:themeColor="hyperlink"/>
      <w:u w:val="single"/>
    </w:rPr>
  </w:style>
  <w:style w:type="paragraph" w:styleId="Odstavecseseznamem">
    <w:name w:val="List Paragraph"/>
    <w:basedOn w:val="Normln"/>
    <w:uiPriority w:val="34"/>
    <w:qFormat/>
    <w:rsid w:val="004631A4"/>
    <w:pPr>
      <w:ind w:left="720"/>
      <w:contextualSpacing/>
    </w:pPr>
  </w:style>
  <w:style w:type="character" w:customStyle="1" w:styleId="Nadpis3Char">
    <w:name w:val="Nadpis 3 Char"/>
    <w:basedOn w:val="Standardnpsmoodstavce"/>
    <w:link w:val="Nadpis3"/>
    <w:uiPriority w:val="9"/>
    <w:semiHidden/>
    <w:rsid w:val="0054088C"/>
    <w:rPr>
      <w:rFonts w:asciiTheme="majorHAnsi" w:eastAsiaTheme="majorEastAsia" w:hAnsiTheme="majorHAnsi" w:cstheme="majorBidi"/>
      <w:color w:val="243F60" w:themeColor="accent1" w:themeShade="7F"/>
      <w:sz w:val="24"/>
      <w:szCs w:val="24"/>
    </w:rPr>
  </w:style>
  <w:style w:type="character" w:customStyle="1" w:styleId="Nadpis4Char">
    <w:name w:val="Nadpis 4 Char"/>
    <w:basedOn w:val="Standardnpsmoodstavce"/>
    <w:link w:val="Nadpis4"/>
    <w:uiPriority w:val="9"/>
    <w:semiHidden/>
    <w:rsid w:val="0054088C"/>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rsid w:val="0054088C"/>
    <w:rPr>
      <w:rFonts w:asciiTheme="majorHAnsi" w:eastAsiaTheme="majorEastAsia" w:hAnsiTheme="majorHAnsi" w:cstheme="majorBidi"/>
      <w:color w:val="365F91" w:themeColor="accent1" w:themeShade="BF"/>
    </w:rPr>
  </w:style>
  <w:style w:type="character" w:customStyle="1" w:styleId="Nadpis6Char">
    <w:name w:val="Nadpis 6 Char"/>
    <w:basedOn w:val="Standardnpsmoodstavce"/>
    <w:link w:val="Nadpis6"/>
    <w:uiPriority w:val="9"/>
    <w:semiHidden/>
    <w:rsid w:val="0054088C"/>
    <w:rPr>
      <w:rFonts w:asciiTheme="majorHAnsi" w:eastAsiaTheme="majorEastAsia" w:hAnsiTheme="majorHAnsi" w:cstheme="majorBidi"/>
      <w:color w:val="243F60" w:themeColor="accent1" w:themeShade="7F"/>
    </w:rPr>
  </w:style>
  <w:style w:type="character" w:customStyle="1" w:styleId="Nadpis7Char">
    <w:name w:val="Nadpis 7 Char"/>
    <w:basedOn w:val="Standardnpsmoodstavce"/>
    <w:link w:val="Nadpis7"/>
    <w:uiPriority w:val="9"/>
    <w:semiHidden/>
    <w:rsid w:val="0054088C"/>
    <w:rPr>
      <w:rFonts w:asciiTheme="majorHAnsi" w:eastAsiaTheme="majorEastAsia" w:hAnsiTheme="majorHAnsi" w:cstheme="majorBidi"/>
      <w:i/>
      <w:iCs/>
      <w:color w:val="243F60" w:themeColor="accent1" w:themeShade="7F"/>
    </w:rPr>
  </w:style>
  <w:style w:type="character" w:customStyle="1" w:styleId="Nadpis8Char">
    <w:name w:val="Nadpis 8 Char"/>
    <w:basedOn w:val="Standardnpsmoodstavce"/>
    <w:link w:val="Nadpis8"/>
    <w:uiPriority w:val="9"/>
    <w:semiHidden/>
    <w:rsid w:val="0054088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4088C"/>
    <w:rPr>
      <w:rFonts w:asciiTheme="majorHAnsi" w:eastAsiaTheme="majorEastAsia" w:hAnsiTheme="majorHAnsi" w:cstheme="majorBidi"/>
      <w:i/>
      <w:iCs/>
      <w:color w:val="272727" w:themeColor="text1" w:themeTint="D8"/>
      <w:sz w:val="21"/>
      <w:szCs w:val="21"/>
    </w:rPr>
  </w:style>
  <w:style w:type="paragraph" w:styleId="Textbubliny">
    <w:name w:val="Balloon Text"/>
    <w:basedOn w:val="Normln"/>
    <w:link w:val="TextbublinyChar"/>
    <w:uiPriority w:val="99"/>
    <w:semiHidden/>
    <w:unhideWhenUsed/>
    <w:rsid w:val="003A47B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A47BB"/>
    <w:rPr>
      <w:rFonts w:ascii="Tahoma" w:hAnsi="Tahoma" w:cs="Tahoma"/>
      <w:sz w:val="16"/>
      <w:szCs w:val="16"/>
    </w:rPr>
  </w:style>
  <w:style w:type="paragraph" w:styleId="Bezmezer">
    <w:name w:val="No Spacing"/>
    <w:link w:val="BezmezerChar"/>
    <w:uiPriority w:val="1"/>
    <w:qFormat/>
    <w:rsid w:val="000473DE"/>
    <w:pPr>
      <w:spacing w:after="0" w:line="240" w:lineRule="auto"/>
    </w:pPr>
  </w:style>
  <w:style w:type="paragraph" w:customStyle="1" w:styleId="code">
    <w:name w:val="code"/>
    <w:basedOn w:val="Bezmezer"/>
    <w:link w:val="codeChar"/>
    <w:qFormat/>
    <w:rsid w:val="000473DE"/>
    <w:rPr>
      <w:rFonts w:ascii="Consolas" w:hAnsi="Consolas" w:cs="Consolas"/>
      <w:sz w:val="14"/>
      <w:szCs w:val="14"/>
      <w:lang w:val="en-US"/>
    </w:rPr>
  </w:style>
  <w:style w:type="character" w:customStyle="1" w:styleId="BezmezerChar">
    <w:name w:val="Bez mezer Char"/>
    <w:basedOn w:val="Standardnpsmoodstavce"/>
    <w:link w:val="Bezmezer"/>
    <w:uiPriority w:val="1"/>
    <w:rsid w:val="000473DE"/>
  </w:style>
  <w:style w:type="character" w:customStyle="1" w:styleId="codeChar">
    <w:name w:val="code Char"/>
    <w:basedOn w:val="BezmezerChar"/>
    <w:link w:val="code"/>
    <w:rsid w:val="000473DE"/>
    <w:rPr>
      <w:rFonts w:ascii="Consolas" w:hAnsi="Consolas" w:cs="Consolas"/>
      <w:sz w:val="14"/>
      <w:szCs w:val="1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microsoft.com/office/2011/relationships/people" Target="peop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AD856-3719-4A86-AD98-70A92CD2C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3085</TotalTime>
  <Pages>9</Pages>
  <Words>3579</Words>
  <Characters>21119</Characters>
  <Application>Microsoft Office Word</Application>
  <DocSecurity>0</DocSecurity>
  <Lines>175</Lines>
  <Paragraphs>49</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24649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smaslan</dc:creator>
  <cp:lastModifiedBy>smaslan</cp:lastModifiedBy>
  <cp:revision>48</cp:revision>
  <dcterms:created xsi:type="dcterms:W3CDTF">2017-11-20T07:58:00Z</dcterms:created>
  <dcterms:modified xsi:type="dcterms:W3CDTF">2019-04-15T12:41:00Z</dcterms:modified>
</cp:coreProperties>
</file>